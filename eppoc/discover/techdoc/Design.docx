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3438411"/>
    <w:commentRangeStart w:id="1"/>
    <w:p w14:paraId="7A0252F0" w14:textId="77777777" w:rsidR="00E90892" w:rsidRDefault="009069C8">
      <w:pPr>
        <w:pStyle w:val="Title"/>
        <w:rPr>
          <w:sz w:val="28"/>
        </w:rPr>
      </w:pPr>
      <w:r>
        <w:rPr>
          <w:noProof/>
        </w:rPr>
        <mc:AlternateContent>
          <mc:Choice Requires="wps">
            <w:drawing>
              <wp:anchor distT="0" distB="0" distL="114300" distR="114300" simplePos="0" relativeHeight="251657216" behindDoc="0" locked="0" layoutInCell="0" allowOverlap="1" wp14:anchorId="43797EC7" wp14:editId="270182FE">
                <wp:simplePos x="0" y="0"/>
                <wp:positionH relativeFrom="column">
                  <wp:posOffset>0</wp:posOffset>
                </wp:positionH>
                <wp:positionV relativeFrom="paragraph">
                  <wp:posOffset>457200</wp:posOffset>
                </wp:positionV>
                <wp:extent cx="59436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68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" o:allowincell="f" strokeweight="4.5pt">
                <v:stroke linestyle="thickThin"/>
              </v:line>
            </w:pict>
          </mc:Fallback>
        </mc:AlternateContent>
      </w:r>
      <w:r w:rsidR="00E90892">
        <w:t>Detailed Technical Desig</w:t>
      </w:r>
      <w:bookmarkEnd w:id="0"/>
      <w:r w:rsidR="00E90892">
        <w:t>n</w:t>
      </w:r>
      <w:commentRangeEnd w:id="1"/>
      <w:r w:rsidR="00E90892">
        <w:t xml:space="preserve"> </w:t>
      </w:r>
      <w:r w:rsidR="00E90892">
        <w:rPr>
          <w:rStyle w:val="CommentReference"/>
          <w:b w:val="0"/>
        </w:rPr>
        <w:commentReference w:id="1"/>
      </w:r>
    </w:p>
    <w:p w14:paraId="4634B64D" w14:textId="77777777" w:rsidR="00E90892" w:rsidRDefault="00E90892">
      <w:pPr>
        <w:pStyle w:val="title2"/>
        <w:tabs>
          <w:tab w:val="clear" w:pos="2880"/>
          <w:tab w:val="left" w:pos="2430"/>
        </w:tabs>
      </w:pPr>
      <w:r>
        <w:t>Project Name</w:t>
      </w:r>
      <w:r>
        <w:tab/>
      </w:r>
      <w:r w:rsidR="0008040D">
        <w:rPr>
          <w:rFonts w:ascii="Times New Roman" w:hAnsi="Times New Roman"/>
          <w:b w:val="0"/>
          <w:sz w:val="22"/>
        </w:rPr>
        <w:t>Hydra – High Availability Solution</w:t>
      </w:r>
    </w:p>
    <w:p w14:paraId="6F427E36" w14:textId="77777777" w:rsidR="00E90892" w:rsidRDefault="00E90892">
      <w:pPr>
        <w:pStyle w:val="title2"/>
        <w:tabs>
          <w:tab w:val="clear" w:pos="2880"/>
          <w:tab w:val="left" w:pos="2430"/>
          <w:tab w:val="left" w:pos="5040"/>
          <w:tab w:val="left" w:pos="7470"/>
        </w:tabs>
      </w:pPr>
      <w:commentRangeStart w:id="2"/>
      <w:r>
        <w:t>Project Number</w:t>
      </w:r>
      <w:commentRangeEnd w:id="2"/>
      <w:r>
        <w:t xml:space="preserve"> </w:t>
      </w:r>
      <w:r>
        <w:rPr>
          <w:rStyle w:val="CommentReference"/>
          <w:b w:val="0"/>
        </w:rPr>
        <w:commentReference w:id="2"/>
      </w:r>
      <w:r>
        <w:tab/>
      </w:r>
      <w:r w:rsidR="0008040D">
        <w:rPr>
          <w:rFonts w:ascii="Times New Roman" w:hAnsi="Times New Roman"/>
          <w:b w:val="0"/>
          <w:sz w:val="22"/>
        </w:rPr>
        <w:t>PR00005527</w:t>
      </w:r>
      <w:r>
        <w:rPr>
          <w:b w:val="0"/>
        </w:rPr>
        <w:tab/>
      </w:r>
      <w:commentRangeStart w:id="3"/>
      <w:r>
        <w:t>Initial Release Date</w:t>
      </w:r>
      <w:r>
        <w:rPr>
          <w:b w:val="0"/>
        </w:rPr>
        <w:t xml:space="preserve"> </w:t>
      </w:r>
      <w:commentRangeEnd w:id="3"/>
      <w:r>
        <w:rPr>
          <w:rStyle w:val="CommentReference"/>
          <w:b w:val="0"/>
        </w:rPr>
        <w:commentReference w:id="3"/>
      </w:r>
      <w:r>
        <w:rPr>
          <w:b w:val="0"/>
        </w:rPr>
        <w:tab/>
      </w:r>
    </w:p>
    <w:p w14:paraId="64F0E071" w14:textId="77777777" w:rsidR="00E90892" w:rsidRDefault="00E90892">
      <w:pPr>
        <w:pStyle w:val="title2"/>
        <w:tabs>
          <w:tab w:val="clear" w:pos="2880"/>
          <w:tab w:val="clear" w:pos="5760"/>
          <w:tab w:val="left" w:pos="2430"/>
          <w:tab w:val="left" w:pos="5040"/>
          <w:tab w:val="left" w:pos="7470"/>
        </w:tabs>
      </w:pPr>
      <w:commentRangeStart w:id="4"/>
      <w:r>
        <w:t>Last Revised Date</w:t>
      </w:r>
      <w:commentRangeEnd w:id="4"/>
      <w:r>
        <w:t xml:space="preserve"> </w:t>
      </w:r>
      <w:r>
        <w:rPr>
          <w:rStyle w:val="CommentReference"/>
          <w:b w:val="0"/>
        </w:rPr>
        <w:commentReference w:id="4"/>
      </w:r>
      <w:r>
        <w:tab/>
      </w:r>
      <w:r>
        <w:rPr>
          <w:rFonts w:ascii="Times New Roman" w:hAnsi="Times New Roman"/>
          <w:b w:val="0"/>
          <w:sz w:val="22"/>
        </w:rPr>
        <w:fldChar w:fldCharType="begin">
          <w:ffData>
            <w:name w:val="Text110"/>
            <w:enabled/>
            <w:calcOnExit w:val="0"/>
            <w:textInput/>
          </w:ffData>
        </w:fldChar>
      </w:r>
      <w:r>
        <w:rPr>
          <w:rFonts w:ascii="Times New Roman" w:hAnsi="Times New Roman"/>
          <w:b w:val="0"/>
          <w:sz w:val="22"/>
        </w:rPr>
        <w:instrText xml:space="preserve"> FORMTEXT </w:instrText>
      </w:r>
      <w:r>
        <w:rPr>
          <w:rFonts w:ascii="Times New Roman" w:hAnsi="Times New Roman"/>
          <w:b w:val="0"/>
          <w:sz w:val="22"/>
        </w:rPr>
      </w:r>
      <w:r>
        <w:rPr>
          <w:rFonts w:ascii="Times New Roman" w:hAnsi="Times New Roman"/>
          <w:b w:val="0"/>
          <w:sz w:val="22"/>
        </w:rPr>
        <w:fldChar w:fldCharType="separate"/>
      </w:r>
      <w:r>
        <w:rPr>
          <w:rFonts w:ascii="Times New Roman" w:hAnsi="Times New Roman"/>
          <w:b w:val="0"/>
          <w:noProof/>
          <w:sz w:val="22"/>
        </w:rPr>
        <w:t> </w:t>
      </w:r>
      <w:r>
        <w:rPr>
          <w:rFonts w:ascii="Times New Roman" w:hAnsi="Times New Roman"/>
          <w:b w:val="0"/>
          <w:noProof/>
          <w:sz w:val="22"/>
        </w:rPr>
        <w:t> </w:t>
      </w:r>
      <w:r>
        <w:rPr>
          <w:rFonts w:ascii="Times New Roman" w:hAnsi="Times New Roman"/>
          <w:b w:val="0"/>
          <w:noProof/>
          <w:sz w:val="22"/>
        </w:rPr>
        <w:t> </w:t>
      </w:r>
      <w:r>
        <w:rPr>
          <w:rFonts w:ascii="Times New Roman" w:hAnsi="Times New Roman"/>
          <w:b w:val="0"/>
          <w:noProof/>
          <w:sz w:val="22"/>
        </w:rPr>
        <w:t> </w:t>
      </w:r>
      <w:r>
        <w:rPr>
          <w:rFonts w:ascii="Times New Roman" w:hAnsi="Times New Roman"/>
          <w:b w:val="0"/>
          <w:noProof/>
          <w:sz w:val="22"/>
        </w:rPr>
        <w:t> </w:t>
      </w:r>
      <w:r>
        <w:rPr>
          <w:rFonts w:ascii="Times New Roman" w:hAnsi="Times New Roman"/>
          <w:b w:val="0"/>
          <w:sz w:val="22"/>
        </w:rPr>
        <w:fldChar w:fldCharType="end"/>
      </w:r>
    </w:p>
    <w:p w14:paraId="07DF2E97" w14:textId="77777777" w:rsidR="00E90892" w:rsidRDefault="00E90892">
      <w:pPr>
        <w:pStyle w:val="title2"/>
        <w:tabs>
          <w:tab w:val="clear" w:pos="2880"/>
          <w:tab w:val="left" w:pos="2430"/>
        </w:tabs>
      </w:pPr>
      <w:commentRangeStart w:id="5"/>
      <w:r>
        <w:t>Author</w:t>
      </w:r>
      <w:commentRangeEnd w:id="5"/>
      <w:r>
        <w:t xml:space="preserve"> </w:t>
      </w:r>
      <w:r>
        <w:rPr>
          <w:rStyle w:val="CommentReference"/>
          <w:b w:val="0"/>
        </w:rPr>
        <w:commentReference w:id="5"/>
      </w:r>
      <w:r>
        <w:tab/>
      </w:r>
    </w:p>
    <w:p w14:paraId="180AFAAD" w14:textId="77777777" w:rsidR="00E90892" w:rsidRDefault="009069C8">
      <w:pPr>
        <w:pStyle w:val="BodyText"/>
      </w:pPr>
      <w:r>
        <w:rPr>
          <w:noProof/>
        </w:rPr>
        <mc:AlternateContent>
          <mc:Choice Requires="wps">
            <w:drawing>
              <wp:anchor distT="0" distB="0" distL="114300" distR="114300" simplePos="0" relativeHeight="251658240" behindDoc="0" locked="0" layoutInCell="0" allowOverlap="1" wp14:anchorId="000B16EE" wp14:editId="447B54F8">
                <wp:simplePos x="0" y="0"/>
                <wp:positionH relativeFrom="column">
                  <wp:posOffset>0</wp:posOffset>
                </wp:positionH>
                <wp:positionV relativeFrom="paragraph">
                  <wp:posOffset>86995</wp:posOffset>
                </wp:positionV>
                <wp:extent cx="5943600" cy="0"/>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468pt,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" o:allowincell="f" strokeweight="4.5pt">
                <v:stroke linestyle="thickThin"/>
              </v:line>
            </w:pict>
          </mc:Fallback>
        </mc:AlternateContent>
      </w:r>
    </w:p>
    <w:p w14:paraId="783F6B94" w14:textId="77777777" w:rsidR="00E90892" w:rsidRDefault="00E90892">
      <w:pPr>
        <w:pStyle w:val="Title1"/>
      </w:pPr>
      <w:commentRangeStart w:id="6"/>
      <w:r>
        <w:t>Approvals</w:t>
      </w:r>
      <w:commentRangeEnd w:id="6"/>
      <w:r>
        <w:t xml:space="preserve"> </w:t>
      </w:r>
      <w:r>
        <w:rPr>
          <w:rStyle w:val="CommentReference"/>
          <w:b w:val="0"/>
        </w:rPr>
        <w:commentReference w:id="6"/>
      </w:r>
    </w:p>
    <w:p w14:paraId="340EF777" w14:textId="77777777" w:rsidR="001838BA" w:rsidRPr="005B7562" w:rsidRDefault="001838BA" w:rsidP="001838BA">
      <w:pPr>
        <w:pStyle w:val="BodyText"/>
      </w:pPr>
    </w:p>
    <w:p w14:paraId="3D385CE2" w14:textId="77777777" w:rsidR="001838BA" w:rsidRDefault="001838BA" w:rsidP="001838BA">
      <w:pPr>
        <w:autoSpaceDE w:val="0"/>
        <w:autoSpaceDN w:val="0"/>
        <w:adjustRightInd w:val="0"/>
        <w:rPr>
          <w:b/>
          <w:bCs/>
          <w:color w:val="000000"/>
          <w:szCs w:val="22"/>
        </w:rPr>
      </w:pPr>
      <w:r>
        <w:rPr>
          <w:b/>
          <w:bCs/>
          <w:color w:val="000000"/>
          <w:szCs w:val="22"/>
        </w:rPr>
        <w:t xml:space="preserve">Use the Approval Repository to obtain and document the required approvals. </w:t>
      </w:r>
    </w:p>
    <w:p w14:paraId="36501CF9" w14:textId="77777777" w:rsidR="00F4163F" w:rsidRDefault="00F4163F" w:rsidP="001838BA">
      <w:pPr>
        <w:autoSpaceDE w:val="0"/>
        <w:autoSpaceDN w:val="0"/>
        <w:adjustRightInd w:val="0"/>
        <w:rPr>
          <w:b/>
          <w:bCs/>
          <w:color w:val="000000"/>
          <w:szCs w:val="22"/>
        </w:rPr>
      </w:pPr>
    </w:p>
    <w:p w14:paraId="3A745240" w14:textId="77777777" w:rsidR="00F4163F" w:rsidRDefault="00F4163F" w:rsidP="001838BA">
      <w:pPr>
        <w:autoSpaceDE w:val="0"/>
        <w:autoSpaceDN w:val="0"/>
        <w:adjustRightInd w:val="0"/>
        <w:rPr>
          <w:b/>
          <w:bCs/>
          <w:color w:val="000000"/>
          <w:szCs w:val="22"/>
        </w:rPr>
      </w:pPr>
    </w:p>
    <w:p w14:paraId="1B843A44" w14:textId="77777777" w:rsidR="008A1228" w:rsidRDefault="008A1228" w:rsidP="001838BA">
      <w:pPr>
        <w:pStyle w:val="BodyText"/>
      </w:pPr>
    </w:p>
    <w:p w14:paraId="3ABC1473" w14:textId="77777777" w:rsidR="001838BA" w:rsidRDefault="001838BA">
      <w:pPr>
        <w:pStyle w:val="Title1"/>
        <w:spacing w:before="0"/>
      </w:pPr>
      <w:bookmarkStart w:id="7" w:name="_Toc429968103"/>
      <w:bookmarkStart w:id="8" w:name="_Toc429968118"/>
      <w:bookmarkStart w:id="9" w:name="_Toc429968457"/>
      <w:bookmarkStart w:id="10" w:name="_Toc429968499"/>
      <w:bookmarkStart w:id="11" w:name="_Toc443372024"/>
      <w:bookmarkStart w:id="12" w:name="_Toc443438412"/>
      <w:bookmarkStart w:id="13" w:name="_Toc443702783"/>
    </w:p>
    <w:p w14:paraId="5C696022" w14:textId="77777777" w:rsidR="00E90892" w:rsidRDefault="00E90892">
      <w:pPr>
        <w:pStyle w:val="Title1"/>
        <w:spacing w:before="0"/>
      </w:pPr>
      <w:commentRangeStart w:id="14"/>
      <w:r>
        <w:t xml:space="preserve">History of Revisions </w:t>
      </w:r>
      <w:commentRangeEnd w:id="14"/>
      <w:r>
        <w:rPr>
          <w:rStyle w:val="CommentReference"/>
          <w:b w:val="0"/>
        </w:rPr>
        <w:commentReference w:id="14"/>
      </w:r>
    </w:p>
    <w:p w14:paraId="5199E8D1" w14:textId="77777777" w:rsidR="00E90892" w:rsidRDefault="00E90892">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8"/>
        <w:gridCol w:w="1255"/>
        <w:gridCol w:w="3029"/>
        <w:gridCol w:w="2014"/>
        <w:gridCol w:w="1952"/>
      </w:tblGrid>
      <w:tr w:rsidR="00715D2C" w14:paraId="10900DAE" w14:textId="77777777" w:rsidTr="00D9700C">
        <w:tc>
          <w:tcPr>
            <w:tcW w:w="1217" w:type="dxa"/>
            <w:shd w:val="clear" w:color="auto" w:fill="F3F3F3"/>
          </w:tcPr>
          <w:p w14:paraId="18858C6B" w14:textId="77777777" w:rsidR="00715D2C" w:rsidRDefault="00715D2C" w:rsidP="00D9700C">
            <w:pPr>
              <w:pStyle w:val="TableHeader"/>
            </w:pPr>
            <w:r>
              <w:t>Revision Date</w:t>
            </w:r>
          </w:p>
        </w:tc>
        <w:tc>
          <w:tcPr>
            <w:tcW w:w="1097" w:type="dxa"/>
            <w:shd w:val="clear" w:color="auto" w:fill="F3F3F3"/>
          </w:tcPr>
          <w:p w14:paraId="5668AD53" w14:textId="77777777" w:rsidR="00715D2C" w:rsidRDefault="00715D2C" w:rsidP="00D9700C">
            <w:pPr>
              <w:pStyle w:val="TableHeader"/>
            </w:pPr>
            <w:r>
              <w:t>Version #</w:t>
            </w:r>
          </w:p>
        </w:tc>
        <w:tc>
          <w:tcPr>
            <w:tcW w:w="3086" w:type="dxa"/>
            <w:shd w:val="clear" w:color="auto" w:fill="F3F3F3"/>
          </w:tcPr>
          <w:p w14:paraId="08CE3BCC" w14:textId="77777777" w:rsidR="00715D2C" w:rsidRDefault="00715D2C" w:rsidP="00D9700C">
            <w:pPr>
              <w:pStyle w:val="TableHeader"/>
            </w:pPr>
            <w:r>
              <w:t>Description of Revision</w:t>
            </w:r>
          </w:p>
        </w:tc>
        <w:tc>
          <w:tcPr>
            <w:tcW w:w="2036" w:type="dxa"/>
            <w:shd w:val="clear" w:color="auto" w:fill="F3F3F3"/>
          </w:tcPr>
          <w:p w14:paraId="6AD8B123" w14:textId="77777777" w:rsidR="00715D2C" w:rsidRDefault="00715D2C" w:rsidP="00D9700C">
            <w:pPr>
              <w:pStyle w:val="TableHeader"/>
            </w:pPr>
            <w:r>
              <w:t>Revision Requested By</w:t>
            </w:r>
          </w:p>
        </w:tc>
        <w:tc>
          <w:tcPr>
            <w:tcW w:w="1980" w:type="dxa"/>
            <w:shd w:val="clear" w:color="auto" w:fill="F3F3F3"/>
          </w:tcPr>
          <w:p w14:paraId="1610761E" w14:textId="77777777" w:rsidR="00715D2C" w:rsidRDefault="00715D2C" w:rsidP="00D9700C">
            <w:pPr>
              <w:pStyle w:val="TableHeader"/>
            </w:pPr>
            <w:r>
              <w:t>Revision Made By</w:t>
            </w:r>
          </w:p>
        </w:tc>
      </w:tr>
      <w:tr w:rsidR="00715D2C" w14:paraId="723CE554" w14:textId="77777777" w:rsidTr="00D9700C">
        <w:tc>
          <w:tcPr>
            <w:tcW w:w="1217" w:type="dxa"/>
          </w:tcPr>
          <w:p w14:paraId="01698935" w14:textId="086D692D" w:rsidR="00715D2C" w:rsidRDefault="007307A2" w:rsidP="00D9700C">
            <w:pPr>
              <w:pStyle w:val="TableText"/>
            </w:pPr>
            <w:r>
              <w:t>12</w:t>
            </w:r>
            <w:r w:rsidRPr="007307A2">
              <w:rPr>
                <w:vertAlign w:val="superscript"/>
              </w:rPr>
              <w:t>th</w:t>
            </w:r>
            <w:r>
              <w:t xml:space="preserve"> Aug 2015</w:t>
            </w:r>
          </w:p>
        </w:tc>
        <w:tc>
          <w:tcPr>
            <w:tcW w:w="1097" w:type="dxa"/>
          </w:tcPr>
          <w:p w14:paraId="48C1642F" w14:textId="54C50C6A" w:rsidR="00715D2C" w:rsidRDefault="007307A2" w:rsidP="00D9700C">
            <w:pPr>
              <w:pStyle w:val="TableText"/>
            </w:pPr>
            <w:r>
              <w:t>0.1</w:t>
            </w:r>
          </w:p>
        </w:tc>
        <w:tc>
          <w:tcPr>
            <w:tcW w:w="3086" w:type="dxa"/>
          </w:tcPr>
          <w:p w14:paraId="3E2D462D" w14:textId="267A345F" w:rsidR="00715D2C" w:rsidRDefault="007307A2" w:rsidP="00D9700C">
            <w:pPr>
              <w:pStyle w:val="TableText"/>
            </w:pPr>
            <w:r>
              <w:t>Initial draft</w:t>
            </w:r>
          </w:p>
        </w:tc>
        <w:tc>
          <w:tcPr>
            <w:tcW w:w="2036" w:type="dxa"/>
          </w:tcPr>
          <w:p w14:paraId="69EA0F40" w14:textId="77777777" w:rsidR="00715D2C" w:rsidRDefault="00715D2C" w:rsidP="00D9700C">
            <w:pPr>
              <w:pStyle w:val="TableText"/>
            </w:pPr>
          </w:p>
        </w:tc>
        <w:tc>
          <w:tcPr>
            <w:tcW w:w="1980" w:type="dxa"/>
          </w:tcPr>
          <w:p w14:paraId="53580176" w14:textId="3937EFA3" w:rsidR="00715D2C" w:rsidRDefault="007307A2" w:rsidP="00D9700C">
            <w:pPr>
              <w:pStyle w:val="TableText"/>
            </w:pPr>
            <w:r>
              <w:t>Peter Lord</w:t>
            </w:r>
          </w:p>
        </w:tc>
      </w:tr>
      <w:tr w:rsidR="00715D2C" w14:paraId="00AA9D86" w14:textId="77777777" w:rsidTr="00D9700C">
        <w:tc>
          <w:tcPr>
            <w:tcW w:w="1217" w:type="dxa"/>
          </w:tcPr>
          <w:p w14:paraId="2536C313" w14:textId="11299A69" w:rsidR="00715D2C" w:rsidRDefault="007307A2" w:rsidP="00D9700C">
            <w:pPr>
              <w:pStyle w:val="TableText"/>
            </w:pPr>
            <w:r>
              <w:t>13</w:t>
            </w:r>
            <w:r w:rsidRPr="007307A2">
              <w:rPr>
                <w:vertAlign w:val="superscript"/>
              </w:rPr>
              <w:t>th</w:t>
            </w:r>
            <w:r>
              <w:t xml:space="preserve"> Aug 2015</w:t>
            </w:r>
          </w:p>
        </w:tc>
        <w:tc>
          <w:tcPr>
            <w:tcW w:w="1097" w:type="dxa"/>
          </w:tcPr>
          <w:p w14:paraId="40E6779C" w14:textId="041572B5" w:rsidR="00715D2C" w:rsidRDefault="007307A2" w:rsidP="00D9700C">
            <w:pPr>
              <w:pStyle w:val="TableText"/>
            </w:pPr>
            <w:r>
              <w:t>0.2</w:t>
            </w:r>
          </w:p>
        </w:tc>
        <w:tc>
          <w:tcPr>
            <w:tcW w:w="3086" w:type="dxa"/>
          </w:tcPr>
          <w:p w14:paraId="64876EFD" w14:textId="45DE44F2" w:rsidR="00715D2C" w:rsidRDefault="007307A2" w:rsidP="00D9700C">
            <w:pPr>
              <w:pStyle w:val="TableText"/>
            </w:pPr>
            <w:r>
              <w:t>Updates following initial internal Tibco review</w:t>
            </w:r>
          </w:p>
        </w:tc>
        <w:tc>
          <w:tcPr>
            <w:tcW w:w="2036" w:type="dxa"/>
          </w:tcPr>
          <w:p w14:paraId="3AB9DF84" w14:textId="77777777" w:rsidR="00715D2C" w:rsidRDefault="00715D2C" w:rsidP="00D9700C">
            <w:pPr>
              <w:pStyle w:val="TableText"/>
            </w:pPr>
          </w:p>
        </w:tc>
        <w:tc>
          <w:tcPr>
            <w:tcW w:w="1980" w:type="dxa"/>
          </w:tcPr>
          <w:p w14:paraId="07C08B3F" w14:textId="7B07E4C8" w:rsidR="00715D2C" w:rsidRDefault="007307A2" w:rsidP="00D9700C">
            <w:pPr>
              <w:pStyle w:val="TableText"/>
            </w:pPr>
            <w:r>
              <w:t>Peter Lord</w:t>
            </w:r>
          </w:p>
        </w:tc>
      </w:tr>
      <w:tr w:rsidR="00715D2C" w14:paraId="4D9C4C59" w14:textId="77777777" w:rsidTr="00D9700C">
        <w:tc>
          <w:tcPr>
            <w:tcW w:w="1217" w:type="dxa"/>
          </w:tcPr>
          <w:p w14:paraId="2C69C28C" w14:textId="1800C578" w:rsidR="00715D2C" w:rsidRDefault="00B47D20" w:rsidP="00D9700C">
            <w:pPr>
              <w:pStyle w:val="TableText"/>
            </w:pPr>
            <w:r>
              <w:t>18</w:t>
            </w:r>
            <w:r w:rsidRPr="00E87812">
              <w:rPr>
                <w:vertAlign w:val="superscript"/>
              </w:rPr>
              <w:t>th</w:t>
            </w:r>
            <w:r>
              <w:t xml:space="preserve"> Aug 2015</w:t>
            </w:r>
          </w:p>
        </w:tc>
        <w:tc>
          <w:tcPr>
            <w:tcW w:w="1097" w:type="dxa"/>
          </w:tcPr>
          <w:p w14:paraId="7059366C" w14:textId="70A43EB8" w:rsidR="00715D2C" w:rsidRDefault="00B47D20" w:rsidP="00D9700C">
            <w:pPr>
              <w:pStyle w:val="TableText"/>
            </w:pPr>
            <w:r>
              <w:t>0.3</w:t>
            </w:r>
          </w:p>
        </w:tc>
        <w:tc>
          <w:tcPr>
            <w:tcW w:w="3086" w:type="dxa"/>
          </w:tcPr>
          <w:p w14:paraId="2989B01B" w14:textId="68070689" w:rsidR="00715D2C" w:rsidRDefault="00B47D20" w:rsidP="00D9700C">
            <w:pPr>
              <w:pStyle w:val="TableText"/>
            </w:pPr>
            <w:r>
              <w:t>Updates following review meeting</w:t>
            </w:r>
          </w:p>
        </w:tc>
        <w:tc>
          <w:tcPr>
            <w:tcW w:w="2036" w:type="dxa"/>
          </w:tcPr>
          <w:p w14:paraId="2235B608" w14:textId="77777777" w:rsidR="00715D2C" w:rsidRDefault="00715D2C" w:rsidP="00D9700C">
            <w:pPr>
              <w:pStyle w:val="TableText"/>
            </w:pPr>
          </w:p>
        </w:tc>
        <w:tc>
          <w:tcPr>
            <w:tcW w:w="1980" w:type="dxa"/>
          </w:tcPr>
          <w:p w14:paraId="0195098E" w14:textId="7092B2F9" w:rsidR="00715D2C" w:rsidRDefault="00B47D20" w:rsidP="00D9700C">
            <w:pPr>
              <w:pStyle w:val="TableText"/>
            </w:pPr>
            <w:r>
              <w:t>Peter Lord</w:t>
            </w:r>
          </w:p>
        </w:tc>
      </w:tr>
      <w:tr w:rsidR="00683955" w14:paraId="64C4D14A" w14:textId="77777777" w:rsidTr="00D9700C">
        <w:trPr>
          <w:ins w:id="15" w:author="Peter Lord" w:date="2015-08-20T14:22:00Z"/>
        </w:trPr>
        <w:tc>
          <w:tcPr>
            <w:tcW w:w="1217" w:type="dxa"/>
          </w:tcPr>
          <w:p w14:paraId="45FE0958" w14:textId="5DA3049E" w:rsidR="00683955" w:rsidRDefault="00683955" w:rsidP="00D9700C">
            <w:pPr>
              <w:pStyle w:val="TableText"/>
              <w:rPr>
                <w:ins w:id="16" w:author="Peter Lord" w:date="2015-08-20T14:22:00Z"/>
              </w:rPr>
            </w:pPr>
            <w:ins w:id="17" w:author="Peter Lord" w:date="2015-08-20T14:22:00Z">
              <w:r>
                <w:t>20</w:t>
              </w:r>
              <w:r w:rsidRPr="00683955">
                <w:rPr>
                  <w:vertAlign w:val="superscript"/>
                  <w:rPrChange w:id="18" w:author="Peter Lord" w:date="2015-08-20T14:22:00Z">
                    <w:rPr/>
                  </w:rPrChange>
                </w:rPr>
                <w:t>th</w:t>
              </w:r>
              <w:r>
                <w:t xml:space="preserve"> Aug 2015</w:t>
              </w:r>
            </w:ins>
          </w:p>
        </w:tc>
        <w:tc>
          <w:tcPr>
            <w:tcW w:w="1097" w:type="dxa"/>
          </w:tcPr>
          <w:p w14:paraId="3DB93C73" w14:textId="5336EC3C" w:rsidR="00683955" w:rsidRDefault="00683955" w:rsidP="00D9700C">
            <w:pPr>
              <w:pStyle w:val="TableText"/>
              <w:rPr>
                <w:ins w:id="19" w:author="Peter Lord" w:date="2015-08-20T14:22:00Z"/>
              </w:rPr>
            </w:pPr>
            <w:ins w:id="20" w:author="Peter Lord" w:date="2015-08-20T14:22:00Z">
              <w:r>
                <w:t>V20150820</w:t>
              </w:r>
            </w:ins>
          </w:p>
        </w:tc>
        <w:tc>
          <w:tcPr>
            <w:tcW w:w="3086" w:type="dxa"/>
          </w:tcPr>
          <w:p w14:paraId="0650EC8F" w14:textId="7D119189" w:rsidR="00683955" w:rsidRDefault="00683955" w:rsidP="00D9700C">
            <w:pPr>
              <w:pStyle w:val="TableText"/>
              <w:rPr>
                <w:ins w:id="21" w:author="Peter Lord" w:date="2015-08-20T14:22:00Z"/>
              </w:rPr>
            </w:pPr>
            <w:ins w:id="22" w:author="Peter Lord" w:date="2015-08-20T14:22:00Z">
              <w:r>
                <w:t>Updates following desk review</w:t>
              </w:r>
            </w:ins>
          </w:p>
        </w:tc>
        <w:tc>
          <w:tcPr>
            <w:tcW w:w="2036" w:type="dxa"/>
          </w:tcPr>
          <w:p w14:paraId="698FE930" w14:textId="77777777" w:rsidR="00683955" w:rsidRDefault="00683955" w:rsidP="00D9700C">
            <w:pPr>
              <w:pStyle w:val="TableText"/>
              <w:rPr>
                <w:ins w:id="23" w:author="Peter Lord" w:date="2015-08-20T14:22:00Z"/>
              </w:rPr>
            </w:pPr>
          </w:p>
        </w:tc>
        <w:tc>
          <w:tcPr>
            <w:tcW w:w="1980" w:type="dxa"/>
          </w:tcPr>
          <w:p w14:paraId="50F1BBF7" w14:textId="26092982" w:rsidR="00683955" w:rsidRDefault="00683955" w:rsidP="00D9700C">
            <w:pPr>
              <w:pStyle w:val="TableText"/>
              <w:rPr>
                <w:ins w:id="24" w:author="Peter Lord" w:date="2015-08-20T14:22:00Z"/>
              </w:rPr>
            </w:pPr>
            <w:ins w:id="25" w:author="Peter Lord" w:date="2015-08-20T14:22:00Z">
              <w:r>
                <w:t>Peter Lord</w:t>
              </w:r>
            </w:ins>
          </w:p>
        </w:tc>
      </w:tr>
    </w:tbl>
    <w:p w14:paraId="0029E248" w14:textId="77777777" w:rsidR="00E90892" w:rsidRDefault="00E90892">
      <w:pPr>
        <w:pStyle w:val="BodyText"/>
      </w:pPr>
    </w:p>
    <w:p w14:paraId="61DA8AF8" w14:textId="77777777" w:rsidR="00E90892" w:rsidRDefault="00E90892">
      <w:pPr>
        <w:sectPr w:rsidR="00E90892">
          <w:headerReference w:type="default" r:id="rId10"/>
          <w:footerReference w:type="default" r:id="rId11"/>
          <w:pgSz w:w="12240" w:h="15840" w:code="1"/>
          <w:pgMar w:top="1440" w:right="1440" w:bottom="1440" w:left="1440" w:header="720" w:footer="720" w:gutter="0"/>
          <w:cols w:space="720"/>
        </w:sectPr>
      </w:pPr>
    </w:p>
    <w:p w14:paraId="18122962" w14:textId="77777777" w:rsidR="00E90892" w:rsidRDefault="00E90892">
      <w:pPr>
        <w:pStyle w:val="Title1"/>
        <w:spacing w:before="0"/>
      </w:pPr>
      <w:bookmarkStart w:id="28" w:name="_Toc440770786"/>
      <w:bookmarkStart w:id="29" w:name="_Toc446834373"/>
      <w:bookmarkStart w:id="30" w:name="TableofContents"/>
      <w:commentRangeStart w:id="31"/>
      <w:r>
        <w:lastRenderedPageBreak/>
        <w:t>Table of Contents</w:t>
      </w:r>
      <w:bookmarkEnd w:id="28"/>
      <w:bookmarkEnd w:id="29"/>
      <w:r>
        <w:t xml:space="preserve"> </w:t>
      </w:r>
      <w:commentRangeEnd w:id="31"/>
      <w:r>
        <w:rPr>
          <w:rStyle w:val="CommentReference"/>
          <w:b w:val="0"/>
        </w:rPr>
        <w:commentReference w:id="31"/>
      </w:r>
    </w:p>
    <w:p w14:paraId="1408B512" w14:textId="77777777" w:rsidR="008F0BB1" w:rsidRDefault="00E90892">
      <w:pPr>
        <w:pStyle w:val="TOC1"/>
        <w:tabs>
          <w:tab w:val="right" w:leader="dot" w:pos="9350"/>
        </w:tabs>
        <w:rPr>
          <w:rFonts w:asciiTheme="minorHAnsi" w:eastAsiaTheme="minorEastAsia" w:hAnsiTheme="minorHAnsi" w:cstheme="minorBidi"/>
          <w:b w:val="0"/>
          <w:sz w:val="24"/>
          <w:szCs w:val="24"/>
          <w:lang w:val="en-GB" w:eastAsia="ja-JP"/>
        </w:rPr>
      </w:pPr>
      <w:r>
        <w:rPr>
          <w:b w:val="0"/>
          <w:noProof w:val="0"/>
        </w:rPr>
        <w:fldChar w:fldCharType="begin"/>
      </w:r>
      <w:r>
        <w:rPr>
          <w:b w:val="0"/>
          <w:noProof w:val="0"/>
        </w:rPr>
        <w:instrText xml:space="preserve"> TOC \o "2-2" \t "Heading 1,1" </w:instrText>
      </w:r>
      <w:r>
        <w:rPr>
          <w:b w:val="0"/>
          <w:noProof w:val="0"/>
        </w:rPr>
        <w:fldChar w:fldCharType="separate"/>
      </w:r>
      <w:r w:rsidR="008F0BB1">
        <w:t>Overview</w:t>
      </w:r>
      <w:r w:rsidR="008F0BB1">
        <w:tab/>
      </w:r>
      <w:r w:rsidR="008F0BB1">
        <w:fldChar w:fldCharType="begin"/>
      </w:r>
      <w:r w:rsidR="008F0BB1">
        <w:instrText xml:space="preserve"> PAGEREF _Toc301117723 \h </w:instrText>
      </w:r>
      <w:r w:rsidR="008F0BB1">
        <w:fldChar w:fldCharType="separate"/>
      </w:r>
      <w:r w:rsidR="0018116D">
        <w:t>3</w:t>
      </w:r>
      <w:r w:rsidR="008F0BB1">
        <w:fldChar w:fldCharType="end"/>
      </w:r>
    </w:p>
    <w:p w14:paraId="2D171CFA"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Problem Statement</w:t>
      </w:r>
      <w:r>
        <w:tab/>
      </w:r>
      <w:r>
        <w:fldChar w:fldCharType="begin"/>
      </w:r>
      <w:r>
        <w:instrText xml:space="preserve"> PAGEREF _Toc301117724 \h </w:instrText>
      </w:r>
      <w:r>
        <w:fldChar w:fldCharType="separate"/>
      </w:r>
      <w:r w:rsidR="0018116D">
        <w:t>3</w:t>
      </w:r>
      <w:r>
        <w:fldChar w:fldCharType="end"/>
      </w:r>
    </w:p>
    <w:p w14:paraId="6ABF6774"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Scope</w:t>
      </w:r>
      <w:r>
        <w:tab/>
      </w:r>
      <w:r>
        <w:fldChar w:fldCharType="begin"/>
      </w:r>
      <w:r>
        <w:instrText xml:space="preserve"> PAGEREF _Toc301117725 \h </w:instrText>
      </w:r>
      <w:r>
        <w:fldChar w:fldCharType="separate"/>
      </w:r>
      <w:r w:rsidR="0018116D">
        <w:t>3</w:t>
      </w:r>
      <w:r>
        <w:fldChar w:fldCharType="end"/>
      </w:r>
    </w:p>
    <w:p w14:paraId="4BF0B5AA"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Known Technology and/or Business Risks</w:t>
      </w:r>
      <w:r>
        <w:tab/>
      </w:r>
      <w:r>
        <w:fldChar w:fldCharType="begin"/>
      </w:r>
      <w:r>
        <w:instrText xml:space="preserve"> PAGEREF _Toc301117726 \h </w:instrText>
      </w:r>
      <w:r>
        <w:fldChar w:fldCharType="separate"/>
      </w:r>
      <w:r w:rsidR="0018116D">
        <w:t>3</w:t>
      </w:r>
      <w:r>
        <w:fldChar w:fldCharType="end"/>
      </w:r>
    </w:p>
    <w:p w14:paraId="6C762381"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Dependencies</w:t>
      </w:r>
      <w:r>
        <w:tab/>
      </w:r>
      <w:r>
        <w:fldChar w:fldCharType="begin"/>
      </w:r>
      <w:r>
        <w:instrText xml:space="preserve"> PAGEREF _Toc301117727 \h </w:instrText>
      </w:r>
      <w:r>
        <w:fldChar w:fldCharType="separate"/>
      </w:r>
      <w:r w:rsidR="0018116D">
        <w:t>3</w:t>
      </w:r>
      <w:r>
        <w:fldChar w:fldCharType="end"/>
      </w:r>
    </w:p>
    <w:p w14:paraId="0B3D0986"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Assumptions</w:t>
      </w:r>
      <w:r>
        <w:tab/>
      </w:r>
      <w:r>
        <w:fldChar w:fldCharType="begin"/>
      </w:r>
      <w:r>
        <w:instrText xml:space="preserve"> PAGEREF _Toc301117728 \h </w:instrText>
      </w:r>
      <w:r>
        <w:fldChar w:fldCharType="separate"/>
      </w:r>
      <w:r w:rsidR="0018116D">
        <w:t>3</w:t>
      </w:r>
      <w:r>
        <w:fldChar w:fldCharType="end"/>
      </w:r>
    </w:p>
    <w:p w14:paraId="3FA2FE52"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References</w:t>
      </w:r>
      <w:r>
        <w:tab/>
      </w:r>
      <w:r>
        <w:fldChar w:fldCharType="begin"/>
      </w:r>
      <w:r>
        <w:instrText xml:space="preserve"> PAGEREF _Toc301117729 \h </w:instrText>
      </w:r>
      <w:r>
        <w:fldChar w:fldCharType="separate"/>
      </w:r>
      <w:r w:rsidR="0018116D">
        <w:t>3</w:t>
      </w:r>
      <w:r>
        <w:fldChar w:fldCharType="end"/>
      </w:r>
    </w:p>
    <w:p w14:paraId="6B0362CF" w14:textId="77777777" w:rsidR="008F0BB1" w:rsidRDefault="008F0BB1">
      <w:pPr>
        <w:pStyle w:val="TOC1"/>
        <w:tabs>
          <w:tab w:val="right" w:leader="dot" w:pos="9350"/>
        </w:tabs>
        <w:rPr>
          <w:rFonts w:asciiTheme="minorHAnsi" w:eastAsiaTheme="minorEastAsia" w:hAnsiTheme="minorHAnsi" w:cstheme="minorBidi"/>
          <w:b w:val="0"/>
          <w:sz w:val="24"/>
          <w:szCs w:val="24"/>
          <w:lang w:val="en-GB" w:eastAsia="ja-JP"/>
        </w:rPr>
      </w:pPr>
      <w:r>
        <w:t>Technical Approach</w:t>
      </w:r>
      <w:r>
        <w:tab/>
      </w:r>
      <w:r>
        <w:fldChar w:fldCharType="begin"/>
      </w:r>
      <w:r>
        <w:instrText xml:space="preserve"> PAGEREF _Toc301117730 \h </w:instrText>
      </w:r>
      <w:r>
        <w:fldChar w:fldCharType="separate"/>
      </w:r>
      <w:r w:rsidR="0018116D">
        <w:t>4</w:t>
      </w:r>
      <w:r>
        <w:fldChar w:fldCharType="end"/>
      </w:r>
    </w:p>
    <w:p w14:paraId="7BF282ED"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Current Design</w:t>
      </w:r>
      <w:r>
        <w:tab/>
      </w:r>
      <w:r>
        <w:fldChar w:fldCharType="begin"/>
      </w:r>
      <w:r>
        <w:instrText xml:space="preserve"> PAGEREF _Toc301117731 \h </w:instrText>
      </w:r>
      <w:r>
        <w:fldChar w:fldCharType="separate"/>
      </w:r>
      <w:r w:rsidR="0018116D">
        <w:t>4</w:t>
      </w:r>
      <w:r>
        <w:fldChar w:fldCharType="end"/>
      </w:r>
    </w:p>
    <w:p w14:paraId="2195B550" w14:textId="77777777" w:rsidR="008F0BB1" w:rsidRDefault="008F0BB1">
      <w:pPr>
        <w:pStyle w:val="TOC2"/>
        <w:tabs>
          <w:tab w:val="right" w:leader="dot" w:pos="9350"/>
        </w:tabs>
        <w:rPr>
          <w:rFonts w:asciiTheme="minorHAnsi" w:eastAsiaTheme="minorEastAsia" w:hAnsiTheme="minorHAnsi" w:cstheme="minorBidi"/>
          <w:sz w:val="24"/>
          <w:szCs w:val="24"/>
          <w:lang w:val="en-GB" w:eastAsia="ja-JP"/>
        </w:rPr>
      </w:pPr>
      <w:r>
        <w:t>Proposed New Design</w:t>
      </w:r>
      <w:r>
        <w:tab/>
      </w:r>
      <w:r>
        <w:fldChar w:fldCharType="begin"/>
      </w:r>
      <w:r>
        <w:instrText xml:space="preserve"> PAGEREF _Toc301117732 \h </w:instrText>
      </w:r>
      <w:r>
        <w:fldChar w:fldCharType="separate"/>
      </w:r>
      <w:r w:rsidR="0018116D">
        <w:t>4</w:t>
      </w:r>
      <w:r>
        <w:fldChar w:fldCharType="end"/>
      </w:r>
    </w:p>
    <w:p w14:paraId="0759713E" w14:textId="0B46FC2E" w:rsidR="008F0BB1" w:rsidRDefault="008F0BB1">
      <w:pPr>
        <w:pStyle w:val="TOC2"/>
        <w:tabs>
          <w:tab w:val="right" w:leader="dot" w:pos="9350"/>
        </w:tabs>
        <w:rPr>
          <w:rFonts w:asciiTheme="minorHAnsi" w:eastAsiaTheme="minorEastAsia" w:hAnsiTheme="minorHAnsi" w:cstheme="minorBidi"/>
          <w:sz w:val="24"/>
          <w:szCs w:val="24"/>
          <w:lang w:val="en-GB" w:eastAsia="ja-JP"/>
        </w:rPr>
      </w:pPr>
      <w:r>
        <w:t>Disaster Recovery</w:t>
      </w:r>
      <w:r>
        <w:tab/>
      </w:r>
      <w:r>
        <w:fldChar w:fldCharType="begin"/>
      </w:r>
      <w:r>
        <w:instrText xml:space="preserve"> PAGEREF _Toc301117733 \h </w:instrText>
      </w:r>
      <w:r>
        <w:fldChar w:fldCharType="separate"/>
      </w:r>
      <w:r w:rsidR="0018116D">
        <w:t>16</w:t>
      </w:r>
      <w:r>
        <w:fldChar w:fldCharType="end"/>
      </w:r>
    </w:p>
    <w:p w14:paraId="0D5A0D53" w14:textId="3D4526A9" w:rsidR="008F0BB1" w:rsidRDefault="008F0BB1">
      <w:pPr>
        <w:pStyle w:val="TOC2"/>
        <w:tabs>
          <w:tab w:val="right" w:leader="dot" w:pos="9350"/>
        </w:tabs>
        <w:rPr>
          <w:rFonts w:asciiTheme="minorHAnsi" w:eastAsiaTheme="minorEastAsia" w:hAnsiTheme="minorHAnsi" w:cstheme="minorBidi"/>
          <w:sz w:val="24"/>
          <w:szCs w:val="24"/>
          <w:lang w:val="en-GB" w:eastAsia="ja-JP"/>
        </w:rPr>
      </w:pPr>
      <w:r>
        <w:t>Security</w:t>
      </w:r>
      <w:r>
        <w:tab/>
      </w:r>
      <w:r>
        <w:fldChar w:fldCharType="begin"/>
      </w:r>
      <w:r>
        <w:instrText xml:space="preserve"> PAGEREF _Toc301117734 \h </w:instrText>
      </w:r>
      <w:r>
        <w:fldChar w:fldCharType="separate"/>
      </w:r>
      <w:r w:rsidR="0018116D">
        <w:t>16</w:t>
      </w:r>
      <w:r>
        <w:fldChar w:fldCharType="end"/>
      </w:r>
    </w:p>
    <w:p w14:paraId="52BDECA9" w14:textId="20E8F2D8" w:rsidR="008F0BB1" w:rsidRDefault="008F0BB1">
      <w:pPr>
        <w:pStyle w:val="TOC2"/>
        <w:tabs>
          <w:tab w:val="right" w:leader="dot" w:pos="9350"/>
        </w:tabs>
        <w:rPr>
          <w:rFonts w:asciiTheme="minorHAnsi" w:eastAsiaTheme="minorEastAsia" w:hAnsiTheme="minorHAnsi" w:cstheme="minorBidi"/>
          <w:sz w:val="24"/>
          <w:szCs w:val="24"/>
          <w:lang w:val="en-GB" w:eastAsia="ja-JP"/>
        </w:rPr>
      </w:pPr>
      <w:r>
        <w:t>Processing Logic</w:t>
      </w:r>
      <w:r>
        <w:tab/>
      </w:r>
      <w:r>
        <w:fldChar w:fldCharType="begin"/>
      </w:r>
      <w:r>
        <w:instrText xml:space="preserve"> PAGEREF _Toc301117735 \h </w:instrText>
      </w:r>
      <w:r>
        <w:fldChar w:fldCharType="separate"/>
      </w:r>
      <w:r w:rsidR="0018116D">
        <w:t>16</w:t>
      </w:r>
      <w:r>
        <w:fldChar w:fldCharType="end"/>
      </w:r>
    </w:p>
    <w:p w14:paraId="5B2D027C" w14:textId="23B90CF5" w:rsidR="008F0BB1" w:rsidRDefault="008F0BB1">
      <w:pPr>
        <w:pStyle w:val="TOC2"/>
        <w:tabs>
          <w:tab w:val="right" w:leader="dot" w:pos="9350"/>
        </w:tabs>
        <w:rPr>
          <w:rFonts w:asciiTheme="minorHAnsi" w:eastAsiaTheme="minorEastAsia" w:hAnsiTheme="minorHAnsi" w:cstheme="minorBidi"/>
          <w:sz w:val="24"/>
          <w:szCs w:val="24"/>
          <w:lang w:val="en-GB" w:eastAsia="ja-JP"/>
        </w:rPr>
      </w:pPr>
      <w:r>
        <w:t>Program Comments</w:t>
      </w:r>
      <w:r>
        <w:tab/>
      </w:r>
      <w:r>
        <w:fldChar w:fldCharType="begin"/>
      </w:r>
      <w:r>
        <w:instrText xml:space="preserve"> PAGEREF _Toc301117736 \h </w:instrText>
      </w:r>
      <w:r>
        <w:fldChar w:fldCharType="separate"/>
      </w:r>
      <w:r w:rsidR="0018116D">
        <w:t>16</w:t>
      </w:r>
      <w:r>
        <w:fldChar w:fldCharType="end"/>
      </w:r>
    </w:p>
    <w:p w14:paraId="68C528E2" w14:textId="0D32C73B" w:rsidR="008F0BB1" w:rsidRDefault="008F0BB1">
      <w:pPr>
        <w:pStyle w:val="TOC1"/>
        <w:tabs>
          <w:tab w:val="right" w:leader="dot" w:pos="9350"/>
        </w:tabs>
        <w:rPr>
          <w:rFonts w:asciiTheme="minorHAnsi" w:eastAsiaTheme="minorEastAsia" w:hAnsiTheme="minorHAnsi" w:cstheme="minorBidi"/>
          <w:b w:val="0"/>
          <w:sz w:val="24"/>
          <w:szCs w:val="24"/>
          <w:lang w:val="en-GB" w:eastAsia="ja-JP"/>
        </w:rPr>
      </w:pPr>
      <w:r>
        <w:t>Data</w:t>
      </w:r>
      <w:r>
        <w:tab/>
      </w:r>
      <w:r>
        <w:fldChar w:fldCharType="begin"/>
      </w:r>
      <w:r>
        <w:instrText xml:space="preserve"> PAGEREF _Toc301117737 \h </w:instrText>
      </w:r>
      <w:r>
        <w:fldChar w:fldCharType="separate"/>
      </w:r>
      <w:r w:rsidR="0018116D">
        <w:t>17</w:t>
      </w:r>
      <w:r>
        <w:fldChar w:fldCharType="end"/>
      </w:r>
    </w:p>
    <w:p w14:paraId="6EBE5E22" w14:textId="7011ED0F" w:rsidR="008F0BB1" w:rsidRDefault="008F0BB1">
      <w:pPr>
        <w:pStyle w:val="TOC2"/>
        <w:tabs>
          <w:tab w:val="right" w:leader="dot" w:pos="9350"/>
        </w:tabs>
        <w:rPr>
          <w:rFonts w:asciiTheme="minorHAnsi" w:eastAsiaTheme="minorEastAsia" w:hAnsiTheme="minorHAnsi" w:cstheme="minorBidi"/>
          <w:sz w:val="24"/>
          <w:szCs w:val="24"/>
          <w:lang w:val="en-GB" w:eastAsia="ja-JP"/>
        </w:rPr>
      </w:pPr>
      <w:r>
        <w:t>Input</w:t>
      </w:r>
      <w:r>
        <w:tab/>
      </w:r>
      <w:r>
        <w:fldChar w:fldCharType="begin"/>
      </w:r>
      <w:r>
        <w:instrText xml:space="preserve"> PAGEREF _Toc301117738 \h </w:instrText>
      </w:r>
      <w:r>
        <w:fldChar w:fldCharType="separate"/>
      </w:r>
      <w:r w:rsidR="0018116D">
        <w:t>17</w:t>
      </w:r>
      <w:r>
        <w:fldChar w:fldCharType="end"/>
      </w:r>
    </w:p>
    <w:p w14:paraId="182E3E1B" w14:textId="7AC0555A" w:rsidR="008F0BB1" w:rsidRDefault="008F0BB1">
      <w:pPr>
        <w:pStyle w:val="TOC2"/>
        <w:tabs>
          <w:tab w:val="right" w:leader="dot" w:pos="9350"/>
        </w:tabs>
        <w:rPr>
          <w:rFonts w:asciiTheme="minorHAnsi" w:eastAsiaTheme="minorEastAsia" w:hAnsiTheme="minorHAnsi" w:cstheme="minorBidi"/>
          <w:sz w:val="24"/>
          <w:szCs w:val="24"/>
          <w:lang w:val="en-GB" w:eastAsia="ja-JP"/>
        </w:rPr>
      </w:pPr>
      <w:r>
        <w:t>I/O</w:t>
      </w:r>
      <w:r>
        <w:tab/>
      </w:r>
      <w:r>
        <w:fldChar w:fldCharType="begin"/>
      </w:r>
      <w:r>
        <w:instrText xml:space="preserve"> PAGEREF _Toc301117739 \h </w:instrText>
      </w:r>
      <w:r>
        <w:fldChar w:fldCharType="separate"/>
      </w:r>
      <w:r w:rsidR="0018116D">
        <w:t>17</w:t>
      </w:r>
      <w:r>
        <w:fldChar w:fldCharType="end"/>
      </w:r>
    </w:p>
    <w:p w14:paraId="4111601C" w14:textId="3F97561B" w:rsidR="008F0BB1" w:rsidRDefault="008F0BB1">
      <w:pPr>
        <w:pStyle w:val="TOC2"/>
        <w:tabs>
          <w:tab w:val="right" w:leader="dot" w:pos="9350"/>
        </w:tabs>
        <w:rPr>
          <w:rFonts w:asciiTheme="minorHAnsi" w:eastAsiaTheme="minorEastAsia" w:hAnsiTheme="minorHAnsi" w:cstheme="minorBidi"/>
          <w:sz w:val="24"/>
          <w:szCs w:val="24"/>
          <w:lang w:val="en-GB" w:eastAsia="ja-JP"/>
        </w:rPr>
      </w:pPr>
      <w:r>
        <w:t>Triggers</w:t>
      </w:r>
      <w:r>
        <w:tab/>
      </w:r>
      <w:r>
        <w:fldChar w:fldCharType="begin"/>
      </w:r>
      <w:r>
        <w:instrText xml:space="preserve"> PAGEREF _Toc301117740 \h </w:instrText>
      </w:r>
      <w:r>
        <w:fldChar w:fldCharType="separate"/>
      </w:r>
      <w:r w:rsidR="0018116D">
        <w:t>17</w:t>
      </w:r>
      <w:r>
        <w:fldChar w:fldCharType="end"/>
      </w:r>
    </w:p>
    <w:p w14:paraId="52A0E4E4" w14:textId="2BCF1FC1" w:rsidR="008F0BB1" w:rsidRDefault="008F0BB1">
      <w:pPr>
        <w:pStyle w:val="TOC2"/>
        <w:tabs>
          <w:tab w:val="right" w:leader="dot" w:pos="9350"/>
        </w:tabs>
        <w:rPr>
          <w:rFonts w:asciiTheme="minorHAnsi" w:eastAsiaTheme="minorEastAsia" w:hAnsiTheme="minorHAnsi" w:cstheme="minorBidi"/>
          <w:sz w:val="24"/>
          <w:szCs w:val="24"/>
          <w:lang w:val="en-GB" w:eastAsia="ja-JP"/>
        </w:rPr>
      </w:pPr>
      <w:r>
        <w:t>Output</w:t>
      </w:r>
      <w:r>
        <w:tab/>
      </w:r>
      <w:r>
        <w:fldChar w:fldCharType="begin"/>
      </w:r>
      <w:r>
        <w:instrText xml:space="preserve"> PAGEREF _Toc301117741 \h </w:instrText>
      </w:r>
      <w:r>
        <w:fldChar w:fldCharType="separate"/>
      </w:r>
      <w:r w:rsidR="0018116D">
        <w:t>17</w:t>
      </w:r>
      <w:r>
        <w:fldChar w:fldCharType="end"/>
      </w:r>
    </w:p>
    <w:p w14:paraId="0179ED0D" w14:textId="4401EFB4" w:rsidR="008F0BB1" w:rsidRDefault="008F0BB1">
      <w:pPr>
        <w:pStyle w:val="TOC2"/>
        <w:tabs>
          <w:tab w:val="right" w:leader="dot" w:pos="9350"/>
        </w:tabs>
        <w:rPr>
          <w:rFonts w:asciiTheme="minorHAnsi" w:eastAsiaTheme="minorEastAsia" w:hAnsiTheme="minorHAnsi" w:cstheme="minorBidi"/>
          <w:sz w:val="24"/>
          <w:szCs w:val="24"/>
          <w:lang w:val="en-GB" w:eastAsia="ja-JP"/>
        </w:rPr>
      </w:pPr>
      <w:r>
        <w:t>Audit and Control</w:t>
      </w:r>
      <w:r>
        <w:tab/>
      </w:r>
      <w:r>
        <w:fldChar w:fldCharType="begin"/>
      </w:r>
      <w:r>
        <w:instrText xml:space="preserve"> PAGEREF _Toc301117742 \h </w:instrText>
      </w:r>
      <w:r>
        <w:fldChar w:fldCharType="separate"/>
      </w:r>
      <w:r w:rsidR="0018116D">
        <w:t>17</w:t>
      </w:r>
      <w:r>
        <w:fldChar w:fldCharType="end"/>
      </w:r>
    </w:p>
    <w:p w14:paraId="3D87C69E" w14:textId="195595E6" w:rsidR="008F0BB1" w:rsidRDefault="008F0BB1">
      <w:pPr>
        <w:pStyle w:val="TOC2"/>
        <w:tabs>
          <w:tab w:val="right" w:leader="dot" w:pos="9350"/>
        </w:tabs>
        <w:rPr>
          <w:rFonts w:asciiTheme="minorHAnsi" w:eastAsiaTheme="minorEastAsia" w:hAnsiTheme="minorHAnsi" w:cstheme="minorBidi"/>
          <w:sz w:val="24"/>
          <w:szCs w:val="24"/>
          <w:lang w:val="en-GB" w:eastAsia="ja-JP"/>
        </w:rPr>
      </w:pPr>
      <w:r>
        <w:t>Audit Practices</w:t>
      </w:r>
      <w:r>
        <w:tab/>
      </w:r>
      <w:r>
        <w:fldChar w:fldCharType="begin"/>
      </w:r>
      <w:r>
        <w:instrText xml:space="preserve"> PAGEREF _Toc301117743 \h </w:instrText>
      </w:r>
      <w:r>
        <w:fldChar w:fldCharType="separate"/>
      </w:r>
      <w:r w:rsidR="0018116D">
        <w:t>17</w:t>
      </w:r>
      <w:r>
        <w:fldChar w:fldCharType="end"/>
      </w:r>
    </w:p>
    <w:p w14:paraId="1CDB6C66" w14:textId="0364534D" w:rsidR="008F0BB1" w:rsidRDefault="008F0BB1">
      <w:pPr>
        <w:pStyle w:val="TOC2"/>
        <w:tabs>
          <w:tab w:val="right" w:leader="dot" w:pos="9350"/>
        </w:tabs>
        <w:rPr>
          <w:rFonts w:asciiTheme="minorHAnsi" w:eastAsiaTheme="minorEastAsia" w:hAnsiTheme="minorHAnsi" w:cstheme="minorBidi"/>
          <w:sz w:val="24"/>
          <w:szCs w:val="24"/>
          <w:lang w:val="en-GB" w:eastAsia="ja-JP"/>
        </w:rPr>
      </w:pPr>
      <w:r>
        <w:t>Control Routines</w:t>
      </w:r>
      <w:r>
        <w:tab/>
      </w:r>
      <w:r>
        <w:fldChar w:fldCharType="begin"/>
      </w:r>
      <w:r>
        <w:instrText xml:space="preserve"> PAGEREF _Toc301117744 \h </w:instrText>
      </w:r>
      <w:r>
        <w:fldChar w:fldCharType="separate"/>
      </w:r>
      <w:r w:rsidR="0018116D">
        <w:t>17</w:t>
      </w:r>
      <w:r>
        <w:fldChar w:fldCharType="end"/>
      </w:r>
    </w:p>
    <w:p w14:paraId="28DA518F" w14:textId="3ADC7409" w:rsidR="008F0BB1" w:rsidRDefault="008F0BB1">
      <w:pPr>
        <w:pStyle w:val="TOC2"/>
        <w:tabs>
          <w:tab w:val="right" w:leader="dot" w:pos="9350"/>
        </w:tabs>
        <w:rPr>
          <w:rFonts w:asciiTheme="minorHAnsi" w:eastAsiaTheme="minorEastAsia" w:hAnsiTheme="minorHAnsi" w:cstheme="minorBidi"/>
          <w:sz w:val="24"/>
          <w:szCs w:val="24"/>
          <w:lang w:val="en-GB" w:eastAsia="ja-JP"/>
        </w:rPr>
      </w:pPr>
      <w:r>
        <w:t>Error Codes</w:t>
      </w:r>
      <w:r>
        <w:tab/>
      </w:r>
      <w:r>
        <w:fldChar w:fldCharType="begin"/>
      </w:r>
      <w:r>
        <w:instrText xml:space="preserve"> PAGEREF _Toc301117745 \h </w:instrText>
      </w:r>
      <w:r>
        <w:fldChar w:fldCharType="separate"/>
      </w:r>
      <w:r w:rsidR="0018116D">
        <w:t>17</w:t>
      </w:r>
      <w:r>
        <w:fldChar w:fldCharType="end"/>
      </w:r>
    </w:p>
    <w:p w14:paraId="5A779FE2" w14:textId="365C468D" w:rsidR="008F0BB1" w:rsidRDefault="008F0BB1">
      <w:pPr>
        <w:pStyle w:val="TOC1"/>
        <w:tabs>
          <w:tab w:val="right" w:leader="dot" w:pos="9350"/>
        </w:tabs>
        <w:rPr>
          <w:rFonts w:asciiTheme="minorHAnsi" w:eastAsiaTheme="minorEastAsia" w:hAnsiTheme="minorHAnsi" w:cstheme="minorBidi"/>
          <w:b w:val="0"/>
          <w:sz w:val="24"/>
          <w:szCs w:val="24"/>
          <w:lang w:val="en-GB" w:eastAsia="ja-JP"/>
        </w:rPr>
      </w:pPr>
      <w:r>
        <w:t>Program and Compile Information</w:t>
      </w:r>
      <w:r>
        <w:tab/>
      </w:r>
      <w:r>
        <w:fldChar w:fldCharType="begin"/>
      </w:r>
      <w:r>
        <w:instrText xml:space="preserve"> PAGEREF _Toc301117746 \h </w:instrText>
      </w:r>
      <w:r>
        <w:fldChar w:fldCharType="separate"/>
      </w:r>
      <w:r w:rsidR="0018116D">
        <w:t>18</w:t>
      </w:r>
      <w:r>
        <w:fldChar w:fldCharType="end"/>
      </w:r>
    </w:p>
    <w:p w14:paraId="3A3D7F23" w14:textId="0D0B5B6E" w:rsidR="008F0BB1" w:rsidRDefault="008F0BB1">
      <w:pPr>
        <w:pStyle w:val="TOC2"/>
        <w:tabs>
          <w:tab w:val="right" w:leader="dot" w:pos="9350"/>
        </w:tabs>
        <w:rPr>
          <w:rFonts w:asciiTheme="minorHAnsi" w:eastAsiaTheme="minorEastAsia" w:hAnsiTheme="minorHAnsi" w:cstheme="minorBidi"/>
          <w:sz w:val="24"/>
          <w:szCs w:val="24"/>
          <w:lang w:val="en-GB" w:eastAsia="ja-JP"/>
        </w:rPr>
      </w:pPr>
      <w:r>
        <w:t>Source Language</w:t>
      </w:r>
      <w:r>
        <w:tab/>
      </w:r>
      <w:r>
        <w:fldChar w:fldCharType="begin"/>
      </w:r>
      <w:r>
        <w:instrText xml:space="preserve"> PAGEREF _Toc301117747 \h </w:instrText>
      </w:r>
      <w:r>
        <w:fldChar w:fldCharType="separate"/>
      </w:r>
      <w:r w:rsidR="0018116D">
        <w:t>18</w:t>
      </w:r>
      <w:r>
        <w:fldChar w:fldCharType="end"/>
      </w:r>
    </w:p>
    <w:p w14:paraId="644339FA" w14:textId="07BF3407" w:rsidR="008F0BB1" w:rsidRDefault="008F0BB1">
      <w:pPr>
        <w:pStyle w:val="TOC2"/>
        <w:tabs>
          <w:tab w:val="right" w:leader="dot" w:pos="9350"/>
        </w:tabs>
        <w:rPr>
          <w:rFonts w:asciiTheme="minorHAnsi" w:eastAsiaTheme="minorEastAsia" w:hAnsiTheme="minorHAnsi" w:cstheme="minorBidi"/>
          <w:sz w:val="24"/>
          <w:szCs w:val="24"/>
          <w:lang w:val="en-GB" w:eastAsia="ja-JP"/>
        </w:rPr>
      </w:pPr>
      <w:r>
        <w:t>Runtime Environment</w:t>
      </w:r>
      <w:r>
        <w:tab/>
      </w:r>
      <w:r>
        <w:fldChar w:fldCharType="begin"/>
      </w:r>
      <w:r>
        <w:instrText xml:space="preserve"> PAGEREF _Toc301117748 \h </w:instrText>
      </w:r>
      <w:r>
        <w:fldChar w:fldCharType="separate"/>
      </w:r>
      <w:r w:rsidR="0018116D">
        <w:t>18</w:t>
      </w:r>
      <w:r>
        <w:fldChar w:fldCharType="end"/>
      </w:r>
    </w:p>
    <w:p w14:paraId="02142AFA" w14:textId="4D3B9256" w:rsidR="008F0BB1" w:rsidRDefault="008F0BB1">
      <w:pPr>
        <w:pStyle w:val="TOC2"/>
        <w:tabs>
          <w:tab w:val="right" w:leader="dot" w:pos="9350"/>
        </w:tabs>
        <w:rPr>
          <w:rFonts w:asciiTheme="minorHAnsi" w:eastAsiaTheme="minorEastAsia" w:hAnsiTheme="minorHAnsi" w:cstheme="minorBidi"/>
          <w:sz w:val="24"/>
          <w:szCs w:val="24"/>
          <w:lang w:val="en-GB" w:eastAsia="ja-JP"/>
        </w:rPr>
      </w:pPr>
      <w:r>
        <w:t>Module List</w:t>
      </w:r>
      <w:r>
        <w:tab/>
      </w:r>
      <w:r>
        <w:fldChar w:fldCharType="begin"/>
      </w:r>
      <w:r>
        <w:instrText xml:space="preserve"> PAGEREF _Toc301117749 \h </w:instrText>
      </w:r>
      <w:r>
        <w:fldChar w:fldCharType="separate"/>
      </w:r>
      <w:r w:rsidR="0018116D">
        <w:t>18</w:t>
      </w:r>
      <w:r>
        <w:fldChar w:fldCharType="end"/>
      </w:r>
    </w:p>
    <w:p w14:paraId="5AC175A9" w14:textId="0169C403" w:rsidR="008F0BB1" w:rsidRDefault="008F0BB1">
      <w:pPr>
        <w:pStyle w:val="TOC2"/>
        <w:tabs>
          <w:tab w:val="right" w:leader="dot" w:pos="9350"/>
        </w:tabs>
        <w:rPr>
          <w:rFonts w:asciiTheme="minorHAnsi" w:eastAsiaTheme="minorEastAsia" w:hAnsiTheme="minorHAnsi" w:cstheme="minorBidi"/>
          <w:sz w:val="24"/>
          <w:szCs w:val="24"/>
          <w:lang w:val="en-GB" w:eastAsia="ja-JP"/>
        </w:rPr>
      </w:pPr>
      <w:r>
        <w:t>Copy Code</w:t>
      </w:r>
      <w:r>
        <w:tab/>
      </w:r>
      <w:r>
        <w:fldChar w:fldCharType="begin"/>
      </w:r>
      <w:r>
        <w:instrText xml:space="preserve"> PAGEREF _Toc301117750 \h </w:instrText>
      </w:r>
      <w:r>
        <w:fldChar w:fldCharType="separate"/>
      </w:r>
      <w:r w:rsidR="0018116D">
        <w:t>18</w:t>
      </w:r>
      <w:r>
        <w:fldChar w:fldCharType="end"/>
      </w:r>
    </w:p>
    <w:p w14:paraId="4ACBC11E" w14:textId="5191679A" w:rsidR="008F0BB1" w:rsidRDefault="008F0BB1">
      <w:pPr>
        <w:pStyle w:val="TOC1"/>
        <w:tabs>
          <w:tab w:val="right" w:leader="dot" w:pos="9350"/>
        </w:tabs>
        <w:rPr>
          <w:rFonts w:asciiTheme="minorHAnsi" w:eastAsiaTheme="minorEastAsia" w:hAnsiTheme="minorHAnsi" w:cstheme="minorBidi"/>
          <w:b w:val="0"/>
          <w:sz w:val="24"/>
          <w:szCs w:val="24"/>
          <w:lang w:val="en-GB" w:eastAsia="ja-JP"/>
        </w:rPr>
      </w:pPr>
      <w:r>
        <w:t>Appendixes</w:t>
      </w:r>
      <w:r>
        <w:tab/>
      </w:r>
      <w:r>
        <w:fldChar w:fldCharType="begin"/>
      </w:r>
      <w:r>
        <w:instrText xml:space="preserve"> PAGEREF _Toc301117751 \h </w:instrText>
      </w:r>
      <w:r>
        <w:fldChar w:fldCharType="separate"/>
      </w:r>
      <w:r w:rsidR="0018116D">
        <w:t>20</w:t>
      </w:r>
      <w:r>
        <w:fldChar w:fldCharType="end"/>
      </w:r>
    </w:p>
    <w:p w14:paraId="05BC7BE3" w14:textId="524067D8" w:rsidR="008F0BB1" w:rsidRDefault="008F0BB1">
      <w:pPr>
        <w:pStyle w:val="TOC2"/>
        <w:tabs>
          <w:tab w:val="right" w:leader="dot" w:pos="9350"/>
        </w:tabs>
        <w:rPr>
          <w:rFonts w:asciiTheme="minorHAnsi" w:eastAsiaTheme="minorEastAsia" w:hAnsiTheme="minorHAnsi" w:cstheme="minorBidi"/>
          <w:sz w:val="24"/>
          <w:szCs w:val="24"/>
          <w:lang w:val="en-GB" w:eastAsia="ja-JP"/>
        </w:rPr>
      </w:pPr>
      <w:r>
        <w:t>Appendix A: Screens/Windows</w:t>
      </w:r>
      <w:r>
        <w:tab/>
      </w:r>
      <w:r>
        <w:fldChar w:fldCharType="begin"/>
      </w:r>
      <w:r>
        <w:instrText xml:space="preserve"> PAGEREF _Toc301117752 \h </w:instrText>
      </w:r>
      <w:r>
        <w:fldChar w:fldCharType="separate"/>
      </w:r>
      <w:r w:rsidR="0018116D">
        <w:t>20</w:t>
      </w:r>
      <w:r>
        <w:fldChar w:fldCharType="end"/>
      </w:r>
    </w:p>
    <w:p w14:paraId="2AE95ABB" w14:textId="0BDCBA2A" w:rsidR="008F0BB1" w:rsidRDefault="008F0BB1">
      <w:pPr>
        <w:pStyle w:val="TOC2"/>
        <w:tabs>
          <w:tab w:val="right" w:leader="dot" w:pos="9350"/>
        </w:tabs>
        <w:rPr>
          <w:rFonts w:asciiTheme="minorHAnsi" w:eastAsiaTheme="minorEastAsia" w:hAnsiTheme="minorHAnsi" w:cstheme="minorBidi"/>
          <w:sz w:val="24"/>
          <w:szCs w:val="24"/>
          <w:lang w:val="en-GB" w:eastAsia="ja-JP"/>
        </w:rPr>
      </w:pPr>
      <w:r>
        <w:t>Appendix B: Reports</w:t>
      </w:r>
      <w:r>
        <w:tab/>
      </w:r>
      <w:r>
        <w:fldChar w:fldCharType="begin"/>
      </w:r>
      <w:r>
        <w:instrText xml:space="preserve"> PAGEREF _Toc301117753 \h </w:instrText>
      </w:r>
      <w:r>
        <w:fldChar w:fldCharType="separate"/>
      </w:r>
      <w:r w:rsidR="0018116D">
        <w:t>20</w:t>
      </w:r>
      <w:r>
        <w:fldChar w:fldCharType="end"/>
      </w:r>
    </w:p>
    <w:p w14:paraId="554A724D" w14:textId="2DDE97EE" w:rsidR="008F0BB1" w:rsidRDefault="008F0BB1">
      <w:pPr>
        <w:pStyle w:val="TOC2"/>
        <w:tabs>
          <w:tab w:val="right" w:leader="dot" w:pos="9350"/>
        </w:tabs>
        <w:rPr>
          <w:rFonts w:asciiTheme="minorHAnsi" w:eastAsiaTheme="minorEastAsia" w:hAnsiTheme="minorHAnsi" w:cstheme="minorBidi"/>
          <w:sz w:val="24"/>
          <w:szCs w:val="24"/>
          <w:lang w:val="en-GB" w:eastAsia="ja-JP"/>
        </w:rPr>
      </w:pPr>
      <w:r>
        <w:t>Appendix C: Data Access</w:t>
      </w:r>
      <w:r>
        <w:tab/>
      </w:r>
      <w:r>
        <w:fldChar w:fldCharType="begin"/>
      </w:r>
      <w:r>
        <w:instrText xml:space="preserve"> PAGEREF _Toc301117754 \h </w:instrText>
      </w:r>
      <w:r>
        <w:fldChar w:fldCharType="separate"/>
      </w:r>
      <w:r w:rsidR="0018116D">
        <w:t>20</w:t>
      </w:r>
      <w:r>
        <w:fldChar w:fldCharType="end"/>
      </w:r>
    </w:p>
    <w:p w14:paraId="19651426" w14:textId="77777777" w:rsidR="00E90892" w:rsidRDefault="00E90892">
      <w:pPr>
        <w:pStyle w:val="TOC1"/>
        <w:ind w:right="270"/>
        <w:rPr>
          <w:b w:val="0"/>
          <w:noProof w:val="0"/>
        </w:rPr>
      </w:pPr>
      <w:r>
        <w:rPr>
          <w:b w:val="0"/>
          <w:noProof w:val="0"/>
        </w:rPr>
        <w:fldChar w:fldCharType="end"/>
      </w:r>
    </w:p>
    <w:p w14:paraId="55C2AD1A" w14:textId="77777777" w:rsidR="00E90892" w:rsidRDefault="00E90892"/>
    <w:bookmarkEnd w:id="30"/>
    <w:p w14:paraId="28779A3C" w14:textId="77777777" w:rsidR="00E90892" w:rsidRDefault="00E90892">
      <w:pPr>
        <w:sectPr w:rsidR="00E90892" w:rsidSect="000F2E91">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99"/>
        </w:sectPr>
      </w:pPr>
    </w:p>
    <w:p w14:paraId="0F64B6D5" w14:textId="77777777" w:rsidR="00E90892" w:rsidRDefault="00E5441A">
      <w:pPr>
        <w:pStyle w:val="Heading1"/>
      </w:pPr>
      <w:bookmarkStart w:id="34" w:name="_Toc301117723"/>
      <w:bookmarkStart w:id="35" w:name="_Toc450454580"/>
      <w:bookmarkEnd w:id="7"/>
      <w:bookmarkEnd w:id="8"/>
      <w:bookmarkEnd w:id="9"/>
      <w:bookmarkEnd w:id="10"/>
      <w:bookmarkEnd w:id="11"/>
      <w:bookmarkEnd w:id="12"/>
      <w:bookmarkEnd w:id="13"/>
      <w:r>
        <w:lastRenderedPageBreak/>
        <w:t>Overview</w:t>
      </w:r>
      <w:bookmarkEnd w:id="34"/>
      <w:r w:rsidR="00E90892">
        <w:t xml:space="preserve"> </w:t>
      </w:r>
      <w:bookmarkEnd w:id="35"/>
    </w:p>
    <w:p w14:paraId="25C6C459" w14:textId="77777777" w:rsidR="00E5441A" w:rsidRPr="00E5441A" w:rsidRDefault="00E5441A" w:rsidP="00E5441A">
      <w:pPr>
        <w:pStyle w:val="BodyText"/>
      </w:pPr>
      <w:bookmarkStart w:id="36" w:name="_Toc490616905"/>
      <w:bookmarkStart w:id="37" w:name="_Toc95102541"/>
    </w:p>
    <w:p w14:paraId="5567624C" w14:textId="77777777" w:rsidR="00E5441A" w:rsidRDefault="00E5441A" w:rsidP="00E5441A">
      <w:pPr>
        <w:pStyle w:val="Heading2"/>
      </w:pPr>
      <w:bookmarkStart w:id="38" w:name="_Toc368551151"/>
      <w:bookmarkStart w:id="39" w:name="_Toc301117724"/>
      <w:commentRangeStart w:id="40"/>
      <w:r>
        <w:t>Problem Statement</w:t>
      </w:r>
      <w:bookmarkEnd w:id="38"/>
      <w:bookmarkEnd w:id="39"/>
      <w:commentRangeEnd w:id="40"/>
      <w:r>
        <w:t xml:space="preserve"> </w:t>
      </w:r>
      <w:r>
        <w:rPr>
          <w:rStyle w:val="CommentReference"/>
          <w:b w:val="0"/>
        </w:rPr>
        <w:commentReference w:id="40"/>
      </w:r>
    </w:p>
    <w:p w14:paraId="7A32E0E3" w14:textId="77777777" w:rsidR="00E5441A" w:rsidRDefault="00E5441A" w:rsidP="00E5441A">
      <w:pPr>
        <w:pStyle w:val="BodyText"/>
      </w:pPr>
    </w:p>
    <w:p w14:paraId="0CEA5828" w14:textId="77777777" w:rsidR="0008040D" w:rsidRDefault="0008040D" w:rsidP="00E5441A">
      <w:pPr>
        <w:pStyle w:val="BodyText"/>
      </w:pPr>
    </w:p>
    <w:p w14:paraId="1544BB65" w14:textId="77777777" w:rsidR="00E5441A" w:rsidRDefault="00E5441A" w:rsidP="00E5441A">
      <w:pPr>
        <w:pStyle w:val="Heading2"/>
      </w:pPr>
      <w:bookmarkStart w:id="41" w:name="_Toc91314691"/>
      <w:bookmarkStart w:id="42" w:name="_Toc341767585"/>
      <w:bookmarkStart w:id="43" w:name="_Toc301117725"/>
      <w:commentRangeStart w:id="44"/>
      <w:r>
        <w:t>Scope</w:t>
      </w:r>
      <w:bookmarkEnd w:id="41"/>
      <w:bookmarkEnd w:id="42"/>
      <w:bookmarkEnd w:id="43"/>
      <w:commentRangeEnd w:id="44"/>
      <w:r>
        <w:rPr>
          <w:rStyle w:val="CommentReference"/>
          <w:b w:val="0"/>
        </w:rPr>
        <w:commentReference w:id="44"/>
      </w:r>
    </w:p>
    <w:p w14:paraId="08D5C266" w14:textId="77777777" w:rsidR="00E5441A" w:rsidRDefault="00E5441A" w:rsidP="00E5441A">
      <w:pPr>
        <w:pStyle w:val="BodyText"/>
      </w:pPr>
    </w:p>
    <w:p w14:paraId="0B8F7915" w14:textId="77777777" w:rsidR="00E5441A" w:rsidRDefault="00E5441A" w:rsidP="00E5441A">
      <w:pPr>
        <w:pStyle w:val="BodyText"/>
      </w:pPr>
    </w:p>
    <w:p w14:paraId="1A24CCAF" w14:textId="77777777" w:rsidR="00E5441A" w:rsidRDefault="00E5441A" w:rsidP="00E5441A">
      <w:pPr>
        <w:pStyle w:val="BodyText"/>
      </w:pPr>
    </w:p>
    <w:p w14:paraId="10CD15F1" w14:textId="77777777" w:rsidR="00E5441A" w:rsidRDefault="00E5441A" w:rsidP="00E5441A">
      <w:pPr>
        <w:pStyle w:val="Heading2"/>
      </w:pPr>
      <w:bookmarkStart w:id="45" w:name="_Toc368551153"/>
      <w:bookmarkStart w:id="46" w:name="_Toc301117726"/>
      <w:commentRangeStart w:id="47"/>
      <w:r>
        <w:t>Known Technology and/or Business Risks</w:t>
      </w:r>
      <w:bookmarkEnd w:id="45"/>
      <w:bookmarkEnd w:id="46"/>
      <w:commentRangeEnd w:id="47"/>
      <w:r>
        <w:t xml:space="preserve"> </w:t>
      </w:r>
      <w:r>
        <w:rPr>
          <w:rStyle w:val="CommentReference"/>
          <w:b w:val="0"/>
        </w:rPr>
        <w:commentReference w:id="47"/>
      </w:r>
    </w:p>
    <w:p w14:paraId="26CF7327" w14:textId="77777777" w:rsidR="00E5441A" w:rsidRDefault="00E5441A" w:rsidP="00E5441A">
      <w:pPr>
        <w:pStyle w:val="BodyText"/>
      </w:pPr>
    </w:p>
    <w:p w14:paraId="7F816645" w14:textId="77777777" w:rsidR="00E5441A" w:rsidRDefault="00E5441A" w:rsidP="00E5441A">
      <w:pPr>
        <w:pStyle w:val="BodyText"/>
      </w:pPr>
    </w:p>
    <w:p w14:paraId="223D73BB" w14:textId="77777777" w:rsidR="00E5441A" w:rsidRDefault="00E5441A" w:rsidP="00E5441A">
      <w:pPr>
        <w:pStyle w:val="BodyText"/>
      </w:pPr>
    </w:p>
    <w:p w14:paraId="2A8DA0C8" w14:textId="77777777" w:rsidR="00E5441A" w:rsidRDefault="00E5441A" w:rsidP="00E5441A">
      <w:pPr>
        <w:pStyle w:val="BodyText"/>
      </w:pPr>
    </w:p>
    <w:p w14:paraId="165DD5F3" w14:textId="77777777" w:rsidR="00E5441A" w:rsidRPr="00E5441A" w:rsidRDefault="00E5441A" w:rsidP="00E5441A">
      <w:pPr>
        <w:pStyle w:val="BodyText"/>
      </w:pPr>
    </w:p>
    <w:p w14:paraId="28E59515" w14:textId="77777777" w:rsidR="00E5441A" w:rsidRDefault="00E5441A" w:rsidP="00E5441A">
      <w:pPr>
        <w:pStyle w:val="Heading2"/>
      </w:pPr>
      <w:bookmarkStart w:id="48" w:name="_Toc341767596"/>
      <w:bookmarkStart w:id="49" w:name="_Toc301117727"/>
      <w:commentRangeStart w:id="50"/>
      <w:r>
        <w:t>Dependencies</w:t>
      </w:r>
      <w:bookmarkEnd w:id="48"/>
      <w:bookmarkEnd w:id="49"/>
      <w:commentRangeEnd w:id="50"/>
      <w:r>
        <w:rPr>
          <w:rStyle w:val="CommentReference"/>
          <w:b w:val="0"/>
        </w:rPr>
        <w:commentReference w:id="50"/>
      </w:r>
    </w:p>
    <w:p w14:paraId="71B33469" w14:textId="45BFAB85" w:rsidR="0088765C" w:rsidRDefault="0088765C" w:rsidP="00E87812">
      <w:pPr>
        <w:pStyle w:val="BodyText"/>
        <w:numPr>
          <w:ilvl w:val="0"/>
          <w:numId w:val="23"/>
        </w:numPr>
      </w:pPr>
      <w:r>
        <w:t>Active Spaces Transactions 2.5.2 (or later)</w:t>
      </w:r>
    </w:p>
    <w:p w14:paraId="74CEDF2D" w14:textId="3FEE80CB" w:rsidR="0088765C" w:rsidRDefault="00CE26C6" w:rsidP="00E87812">
      <w:pPr>
        <w:pStyle w:val="BodyText"/>
        <w:numPr>
          <w:ilvl w:val="1"/>
          <w:numId w:val="23"/>
        </w:numPr>
      </w:pPr>
      <w:hyperlink r:id="rId16" w:history="1">
        <w:r w:rsidR="0088765C" w:rsidRPr="00E2297A">
          <w:rPr>
            <w:rStyle w:val="Hyperlink"/>
          </w:rPr>
          <w:t>https://edelivery.tibco.com/storefront/view-component-download.ep?partNumber=01008042</w:t>
        </w:r>
      </w:hyperlink>
    </w:p>
    <w:p w14:paraId="1247FC6A" w14:textId="73B7F057" w:rsidR="0088765C" w:rsidRDefault="0088765C" w:rsidP="00E87812">
      <w:pPr>
        <w:pStyle w:val="BodyText"/>
        <w:numPr>
          <w:ilvl w:val="0"/>
          <w:numId w:val="23"/>
        </w:numPr>
      </w:pPr>
      <w:r>
        <w:t>High Availability Service Framework 2.0.2 (or later)</w:t>
      </w:r>
    </w:p>
    <w:p w14:paraId="32940606" w14:textId="59867C7E" w:rsidR="0088765C" w:rsidRPr="0088765C" w:rsidRDefault="0088765C" w:rsidP="00E87812">
      <w:pPr>
        <w:pStyle w:val="BodyText"/>
        <w:numPr>
          <w:ilvl w:val="1"/>
          <w:numId w:val="23"/>
        </w:numPr>
      </w:pPr>
      <w:r w:rsidRPr="0088765C">
        <w:t>http://downloads.fluency.kabira.com/sites/haservice/</w:t>
      </w:r>
    </w:p>
    <w:p w14:paraId="158FD2D4" w14:textId="77777777" w:rsidR="00E5441A" w:rsidRDefault="00E5441A" w:rsidP="00E87812">
      <w:pPr>
        <w:pStyle w:val="Heading2"/>
        <w:ind w:left="0"/>
      </w:pPr>
    </w:p>
    <w:p w14:paraId="4997D9CB" w14:textId="77777777" w:rsidR="00EE06D1" w:rsidRDefault="00EE06D1" w:rsidP="00EE06D1">
      <w:pPr>
        <w:pStyle w:val="Heading2"/>
      </w:pPr>
      <w:bookmarkStart w:id="51" w:name="_Toc301117728"/>
      <w:commentRangeStart w:id="52"/>
      <w:r>
        <w:t>Assumptions</w:t>
      </w:r>
      <w:bookmarkEnd w:id="36"/>
      <w:bookmarkEnd w:id="37"/>
      <w:bookmarkEnd w:id="51"/>
      <w:commentRangeEnd w:id="52"/>
      <w:r>
        <w:t xml:space="preserve"> </w:t>
      </w:r>
      <w:r>
        <w:rPr>
          <w:rStyle w:val="CommentReference"/>
          <w:b w:val="0"/>
        </w:rPr>
        <w:commentReference w:id="52"/>
      </w:r>
    </w:p>
    <w:p w14:paraId="618B2539" w14:textId="754B0A8A" w:rsidR="00E836EE" w:rsidRDefault="003A6D0A" w:rsidP="003A6D0A">
      <w:pPr>
        <w:pStyle w:val="BodyText"/>
        <w:numPr>
          <w:ilvl w:val="0"/>
          <w:numId w:val="21"/>
        </w:numPr>
      </w:pPr>
      <w:r>
        <w:t xml:space="preserve">The network is fault tolerant – </w:t>
      </w:r>
      <w:proofErr w:type="spellStart"/>
      <w:r>
        <w:t>ie</w:t>
      </w:r>
      <w:proofErr w:type="spellEnd"/>
      <w:r>
        <w:t xml:space="preserve"> there are at least two physical network paths from any node to any other node.  The application is not aware of any single network fault.</w:t>
      </w:r>
    </w:p>
    <w:p w14:paraId="42E20E4A" w14:textId="0B7D1F90" w:rsidR="003A6D0A" w:rsidRDefault="003A6D0A" w:rsidP="003A6D0A">
      <w:pPr>
        <w:pStyle w:val="BodyText"/>
        <w:numPr>
          <w:ilvl w:val="0"/>
          <w:numId w:val="21"/>
        </w:numPr>
      </w:pPr>
      <w:r>
        <w:t xml:space="preserve">The latency between nodes (especially between data centers) is sufficiently low.  </w:t>
      </w:r>
    </w:p>
    <w:p w14:paraId="321FEBCD" w14:textId="77777777" w:rsidR="00E836EE" w:rsidRPr="00E836EE" w:rsidRDefault="00E836EE" w:rsidP="00E836EE">
      <w:pPr>
        <w:pStyle w:val="BodyText"/>
      </w:pPr>
    </w:p>
    <w:p w14:paraId="0DA5E720" w14:textId="77777777" w:rsidR="00E836EE" w:rsidRDefault="00E836EE" w:rsidP="00E836EE">
      <w:pPr>
        <w:pStyle w:val="Heading2"/>
      </w:pPr>
      <w:bookmarkStart w:id="53" w:name="_Toc301117729"/>
      <w:r>
        <w:t>References</w:t>
      </w:r>
      <w:bookmarkEnd w:id="53"/>
    </w:p>
    <w:p w14:paraId="7CEB2C60" w14:textId="73438D09" w:rsidR="001019BF" w:rsidRDefault="00CE26C6" w:rsidP="001019BF">
      <w:pPr>
        <w:pStyle w:val="BodyText"/>
        <w:numPr>
          <w:ilvl w:val="0"/>
          <w:numId w:val="15"/>
        </w:numPr>
        <w:rPr>
          <w:rStyle w:val="Hyperlink"/>
          <w:color w:val="auto"/>
          <w:u w:val="none"/>
        </w:rPr>
      </w:pPr>
      <w:hyperlink r:id="rId17" w:history="1">
        <w:bookmarkStart w:id="54" w:name="_Ref301511718"/>
        <w:r w:rsidR="0088765C">
          <w:rPr>
            <w:rStyle w:val="Hyperlink"/>
          </w:rPr>
          <w:t>Active Spaces Transactions Developers Guide</w:t>
        </w:r>
        <w:bookmarkEnd w:id="54"/>
      </w:hyperlink>
    </w:p>
    <w:p w14:paraId="158ED38F" w14:textId="701F426A" w:rsidR="00EE06D1" w:rsidRDefault="00CE26C6" w:rsidP="001019BF">
      <w:pPr>
        <w:pStyle w:val="BodyText"/>
        <w:numPr>
          <w:ilvl w:val="0"/>
          <w:numId w:val="15"/>
        </w:numPr>
      </w:pPr>
      <w:hyperlink r:id="rId18" w:history="1">
        <w:bookmarkStart w:id="55" w:name="_Ref301511870"/>
        <w:r w:rsidR="0088765C">
          <w:rPr>
            <w:rStyle w:val="Hyperlink"/>
          </w:rPr>
          <w:t>High Availability Service Framework</w:t>
        </w:r>
        <w:bookmarkEnd w:id="55"/>
      </w:hyperlink>
    </w:p>
    <w:p w14:paraId="729BCC92" w14:textId="77777777" w:rsidR="007307A2" w:rsidRDefault="00CE26C6" w:rsidP="007307A2">
      <w:pPr>
        <w:pStyle w:val="BodyText"/>
        <w:numPr>
          <w:ilvl w:val="0"/>
          <w:numId w:val="15"/>
        </w:numPr>
        <w:rPr>
          <w:rStyle w:val="Hyperlink"/>
          <w:color w:val="auto"/>
          <w:u w:val="none"/>
        </w:rPr>
      </w:pPr>
      <w:hyperlink r:id="rId19" w:history="1">
        <w:bookmarkStart w:id="56" w:name="_Ref301007239"/>
        <w:r w:rsidR="001019BF" w:rsidRPr="001019BF">
          <w:rPr>
            <w:rStyle w:val="Hyperlink"/>
          </w:rPr>
          <w:t>Secondary Store</w:t>
        </w:r>
        <w:bookmarkEnd w:id="56"/>
      </w:hyperlink>
    </w:p>
    <w:p w14:paraId="2356D697" w14:textId="5E03FBBB" w:rsidR="00EE06D1" w:rsidRDefault="00CE26C6" w:rsidP="007307A2">
      <w:pPr>
        <w:pStyle w:val="BodyText"/>
        <w:numPr>
          <w:ilvl w:val="0"/>
          <w:numId w:val="15"/>
        </w:numPr>
      </w:pPr>
      <w:hyperlink r:id="rId20" w:history="1">
        <w:bookmarkStart w:id="57" w:name="_Ref301080119"/>
        <w:r w:rsidR="007307A2" w:rsidRPr="007307A2">
          <w:rPr>
            <w:rStyle w:val="Hyperlink"/>
          </w:rPr>
          <w:t>Transaction isolation level</w:t>
        </w:r>
        <w:bookmarkEnd w:id="57"/>
      </w:hyperlink>
    </w:p>
    <w:p w14:paraId="557316D3" w14:textId="77777777" w:rsidR="00E90892" w:rsidRDefault="00E90892">
      <w:pPr>
        <w:pStyle w:val="BodyText"/>
      </w:pPr>
    </w:p>
    <w:p w14:paraId="3B3F90CB" w14:textId="77777777" w:rsidR="00E90892" w:rsidRDefault="00E90892">
      <w:pPr>
        <w:pStyle w:val="BodyText"/>
        <w:ind w:right="270"/>
      </w:pPr>
    </w:p>
    <w:p w14:paraId="10A2840E" w14:textId="77777777" w:rsidR="00E90892" w:rsidRDefault="00E90892">
      <w:pPr>
        <w:pStyle w:val="BodyText"/>
        <w:ind w:right="270"/>
      </w:pPr>
    </w:p>
    <w:p w14:paraId="45B0CB6D" w14:textId="77777777" w:rsidR="00E90892" w:rsidRDefault="00E90892">
      <w:pPr>
        <w:pStyle w:val="BodyText"/>
        <w:ind w:right="270"/>
      </w:pPr>
    </w:p>
    <w:p w14:paraId="2A78F33C" w14:textId="77777777" w:rsidR="00E90892" w:rsidRDefault="00E90892">
      <w:pPr>
        <w:pStyle w:val="BodyText"/>
        <w:ind w:right="270"/>
      </w:pPr>
    </w:p>
    <w:p w14:paraId="7D180814" w14:textId="77777777" w:rsidR="00E5441A" w:rsidRPr="00E5441A" w:rsidRDefault="00E5441A" w:rsidP="00E5441A">
      <w:pPr>
        <w:pStyle w:val="Heading1"/>
      </w:pPr>
      <w:bookmarkStart w:id="58" w:name="_Toc341767592"/>
      <w:bookmarkStart w:id="59" w:name="_Toc301117730"/>
      <w:r w:rsidRPr="00E5441A">
        <w:lastRenderedPageBreak/>
        <w:t>Technical Approach</w:t>
      </w:r>
      <w:bookmarkEnd w:id="58"/>
      <w:bookmarkEnd w:id="59"/>
    </w:p>
    <w:p w14:paraId="1DFAEBD1" w14:textId="77777777" w:rsidR="00E5441A" w:rsidRDefault="00E5441A" w:rsidP="00E5441A">
      <w:pPr>
        <w:pStyle w:val="BodyText"/>
      </w:pPr>
    </w:p>
    <w:p w14:paraId="3E3570D7" w14:textId="77777777" w:rsidR="00E5441A" w:rsidRDefault="00E5441A" w:rsidP="00E5441A">
      <w:pPr>
        <w:pStyle w:val="Heading2"/>
      </w:pPr>
      <w:bookmarkStart w:id="60" w:name="_Toc301117731"/>
      <w:bookmarkStart w:id="61" w:name="_Toc341767593"/>
      <w:commentRangeStart w:id="62"/>
      <w:r>
        <w:t xml:space="preserve">Current </w:t>
      </w:r>
      <w:proofErr w:type="gramStart"/>
      <w:r>
        <w:t>Design</w:t>
      </w:r>
      <w:bookmarkEnd w:id="60"/>
      <w:r>
        <w:t xml:space="preserve"> </w:t>
      </w:r>
      <w:commentRangeEnd w:id="62"/>
      <w:r>
        <w:t xml:space="preserve">     </w:t>
      </w:r>
      <w:bookmarkEnd w:id="61"/>
      <w:proofErr w:type="gramEnd"/>
      <w:r>
        <w:rPr>
          <w:rStyle w:val="CommentReference"/>
          <w:b w:val="0"/>
        </w:rPr>
        <w:commentReference w:id="62"/>
      </w:r>
    </w:p>
    <w:p w14:paraId="2336BFA0" w14:textId="77777777" w:rsidR="0008040D" w:rsidRDefault="0008040D" w:rsidP="00E5441A">
      <w:pPr>
        <w:pStyle w:val="Heading2"/>
      </w:pPr>
      <w:bookmarkStart w:id="63" w:name="_Toc341767594"/>
    </w:p>
    <w:p w14:paraId="06621699" w14:textId="77777777" w:rsidR="0008040D" w:rsidRDefault="0008040D" w:rsidP="00E5441A">
      <w:pPr>
        <w:pStyle w:val="Heading2"/>
      </w:pPr>
    </w:p>
    <w:p w14:paraId="7C09AB45" w14:textId="77777777" w:rsidR="00E5441A" w:rsidRDefault="00E5441A" w:rsidP="00E5441A">
      <w:pPr>
        <w:pStyle w:val="Heading2"/>
      </w:pPr>
      <w:bookmarkStart w:id="64" w:name="_Toc301117732"/>
      <w:commentRangeStart w:id="65"/>
      <w:r>
        <w:t>Proposed New Design</w:t>
      </w:r>
      <w:bookmarkEnd w:id="63"/>
      <w:bookmarkEnd w:id="64"/>
      <w:commentRangeEnd w:id="65"/>
      <w:r>
        <w:rPr>
          <w:rStyle w:val="CommentReference"/>
          <w:b w:val="0"/>
        </w:rPr>
        <w:commentReference w:id="65"/>
      </w:r>
    </w:p>
    <w:p w14:paraId="19FC5F0B" w14:textId="77777777" w:rsidR="00E836EE" w:rsidRDefault="00E836EE" w:rsidP="00E836EE">
      <w:pPr>
        <w:pStyle w:val="BodyText"/>
      </w:pPr>
    </w:p>
    <w:p w14:paraId="2D97FFD1" w14:textId="0EDEAE80" w:rsidR="00E836EE" w:rsidRDefault="00E836EE" w:rsidP="006A0CE0">
      <w:pPr>
        <w:pStyle w:val="Heading3"/>
      </w:pPr>
      <w:r>
        <w:t>Replication of Zone PIN keys</w:t>
      </w:r>
    </w:p>
    <w:p w14:paraId="3B3DBDFC" w14:textId="53DC257B" w:rsidR="002B4047" w:rsidRDefault="00E836EE" w:rsidP="006745D0">
      <w:pPr>
        <w:pStyle w:val="BodyText"/>
      </w:pPr>
      <w:r>
        <w:t>Replication of</w:t>
      </w:r>
      <w:r w:rsidR="006745D0">
        <w:t xml:space="preserve"> Zone PIN Keys (ZPK)</w:t>
      </w:r>
      <w:r>
        <w:t xml:space="preserve"> across all the </w:t>
      </w:r>
      <w:r w:rsidR="00627275">
        <w:t>servers</w:t>
      </w:r>
      <w:r>
        <w:t xml:space="preserve"> can be achieved using Active Spaces</w:t>
      </w:r>
      <w:r w:rsidR="006745D0">
        <w:t xml:space="preserve"> Transaction (AST) partitioning (s</w:t>
      </w:r>
      <w:r>
        <w:t xml:space="preserve">ee </w:t>
      </w:r>
      <w:r w:rsidR="00FE3324">
        <w:t>[</w:t>
      </w:r>
      <w:r w:rsidR="002C281E">
        <w:fldChar w:fldCharType="begin"/>
      </w:r>
      <w:r w:rsidR="002C281E">
        <w:instrText xml:space="preserve"> REF _Ref301511718 \r \h </w:instrText>
      </w:r>
      <w:r w:rsidR="002C281E">
        <w:fldChar w:fldCharType="separate"/>
      </w:r>
      <w:r w:rsidR="0018116D">
        <w:t>1</w:t>
      </w:r>
      <w:r w:rsidR="002C281E">
        <w:fldChar w:fldCharType="end"/>
      </w:r>
      <w:r w:rsidR="002C281E">
        <w:t>]</w:t>
      </w:r>
      <w:proofErr w:type="gramStart"/>
      <w:r w:rsidR="002C281E">
        <w:t xml:space="preserve">) </w:t>
      </w:r>
      <w:r w:rsidR="00FE3324">
        <w:t>:-</w:t>
      </w:r>
      <w:proofErr w:type="gramEnd"/>
    </w:p>
    <w:p w14:paraId="4AAE3AD9" w14:textId="77777777" w:rsidR="00FE3324" w:rsidRDefault="00FE3324" w:rsidP="00E5441A">
      <w:pPr>
        <w:pStyle w:val="BodyText"/>
      </w:pPr>
    </w:p>
    <w:p w14:paraId="1914698E" w14:textId="79DE16BF" w:rsidR="00FE3324" w:rsidRDefault="00B56F2F" w:rsidP="002946CE">
      <w:pPr>
        <w:pStyle w:val="BodyText"/>
        <w:ind w:left="142"/>
      </w:pPr>
      <w:r>
        <w:rPr>
          <w:noProof/>
        </w:rPr>
        <w:drawing>
          <wp:inline distT="0" distB="0" distL="0" distR="0" wp14:anchorId="34DF5E51" wp14:editId="21B5D0ED">
            <wp:extent cx="5943600" cy="10620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62065"/>
                    </a:xfrm>
                    <a:prstGeom prst="rect">
                      <a:avLst/>
                    </a:prstGeom>
                    <a:noFill/>
                    <a:ln>
                      <a:noFill/>
                    </a:ln>
                  </pic:spPr>
                </pic:pic>
              </a:graphicData>
            </a:graphic>
          </wp:inline>
        </w:drawing>
      </w:r>
    </w:p>
    <w:p w14:paraId="3F223471" w14:textId="77777777" w:rsidR="0008040D" w:rsidRDefault="0008040D" w:rsidP="00E5441A">
      <w:pPr>
        <w:pStyle w:val="BodyText"/>
      </w:pPr>
    </w:p>
    <w:p w14:paraId="1E42B44F" w14:textId="77777777" w:rsidR="002B4047" w:rsidRDefault="00836AA1" w:rsidP="00E5441A">
      <w:pPr>
        <w:pStyle w:val="BodyText"/>
      </w:pPr>
      <w:r>
        <w:t xml:space="preserve">The features of this approach </w:t>
      </w:r>
      <w:proofErr w:type="gramStart"/>
      <w:r>
        <w:t>are :-</w:t>
      </w:r>
      <w:proofErr w:type="gramEnd"/>
    </w:p>
    <w:p w14:paraId="000C0BB3" w14:textId="65DB1EA1" w:rsidR="00836AA1" w:rsidRDefault="00836AA1" w:rsidP="00836AA1">
      <w:pPr>
        <w:pStyle w:val="BodyText"/>
        <w:numPr>
          <w:ilvl w:val="0"/>
          <w:numId w:val="16"/>
        </w:numPr>
      </w:pPr>
      <w:r>
        <w:t>When a ZP</w:t>
      </w:r>
      <w:r w:rsidR="0039717B">
        <w:t>K managed object is created, it is mapped to a partition and</w:t>
      </w:r>
      <w:r>
        <w:t xml:space="preserve"> replicated to all </w:t>
      </w:r>
      <w:r w:rsidR="008E4F25">
        <w:t>nodes</w:t>
      </w:r>
    </w:p>
    <w:p w14:paraId="69299310" w14:textId="5F81325F" w:rsidR="00627275" w:rsidRDefault="00627275" w:rsidP="00627275">
      <w:pPr>
        <w:pStyle w:val="BodyText"/>
        <w:numPr>
          <w:ilvl w:val="0"/>
          <w:numId w:val="16"/>
        </w:numPr>
      </w:pPr>
      <w:r>
        <w:t xml:space="preserve">When a ZPK managed object is deleted, its automatically deleted from all </w:t>
      </w:r>
      <w:r w:rsidR="008E4F25">
        <w:t>nodes</w:t>
      </w:r>
    </w:p>
    <w:p w14:paraId="27068802" w14:textId="77777777" w:rsidR="00627275" w:rsidRDefault="00627275" w:rsidP="00836AA1">
      <w:pPr>
        <w:pStyle w:val="BodyText"/>
        <w:numPr>
          <w:ilvl w:val="0"/>
          <w:numId w:val="16"/>
        </w:numPr>
      </w:pPr>
      <w:r>
        <w:t>ZPK reads are always local to the node</w:t>
      </w:r>
    </w:p>
    <w:p w14:paraId="661FCEC6" w14:textId="43CC42CA" w:rsidR="00274E26" w:rsidRDefault="00627275" w:rsidP="00BC7E80">
      <w:pPr>
        <w:pStyle w:val="BodyText"/>
        <w:numPr>
          <w:ilvl w:val="0"/>
          <w:numId w:val="16"/>
        </w:numPr>
      </w:pPr>
      <w:r>
        <w:t xml:space="preserve">Replication </w:t>
      </w:r>
      <w:del w:id="66" w:author="Peter Lord" w:date="2015-08-20T14:23:00Z">
        <w:r w:rsidDel="002C3ECE">
          <w:delText>can be</w:delText>
        </w:r>
      </w:del>
      <w:ins w:id="67" w:author="Peter Lord" w:date="2015-08-20T14:23:00Z">
        <w:r w:rsidR="002C3ECE">
          <w:t>is</w:t>
        </w:r>
      </w:ins>
      <w:r>
        <w:t xml:space="preserve"> configured to be synchronous (updated within the same transaction)</w:t>
      </w:r>
      <w:del w:id="68" w:author="Peter Lord" w:date="2015-08-20T14:23:00Z">
        <w:r w:rsidDel="002C3ECE">
          <w:delText xml:space="preserve"> or asynchronous (updated in a second transaction</w:delText>
        </w:r>
        <w:r w:rsidR="008E4F25" w:rsidDel="002C3ECE">
          <w:delText>).</w:delText>
        </w:r>
      </w:del>
    </w:p>
    <w:p w14:paraId="75C45F1F" w14:textId="77777777" w:rsidR="00920630" w:rsidRDefault="00920630" w:rsidP="00920630">
      <w:pPr>
        <w:pStyle w:val="BodyText"/>
      </w:pPr>
    </w:p>
    <w:p w14:paraId="0982204D" w14:textId="7BACB2A5" w:rsidR="00920630" w:rsidRDefault="00920630" w:rsidP="00920630">
      <w:pPr>
        <w:pStyle w:val="BodyText"/>
      </w:pPr>
      <w:r>
        <w:t>When the ZPK is created</w:t>
      </w:r>
      <w:r w:rsidR="00122000">
        <w:t xml:space="preserve"> on any node</w:t>
      </w:r>
      <w:r>
        <w:t>, AST will automatically replicate the key to all nodes: -</w:t>
      </w:r>
    </w:p>
    <w:p w14:paraId="311BB830" w14:textId="5AB7D18F" w:rsidR="00774B2C" w:rsidRDefault="00774B2C" w:rsidP="003334AB">
      <w:pPr>
        <w:pStyle w:val="BodyText"/>
      </w:pPr>
    </w:p>
    <w:p w14:paraId="6D55CD10" w14:textId="77777777" w:rsidR="00E2350D" w:rsidRDefault="00E2350D" w:rsidP="00920630">
      <w:pPr>
        <w:pStyle w:val="BodyText"/>
        <w:ind w:left="0"/>
      </w:pPr>
    </w:p>
    <w:p w14:paraId="0FDB93DE" w14:textId="77777777" w:rsidR="00920630" w:rsidRDefault="00920630" w:rsidP="00920630">
      <w:pPr>
        <w:pStyle w:val="BodyText"/>
        <w:ind w:left="0"/>
      </w:pPr>
    </w:p>
    <w:p w14:paraId="7C456EF4" w14:textId="7E4D5288" w:rsidR="00035953" w:rsidRDefault="002946CE" w:rsidP="002946CE">
      <w:pPr>
        <w:pStyle w:val="BodyText"/>
        <w:ind w:left="142"/>
      </w:pPr>
      <w:r>
        <w:rPr>
          <w:noProof/>
        </w:rPr>
        <w:lastRenderedPageBreak/>
        <w:drawing>
          <wp:inline distT="0" distB="0" distL="0" distR="0" wp14:anchorId="7EE10A32" wp14:editId="0E30692F">
            <wp:extent cx="5943600" cy="22666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66604"/>
                    </a:xfrm>
                    <a:prstGeom prst="rect">
                      <a:avLst/>
                    </a:prstGeom>
                    <a:noFill/>
                    <a:ln>
                      <a:noFill/>
                    </a:ln>
                  </pic:spPr>
                </pic:pic>
              </a:graphicData>
            </a:graphic>
          </wp:inline>
        </w:drawing>
      </w:r>
    </w:p>
    <w:p w14:paraId="0FA8BEF3" w14:textId="77777777" w:rsidR="00E2350D" w:rsidRDefault="00E2350D" w:rsidP="00E5441A">
      <w:pPr>
        <w:pStyle w:val="BodyText"/>
      </w:pPr>
    </w:p>
    <w:p w14:paraId="7730DB5B" w14:textId="70D94A80" w:rsidR="002946CE" w:rsidRDefault="002946CE" w:rsidP="00E5441A">
      <w:pPr>
        <w:pStyle w:val="BodyText"/>
      </w:pPr>
      <w:r>
        <w:t>Note that the object is replicated to all nodes concurrently.</w:t>
      </w:r>
    </w:p>
    <w:p w14:paraId="285C1D35" w14:textId="77777777" w:rsidR="002946CE" w:rsidRDefault="002946CE" w:rsidP="00E5441A">
      <w:pPr>
        <w:pStyle w:val="BodyText"/>
      </w:pPr>
    </w:p>
    <w:p w14:paraId="4AE58C70" w14:textId="17F4B6C8" w:rsidR="009D3D87" w:rsidRDefault="009D3D87" w:rsidP="00E5441A">
      <w:pPr>
        <w:pStyle w:val="BodyText"/>
      </w:pPr>
      <w:r>
        <w:t xml:space="preserve">Since the ZPKs are all replicated to all nodes, a read of the ZPK is </w:t>
      </w:r>
      <w:proofErr w:type="gramStart"/>
      <w:r>
        <w:t>local :-</w:t>
      </w:r>
      <w:proofErr w:type="gramEnd"/>
    </w:p>
    <w:p w14:paraId="63498EB6" w14:textId="77777777" w:rsidR="009D3D87" w:rsidRDefault="009D3D87" w:rsidP="00E5441A">
      <w:pPr>
        <w:pStyle w:val="BodyText"/>
      </w:pPr>
    </w:p>
    <w:p w14:paraId="2214E841" w14:textId="54664E77" w:rsidR="009D3D87" w:rsidRDefault="009D3D87" w:rsidP="002946CE">
      <w:pPr>
        <w:pStyle w:val="BodyText"/>
        <w:ind w:left="142"/>
      </w:pPr>
      <w:r>
        <w:rPr>
          <w:noProof/>
        </w:rPr>
        <w:drawing>
          <wp:inline distT="0" distB="0" distL="0" distR="0" wp14:anchorId="1E5BAFC7" wp14:editId="6DFDD5E8">
            <wp:extent cx="5943600" cy="1662042"/>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62042"/>
                    </a:xfrm>
                    <a:prstGeom prst="rect">
                      <a:avLst/>
                    </a:prstGeom>
                    <a:noFill/>
                    <a:ln>
                      <a:noFill/>
                    </a:ln>
                  </pic:spPr>
                </pic:pic>
              </a:graphicData>
            </a:graphic>
          </wp:inline>
        </w:drawing>
      </w:r>
    </w:p>
    <w:p w14:paraId="0F79EF61" w14:textId="77777777" w:rsidR="006A0CE0" w:rsidRDefault="006A0CE0" w:rsidP="00E5441A">
      <w:pPr>
        <w:pStyle w:val="BodyText"/>
      </w:pPr>
    </w:p>
    <w:p w14:paraId="29FA1711" w14:textId="7A539D7F" w:rsidR="00EC1D0F" w:rsidRDefault="00EC1D0F" w:rsidP="00EC1D0F">
      <w:pPr>
        <w:pStyle w:val="Heading3"/>
      </w:pPr>
      <w:r>
        <w:t>Server failure</w:t>
      </w:r>
    </w:p>
    <w:p w14:paraId="74CE056C" w14:textId="7CEFFC98" w:rsidR="00EC1D0F" w:rsidRDefault="00EC1D0F" w:rsidP="00EC1D0F">
      <w:pPr>
        <w:pStyle w:val="BodyText"/>
      </w:pPr>
      <w:r>
        <w:t>Should a</w:t>
      </w:r>
      <w:r w:rsidR="00270CEA">
        <w:t>n</w:t>
      </w:r>
      <w:r>
        <w:t xml:space="preserve"> individual </w:t>
      </w:r>
      <w:r w:rsidR="00270CEA">
        <w:t>server</w:t>
      </w:r>
      <w:r>
        <w:t xml:space="preserve"> fail and is later recovered (for example hardware failure or planned maintenance), responsibility for </w:t>
      </w:r>
      <w:ins w:id="69" w:author="Peter Lord" w:date="2015-08-20T14:24:00Z">
        <w:r w:rsidR="0006590C">
          <w:t xml:space="preserve">the </w:t>
        </w:r>
      </w:ins>
      <w:r>
        <w:t xml:space="preserve">active node of a partition </w:t>
      </w:r>
      <w:r w:rsidR="0063729B">
        <w:t>is updated.  For example if SSB1</w:t>
      </w:r>
      <w:r>
        <w:t>SWITCH should fail then</w:t>
      </w:r>
      <w:r w:rsidR="00270CEA">
        <w:t>: -</w:t>
      </w:r>
    </w:p>
    <w:p w14:paraId="7894F54F" w14:textId="21CD7C20" w:rsidR="00EC1D0F" w:rsidRDefault="00EC1D0F" w:rsidP="00EC1D0F">
      <w:pPr>
        <w:pStyle w:val="BodyText"/>
        <w:numPr>
          <w:ilvl w:val="0"/>
          <w:numId w:val="19"/>
        </w:numPr>
      </w:pPr>
      <w:r>
        <w:t xml:space="preserve">The first </w:t>
      </w:r>
      <w:r w:rsidR="00270CEA">
        <w:t>node</w:t>
      </w:r>
      <w:r>
        <w:t xml:space="preserve"> in the replica list is promoted to become the new active node.  In this case the active node for partition </w:t>
      </w:r>
      <w:proofErr w:type="spellStart"/>
      <w:r w:rsidR="0063729B">
        <w:t>KEY_store</w:t>
      </w:r>
      <w:proofErr w:type="spellEnd"/>
      <w:r>
        <w:t xml:space="preserve"> becomes </w:t>
      </w:r>
      <w:r w:rsidR="0063729B">
        <w:t>SSB2SWITCH</w:t>
      </w:r>
    </w:p>
    <w:p w14:paraId="44715A34" w14:textId="36942478" w:rsidR="009D3D87" w:rsidRDefault="009D3D87" w:rsidP="00EC1D0F">
      <w:pPr>
        <w:pStyle w:val="BodyText"/>
        <w:numPr>
          <w:ilvl w:val="0"/>
          <w:numId w:val="19"/>
        </w:numPr>
      </w:pPr>
      <w:r>
        <w:t xml:space="preserve">Assuming </w:t>
      </w:r>
      <w:proofErr w:type="spellStart"/>
      <w:r w:rsidR="00FE433C">
        <w:t>quorumPercentage</w:t>
      </w:r>
      <w:proofErr w:type="spellEnd"/>
      <w:r w:rsidR="00FE433C">
        <w:t xml:space="preserve"> is set to 99%</w:t>
      </w:r>
      <w:r>
        <w:t xml:space="preserve">, then the application quorum </w:t>
      </w:r>
      <w:proofErr w:type="spellStart"/>
      <w:r>
        <w:t>notifier</w:t>
      </w:r>
      <w:proofErr w:type="spellEnd"/>
      <w:r>
        <w:t xml:space="preserve"> is called on the remaining nodes to disable key </w:t>
      </w:r>
      <w:r w:rsidR="00014F46">
        <w:t xml:space="preserve">exchange </w:t>
      </w:r>
      <w:r>
        <w:t>processing</w:t>
      </w:r>
    </w:p>
    <w:p w14:paraId="765925CE" w14:textId="50F11665" w:rsidR="00EC1D0F" w:rsidRDefault="00EC1D0F" w:rsidP="00EC1D0F">
      <w:pPr>
        <w:pStyle w:val="BodyText"/>
        <w:numPr>
          <w:ilvl w:val="0"/>
          <w:numId w:val="19"/>
        </w:numPr>
      </w:pPr>
      <w:r>
        <w:t>No loss of data</w:t>
      </w:r>
    </w:p>
    <w:p w14:paraId="7BBF95DC" w14:textId="77777777" w:rsidR="008E4F25" w:rsidRDefault="008E4F25" w:rsidP="008E4F25">
      <w:pPr>
        <w:pStyle w:val="BodyText"/>
        <w:ind w:left="0"/>
      </w:pPr>
    </w:p>
    <w:p w14:paraId="4BF4FBE1" w14:textId="2B29E22C" w:rsidR="00EC1D0F" w:rsidRDefault="004F0FB3" w:rsidP="00A51AAA">
      <w:pPr>
        <w:pStyle w:val="BodyText"/>
        <w:ind w:left="142"/>
      </w:pPr>
      <w:r>
        <w:rPr>
          <w:noProof/>
        </w:rPr>
        <w:drawing>
          <wp:inline distT="0" distB="0" distL="0" distR="0" wp14:anchorId="06574376" wp14:editId="25D47346">
            <wp:extent cx="5943600" cy="106206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62065"/>
                    </a:xfrm>
                    <a:prstGeom prst="rect">
                      <a:avLst/>
                    </a:prstGeom>
                    <a:noFill/>
                    <a:ln>
                      <a:noFill/>
                    </a:ln>
                  </pic:spPr>
                </pic:pic>
              </a:graphicData>
            </a:graphic>
          </wp:inline>
        </w:drawing>
      </w:r>
    </w:p>
    <w:p w14:paraId="7FE500FE" w14:textId="77777777" w:rsidR="008E4F25" w:rsidRDefault="008E4F25" w:rsidP="00EC1D0F">
      <w:pPr>
        <w:pStyle w:val="BodyText"/>
      </w:pPr>
    </w:p>
    <w:p w14:paraId="0F641C05" w14:textId="6F07161A" w:rsidR="008E4F25" w:rsidRDefault="0063729B" w:rsidP="00EC1D0F">
      <w:pPr>
        <w:pStyle w:val="BodyText"/>
      </w:pPr>
      <w:r>
        <w:lastRenderedPageBreak/>
        <w:t>When the SSB1</w:t>
      </w:r>
      <w:r w:rsidR="008E4F25">
        <w:t>SWITCH node is recovered, partition data is synchronized back from the remain</w:t>
      </w:r>
      <w:r w:rsidR="00270CEA">
        <w:t>ing</w:t>
      </w:r>
      <w:r w:rsidR="008E4F25">
        <w:t xml:space="preserve"> nodes</w:t>
      </w:r>
      <w:r w:rsidR="00270CEA">
        <w:t>.  T</w:t>
      </w:r>
      <w:r w:rsidR="006745D0">
        <w:t>here is no need to read any ZPKs</w:t>
      </w:r>
      <w:r w:rsidR="00270CEA">
        <w:t xml:space="preserve"> from disk.</w:t>
      </w:r>
      <w:r w:rsidR="009D3D87">
        <w:t xml:space="preserve">  </w:t>
      </w:r>
      <w:del w:id="70" w:author="Peter Lord" w:date="2015-08-20T14:25:00Z">
        <w:r w:rsidR="009D3D87" w:rsidDel="0006590C">
          <w:delText xml:space="preserve">An administration command should be run to resume key </w:delText>
        </w:r>
      </w:del>
      <w:ins w:id="71" w:author="Peter Lord" w:date="2015-08-20T14:25:00Z">
        <w:r w:rsidR="0006590C">
          <w:t xml:space="preserve">Key </w:t>
        </w:r>
      </w:ins>
      <w:r w:rsidR="009D3D87">
        <w:t>exchange processing</w:t>
      </w:r>
      <w:ins w:id="72" w:author="Peter Lord" w:date="2015-08-20T14:25:00Z">
        <w:r w:rsidR="0002398D">
          <w:t xml:space="preserve"> is resumed automatically.</w:t>
        </w:r>
      </w:ins>
      <w:del w:id="73" w:author="Peter Lord" w:date="2015-08-20T14:25:00Z">
        <w:r w:rsidR="009D3D87" w:rsidDel="0006590C">
          <w:delText xml:space="preserve">. </w:delText>
        </w:r>
      </w:del>
    </w:p>
    <w:p w14:paraId="12CD9E9E" w14:textId="77777777" w:rsidR="003A6D0A" w:rsidRDefault="003A6D0A" w:rsidP="00EC1D0F">
      <w:pPr>
        <w:pStyle w:val="BodyText"/>
      </w:pPr>
    </w:p>
    <w:p w14:paraId="1098789E" w14:textId="77777777" w:rsidR="00732964" w:rsidRDefault="00732964" w:rsidP="00EC1D0F">
      <w:pPr>
        <w:pStyle w:val="BodyText"/>
      </w:pPr>
    </w:p>
    <w:p w14:paraId="4457FCEC" w14:textId="0DE9BBE1" w:rsidR="00732964" w:rsidRDefault="00732964" w:rsidP="00A51AAA">
      <w:pPr>
        <w:pStyle w:val="BodyText"/>
        <w:ind w:left="142"/>
      </w:pPr>
      <w:r>
        <w:rPr>
          <w:noProof/>
        </w:rPr>
        <w:drawing>
          <wp:inline distT="0" distB="0" distL="0" distR="0" wp14:anchorId="390D0300" wp14:editId="6FBB46F3">
            <wp:extent cx="5943600" cy="1062065"/>
            <wp:effectExtent l="0" t="0" r="0"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62065"/>
                    </a:xfrm>
                    <a:prstGeom prst="rect">
                      <a:avLst/>
                    </a:prstGeom>
                    <a:noFill/>
                    <a:ln>
                      <a:noFill/>
                    </a:ln>
                  </pic:spPr>
                </pic:pic>
              </a:graphicData>
            </a:graphic>
          </wp:inline>
        </w:drawing>
      </w:r>
    </w:p>
    <w:p w14:paraId="082DF13D" w14:textId="77777777" w:rsidR="00014F46" w:rsidRDefault="00014F46" w:rsidP="00014F46">
      <w:pPr>
        <w:pStyle w:val="BodyText"/>
        <w:ind w:left="0"/>
      </w:pPr>
    </w:p>
    <w:p w14:paraId="5A308791" w14:textId="7AA0616F" w:rsidR="003A6D0A" w:rsidRDefault="00014F46" w:rsidP="00014F46">
      <w:pPr>
        <w:pStyle w:val="BodyText"/>
      </w:pPr>
      <w:r>
        <w:t xml:space="preserve">In the case of all nodes taken offline (so there are no ZPKs in memory), it is expected that an administration command </w:t>
      </w:r>
      <w:proofErr w:type="gramStart"/>
      <w:r>
        <w:t>is</w:t>
      </w:r>
      <w:proofErr w:type="gramEnd"/>
      <w:r>
        <w:t xml:space="preserve"> run to read the ZPKs from disk.</w:t>
      </w:r>
    </w:p>
    <w:p w14:paraId="58921F44" w14:textId="6B7CB4F3" w:rsidR="00B41C14" w:rsidRDefault="00B41C14" w:rsidP="00B41C14">
      <w:pPr>
        <w:pStyle w:val="Heading3"/>
      </w:pPr>
      <w:r>
        <w:t xml:space="preserve">Proposed </w:t>
      </w:r>
      <w:proofErr w:type="spellStart"/>
      <w:r>
        <w:t>haservice</w:t>
      </w:r>
      <w:proofErr w:type="spellEnd"/>
      <w:r>
        <w:t xml:space="preserve"> configuration</w:t>
      </w:r>
    </w:p>
    <w:p w14:paraId="78C65375" w14:textId="77641C52" w:rsidR="00B41C14" w:rsidRDefault="00B41C14" w:rsidP="00EC1D0F">
      <w:pPr>
        <w:pStyle w:val="BodyText"/>
      </w:pPr>
      <w:r>
        <w:t xml:space="preserve">The above behavior can be realized in configuration only.  A proposed </w:t>
      </w:r>
      <w:proofErr w:type="spellStart"/>
      <w:r>
        <w:t>haservice</w:t>
      </w:r>
      <w:proofErr w:type="spellEnd"/>
      <w:r>
        <w:t xml:space="preserve"> </w:t>
      </w:r>
      <w:r w:rsidR="003D5FA1">
        <w:t>(see [</w:t>
      </w:r>
      <w:r w:rsidR="00A51AAA">
        <w:fldChar w:fldCharType="begin"/>
      </w:r>
      <w:r w:rsidR="00A51AAA">
        <w:instrText xml:space="preserve"> REF _Ref301511870 \r \h </w:instrText>
      </w:r>
      <w:r w:rsidR="00A51AAA">
        <w:fldChar w:fldCharType="separate"/>
      </w:r>
      <w:r w:rsidR="0018116D">
        <w:t>2</w:t>
      </w:r>
      <w:r w:rsidR="00A51AAA">
        <w:fldChar w:fldCharType="end"/>
      </w:r>
      <w:r w:rsidR="003D5FA1">
        <w:t xml:space="preserve">]) </w:t>
      </w:r>
      <w:r>
        <w:t>configuration file is shown below</w:t>
      </w:r>
      <w:r w:rsidR="00FE433C">
        <w:t>: -</w:t>
      </w:r>
    </w:p>
    <w:p w14:paraId="4F4FF5AD" w14:textId="77777777" w:rsidR="007C6EE5" w:rsidRPr="007C6EE5" w:rsidRDefault="007C6EE5" w:rsidP="0098014C">
      <w:pPr>
        <w:pStyle w:val="PlainText"/>
        <w:rPr>
          <w:sz w:val="12"/>
          <w:szCs w:val="12"/>
        </w:rPr>
      </w:pPr>
    </w:p>
    <w:p w14:paraId="490D1F79" w14:textId="77777777" w:rsidR="00FE433C" w:rsidRPr="00FE433C" w:rsidRDefault="00FE433C" w:rsidP="00FE433C">
      <w:pPr>
        <w:pStyle w:val="PlainText"/>
        <w:rPr>
          <w:sz w:val="12"/>
          <w:szCs w:val="12"/>
        </w:rPr>
      </w:pPr>
      <w:r w:rsidRPr="00FE433C">
        <w:rPr>
          <w:sz w:val="12"/>
          <w:szCs w:val="12"/>
        </w:rPr>
        <w:t>// Overview</w:t>
      </w:r>
    </w:p>
    <w:p w14:paraId="177D3210" w14:textId="77777777" w:rsidR="00FE433C" w:rsidRPr="00FE433C" w:rsidRDefault="00FE433C" w:rsidP="00FE433C">
      <w:pPr>
        <w:pStyle w:val="PlainText"/>
        <w:rPr>
          <w:sz w:val="12"/>
          <w:szCs w:val="12"/>
        </w:rPr>
      </w:pPr>
      <w:r w:rsidRPr="00FE433C">
        <w:rPr>
          <w:sz w:val="12"/>
          <w:szCs w:val="12"/>
        </w:rPr>
        <w:t>/</w:t>
      </w:r>
      <w:proofErr w:type="gramStart"/>
      <w:r w:rsidRPr="00FE433C">
        <w:rPr>
          <w:sz w:val="12"/>
          <w:szCs w:val="12"/>
        </w:rPr>
        <w:t xml:space="preserve">/      </w:t>
      </w:r>
      <w:proofErr w:type="spellStart"/>
      <w:r w:rsidRPr="00FE433C">
        <w:rPr>
          <w:sz w:val="12"/>
          <w:szCs w:val="12"/>
        </w:rPr>
        <w:t>haservice</w:t>
      </w:r>
      <w:proofErr w:type="spellEnd"/>
      <w:proofErr w:type="gramEnd"/>
      <w:r w:rsidRPr="00FE433C">
        <w:rPr>
          <w:sz w:val="12"/>
          <w:szCs w:val="12"/>
        </w:rPr>
        <w:t xml:space="preserve"> configuration for hydra</w:t>
      </w:r>
    </w:p>
    <w:p w14:paraId="38F63FC4" w14:textId="77777777" w:rsidR="00FE433C" w:rsidRPr="00FE433C" w:rsidRDefault="00FE433C" w:rsidP="00FE433C">
      <w:pPr>
        <w:pStyle w:val="PlainText"/>
        <w:rPr>
          <w:sz w:val="12"/>
          <w:szCs w:val="12"/>
        </w:rPr>
      </w:pPr>
      <w:r w:rsidRPr="00FE433C">
        <w:rPr>
          <w:sz w:val="12"/>
          <w:szCs w:val="12"/>
        </w:rPr>
        <w:t>//</w:t>
      </w:r>
    </w:p>
    <w:p w14:paraId="59F925A2" w14:textId="77777777" w:rsidR="00FE433C" w:rsidRPr="00FE433C" w:rsidRDefault="00FE433C" w:rsidP="00FE433C">
      <w:pPr>
        <w:pStyle w:val="PlainText"/>
        <w:rPr>
          <w:sz w:val="12"/>
          <w:szCs w:val="12"/>
        </w:rPr>
      </w:pPr>
    </w:p>
    <w:p w14:paraId="4625931D" w14:textId="77777777" w:rsidR="00FE433C" w:rsidRPr="00FE433C" w:rsidRDefault="00FE433C" w:rsidP="00FE433C">
      <w:pPr>
        <w:pStyle w:val="PlainText"/>
        <w:rPr>
          <w:sz w:val="12"/>
          <w:szCs w:val="12"/>
        </w:rPr>
      </w:pPr>
      <w:proofErr w:type="gramStart"/>
      <w:r w:rsidRPr="00FE433C">
        <w:rPr>
          <w:sz w:val="12"/>
          <w:szCs w:val="12"/>
        </w:rPr>
        <w:t>configuration</w:t>
      </w:r>
      <w:proofErr w:type="gramEnd"/>
      <w:r w:rsidRPr="00FE433C">
        <w:rPr>
          <w:sz w:val="12"/>
          <w:szCs w:val="12"/>
        </w:rPr>
        <w:t xml:space="preserve"> "hydra" version "1.0" type "</w:t>
      </w:r>
      <w:proofErr w:type="spellStart"/>
      <w:r w:rsidRPr="00FE433C">
        <w:rPr>
          <w:sz w:val="12"/>
          <w:szCs w:val="12"/>
        </w:rPr>
        <w:t>com.tibco.haservice</w:t>
      </w:r>
      <w:proofErr w:type="spellEnd"/>
      <w:r w:rsidRPr="00FE433C">
        <w:rPr>
          <w:sz w:val="12"/>
          <w:szCs w:val="12"/>
        </w:rPr>
        <w:t>"</w:t>
      </w:r>
    </w:p>
    <w:p w14:paraId="2A89A284" w14:textId="77777777" w:rsidR="00FE433C" w:rsidRPr="00FE433C" w:rsidRDefault="00FE433C" w:rsidP="00FE433C">
      <w:pPr>
        <w:pStyle w:val="PlainText"/>
        <w:rPr>
          <w:sz w:val="12"/>
          <w:szCs w:val="12"/>
        </w:rPr>
      </w:pPr>
      <w:r w:rsidRPr="00FE433C">
        <w:rPr>
          <w:sz w:val="12"/>
          <w:szCs w:val="12"/>
        </w:rPr>
        <w:t>{</w:t>
      </w:r>
    </w:p>
    <w:p w14:paraId="7D2C79C4"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configure</w:t>
      </w:r>
      <w:proofErr w:type="gramEnd"/>
      <w:r w:rsidRPr="00FE433C">
        <w:rPr>
          <w:sz w:val="12"/>
          <w:szCs w:val="12"/>
        </w:rPr>
        <w:t xml:space="preserve"> </w:t>
      </w:r>
      <w:proofErr w:type="spellStart"/>
      <w:r w:rsidRPr="00FE433C">
        <w:rPr>
          <w:sz w:val="12"/>
          <w:szCs w:val="12"/>
        </w:rPr>
        <w:t>com.tibco.haservice</w:t>
      </w:r>
      <w:proofErr w:type="spellEnd"/>
    </w:p>
    <w:p w14:paraId="2E484FE9" w14:textId="77777777" w:rsidR="00FE433C" w:rsidRPr="00FE433C" w:rsidRDefault="00FE433C" w:rsidP="00FE433C">
      <w:pPr>
        <w:pStyle w:val="PlainText"/>
        <w:rPr>
          <w:sz w:val="12"/>
          <w:szCs w:val="12"/>
        </w:rPr>
      </w:pPr>
      <w:r w:rsidRPr="00FE433C">
        <w:rPr>
          <w:sz w:val="12"/>
          <w:szCs w:val="12"/>
        </w:rPr>
        <w:t xml:space="preserve">    {</w:t>
      </w:r>
    </w:p>
    <w:p w14:paraId="272E734A" w14:textId="77777777" w:rsidR="00FE433C" w:rsidRPr="00FE433C" w:rsidRDefault="00FE433C" w:rsidP="00FE433C">
      <w:pPr>
        <w:pStyle w:val="PlainText"/>
        <w:rPr>
          <w:sz w:val="12"/>
          <w:szCs w:val="12"/>
        </w:rPr>
      </w:pPr>
      <w:r w:rsidRPr="00FE433C">
        <w:rPr>
          <w:sz w:val="12"/>
          <w:szCs w:val="12"/>
        </w:rPr>
        <w:t xml:space="preserve">        </w:t>
      </w:r>
      <w:proofErr w:type="spellStart"/>
      <w:r w:rsidRPr="00FE433C">
        <w:rPr>
          <w:sz w:val="12"/>
          <w:szCs w:val="12"/>
        </w:rPr>
        <w:t>HighAvailability</w:t>
      </w:r>
      <w:proofErr w:type="spellEnd"/>
    </w:p>
    <w:p w14:paraId="3C09A8F6" w14:textId="77777777" w:rsidR="00FE433C" w:rsidRPr="00FE433C" w:rsidRDefault="00FE433C" w:rsidP="00FE433C">
      <w:pPr>
        <w:pStyle w:val="PlainText"/>
        <w:rPr>
          <w:sz w:val="12"/>
          <w:szCs w:val="12"/>
        </w:rPr>
      </w:pPr>
      <w:r w:rsidRPr="00FE433C">
        <w:rPr>
          <w:sz w:val="12"/>
          <w:szCs w:val="12"/>
        </w:rPr>
        <w:t xml:space="preserve">        {</w:t>
      </w:r>
    </w:p>
    <w:p w14:paraId="59A3BF5B" w14:textId="77777777" w:rsidR="00FE433C" w:rsidRPr="00FE433C" w:rsidRDefault="00FE433C" w:rsidP="00FE433C">
      <w:pPr>
        <w:pStyle w:val="PlainText"/>
        <w:rPr>
          <w:sz w:val="12"/>
          <w:szCs w:val="12"/>
        </w:rPr>
      </w:pPr>
      <w:r w:rsidRPr="00FE433C">
        <w:rPr>
          <w:sz w:val="12"/>
          <w:szCs w:val="12"/>
        </w:rPr>
        <w:t xml:space="preserve">            // Define list of nodes</w:t>
      </w:r>
    </w:p>
    <w:p w14:paraId="79F0E5AA" w14:textId="77777777" w:rsidR="00FE433C" w:rsidRPr="00FE433C" w:rsidRDefault="00FE433C" w:rsidP="00FE433C">
      <w:pPr>
        <w:pStyle w:val="PlainText"/>
        <w:rPr>
          <w:sz w:val="12"/>
          <w:szCs w:val="12"/>
        </w:rPr>
      </w:pPr>
      <w:r w:rsidRPr="00FE433C">
        <w:rPr>
          <w:sz w:val="12"/>
          <w:szCs w:val="12"/>
        </w:rPr>
        <w:t xml:space="preserve">            //</w:t>
      </w:r>
    </w:p>
    <w:p w14:paraId="29A7A245" w14:textId="77777777" w:rsidR="00FE433C" w:rsidRPr="00FE433C" w:rsidRDefault="00FE433C" w:rsidP="00FE433C">
      <w:pPr>
        <w:pStyle w:val="PlainText"/>
        <w:rPr>
          <w:sz w:val="12"/>
          <w:szCs w:val="12"/>
        </w:rPr>
      </w:pPr>
      <w:r w:rsidRPr="00FE433C">
        <w:rPr>
          <w:sz w:val="12"/>
          <w:szCs w:val="12"/>
        </w:rPr>
        <w:t xml:space="preserve">            // A quorum is set so that if one node can't be "seen", then the</w:t>
      </w:r>
    </w:p>
    <w:p w14:paraId="1F09001E" w14:textId="77777777" w:rsidR="00FE433C" w:rsidRPr="00FE433C" w:rsidRDefault="00FE433C" w:rsidP="00FE433C">
      <w:pPr>
        <w:pStyle w:val="PlainText"/>
        <w:rPr>
          <w:sz w:val="12"/>
          <w:szCs w:val="12"/>
        </w:rPr>
      </w:pPr>
      <w:r w:rsidRPr="00FE433C">
        <w:rPr>
          <w:sz w:val="12"/>
          <w:szCs w:val="12"/>
        </w:rPr>
        <w:t xml:space="preserve">            // </w:t>
      </w:r>
      <w:proofErr w:type="spellStart"/>
      <w:proofErr w:type="gramStart"/>
      <w:r w:rsidRPr="00FE433C">
        <w:rPr>
          <w:sz w:val="12"/>
          <w:szCs w:val="12"/>
        </w:rPr>
        <w:t>notifier</w:t>
      </w:r>
      <w:proofErr w:type="spellEnd"/>
      <w:proofErr w:type="gramEnd"/>
      <w:r w:rsidRPr="00FE433C">
        <w:rPr>
          <w:sz w:val="12"/>
          <w:szCs w:val="12"/>
        </w:rPr>
        <w:t xml:space="preserve"> is called.  In the </w:t>
      </w:r>
      <w:proofErr w:type="spellStart"/>
      <w:r w:rsidRPr="00FE433C">
        <w:rPr>
          <w:sz w:val="12"/>
          <w:szCs w:val="12"/>
        </w:rPr>
        <w:t>notifier</w:t>
      </w:r>
      <w:proofErr w:type="spellEnd"/>
      <w:r w:rsidRPr="00FE433C">
        <w:rPr>
          <w:sz w:val="12"/>
          <w:szCs w:val="12"/>
        </w:rPr>
        <w:t>, the stopping of DKE can be implemented</w:t>
      </w:r>
    </w:p>
    <w:p w14:paraId="37564A94" w14:textId="77777777" w:rsidR="00FE433C" w:rsidRPr="00FE433C" w:rsidRDefault="00FE433C" w:rsidP="00FE433C">
      <w:pPr>
        <w:pStyle w:val="PlainText"/>
        <w:rPr>
          <w:sz w:val="12"/>
          <w:szCs w:val="12"/>
        </w:rPr>
      </w:pPr>
      <w:r w:rsidRPr="00FE433C">
        <w:rPr>
          <w:sz w:val="12"/>
          <w:szCs w:val="12"/>
        </w:rPr>
        <w:t xml:space="preserve">            //</w:t>
      </w:r>
    </w:p>
    <w:p w14:paraId="0477D4C7"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nodeGroups</w:t>
      </w:r>
      <w:proofErr w:type="spellEnd"/>
      <w:proofErr w:type="gramEnd"/>
      <w:r w:rsidRPr="00FE433C">
        <w:rPr>
          <w:sz w:val="12"/>
          <w:szCs w:val="12"/>
        </w:rPr>
        <w:t xml:space="preserve"> = </w:t>
      </w:r>
    </w:p>
    <w:p w14:paraId="042A94F0" w14:textId="77777777" w:rsidR="00FE433C" w:rsidRPr="00FE433C" w:rsidRDefault="00FE433C" w:rsidP="00FE433C">
      <w:pPr>
        <w:pStyle w:val="PlainText"/>
        <w:rPr>
          <w:sz w:val="12"/>
          <w:szCs w:val="12"/>
        </w:rPr>
      </w:pPr>
      <w:r w:rsidRPr="00FE433C">
        <w:rPr>
          <w:sz w:val="12"/>
          <w:szCs w:val="12"/>
        </w:rPr>
        <w:t xml:space="preserve">            {</w:t>
      </w:r>
    </w:p>
    <w:p w14:paraId="70A068F7" w14:textId="77777777" w:rsidR="00FE433C" w:rsidRPr="00FE433C" w:rsidRDefault="00FE433C" w:rsidP="00FE433C">
      <w:pPr>
        <w:pStyle w:val="PlainText"/>
        <w:rPr>
          <w:sz w:val="12"/>
          <w:szCs w:val="12"/>
        </w:rPr>
      </w:pPr>
      <w:r w:rsidRPr="00FE433C">
        <w:rPr>
          <w:sz w:val="12"/>
          <w:szCs w:val="12"/>
        </w:rPr>
        <w:t xml:space="preserve">                {</w:t>
      </w:r>
    </w:p>
    <w:p w14:paraId="54E7CB42"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w:t>
      </w:r>
      <w:proofErr w:type="spellStart"/>
      <w:r w:rsidRPr="00FE433C">
        <w:rPr>
          <w:sz w:val="12"/>
          <w:szCs w:val="12"/>
        </w:rPr>
        <w:t>All_nodes</w:t>
      </w:r>
      <w:proofErr w:type="spellEnd"/>
      <w:r w:rsidRPr="00FE433C">
        <w:rPr>
          <w:sz w:val="12"/>
          <w:szCs w:val="12"/>
        </w:rPr>
        <w:t>";</w:t>
      </w:r>
    </w:p>
    <w:p w14:paraId="5B6D82CF"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quorum</w:t>
      </w:r>
      <w:proofErr w:type="gramEnd"/>
      <w:r w:rsidRPr="00FE433C">
        <w:rPr>
          <w:sz w:val="12"/>
          <w:szCs w:val="12"/>
        </w:rPr>
        <w:t xml:space="preserve"> = true;</w:t>
      </w:r>
    </w:p>
    <w:p w14:paraId="13402541"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quorumNotifier</w:t>
      </w:r>
      <w:proofErr w:type="spellEnd"/>
      <w:proofErr w:type="gramEnd"/>
      <w:r w:rsidRPr="00FE433C">
        <w:rPr>
          <w:sz w:val="12"/>
          <w:szCs w:val="12"/>
        </w:rPr>
        <w:t xml:space="preserve"> = "</w:t>
      </w:r>
      <w:proofErr w:type="spellStart"/>
      <w:r w:rsidRPr="00FE433C">
        <w:rPr>
          <w:sz w:val="12"/>
          <w:szCs w:val="12"/>
        </w:rPr>
        <w:t>com.discover.hydra.lifecycle.QuorumNotifier</w:t>
      </w:r>
      <w:proofErr w:type="spellEnd"/>
      <w:r w:rsidRPr="00FE433C">
        <w:rPr>
          <w:sz w:val="12"/>
          <w:szCs w:val="12"/>
        </w:rPr>
        <w:t>";</w:t>
      </w:r>
    </w:p>
    <w:p w14:paraId="1EE1F13A"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quorumPercentage</w:t>
      </w:r>
      <w:proofErr w:type="spellEnd"/>
      <w:proofErr w:type="gramEnd"/>
      <w:r w:rsidRPr="00FE433C">
        <w:rPr>
          <w:sz w:val="12"/>
          <w:szCs w:val="12"/>
        </w:rPr>
        <w:t xml:space="preserve"> = 99;</w:t>
      </w:r>
    </w:p>
    <w:p w14:paraId="5CF003E7"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nodeList</w:t>
      </w:r>
      <w:proofErr w:type="spellEnd"/>
      <w:proofErr w:type="gramEnd"/>
      <w:r w:rsidRPr="00FE433C">
        <w:rPr>
          <w:sz w:val="12"/>
          <w:szCs w:val="12"/>
        </w:rPr>
        <w:t xml:space="preserve"> =</w:t>
      </w:r>
    </w:p>
    <w:p w14:paraId="7ED299D8" w14:textId="77777777" w:rsidR="00FE433C" w:rsidRPr="00FE433C" w:rsidRDefault="00FE433C" w:rsidP="00FE433C">
      <w:pPr>
        <w:pStyle w:val="PlainText"/>
        <w:rPr>
          <w:sz w:val="12"/>
          <w:szCs w:val="12"/>
        </w:rPr>
      </w:pPr>
      <w:r w:rsidRPr="00FE433C">
        <w:rPr>
          <w:sz w:val="12"/>
          <w:szCs w:val="12"/>
        </w:rPr>
        <w:t xml:space="preserve">                    {</w:t>
      </w:r>
    </w:p>
    <w:p w14:paraId="7064E701" w14:textId="77777777" w:rsidR="00FE433C" w:rsidRPr="00FE433C" w:rsidRDefault="00FE433C" w:rsidP="00FE433C">
      <w:pPr>
        <w:pStyle w:val="PlainText"/>
        <w:rPr>
          <w:sz w:val="12"/>
          <w:szCs w:val="12"/>
        </w:rPr>
      </w:pPr>
      <w:r w:rsidRPr="00FE433C">
        <w:rPr>
          <w:sz w:val="12"/>
          <w:szCs w:val="12"/>
        </w:rPr>
        <w:t xml:space="preserve">                        {</w:t>
      </w:r>
    </w:p>
    <w:p w14:paraId="69FF1529"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"SSB1SWITCH";</w:t>
      </w:r>
    </w:p>
    <w:p w14:paraId="79DBB336" w14:textId="77777777" w:rsidR="00FE433C" w:rsidRPr="00FE433C" w:rsidRDefault="00FE433C" w:rsidP="00FE433C">
      <w:pPr>
        <w:pStyle w:val="PlainText"/>
        <w:rPr>
          <w:sz w:val="12"/>
          <w:szCs w:val="12"/>
        </w:rPr>
      </w:pPr>
      <w:r w:rsidRPr="00FE433C">
        <w:rPr>
          <w:sz w:val="12"/>
          <w:szCs w:val="12"/>
        </w:rPr>
        <w:t xml:space="preserve">                        },</w:t>
      </w:r>
    </w:p>
    <w:p w14:paraId="7C771F57" w14:textId="77777777" w:rsidR="00FE433C" w:rsidRPr="00FE433C" w:rsidRDefault="00FE433C" w:rsidP="00FE433C">
      <w:pPr>
        <w:pStyle w:val="PlainText"/>
        <w:rPr>
          <w:sz w:val="12"/>
          <w:szCs w:val="12"/>
        </w:rPr>
      </w:pPr>
      <w:r w:rsidRPr="00FE433C">
        <w:rPr>
          <w:sz w:val="12"/>
          <w:szCs w:val="12"/>
        </w:rPr>
        <w:t xml:space="preserve">                        {</w:t>
      </w:r>
    </w:p>
    <w:p w14:paraId="00FA4F36"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"SSB2SWITCH";</w:t>
      </w:r>
    </w:p>
    <w:p w14:paraId="1DBD6ECF" w14:textId="77777777" w:rsidR="00FE433C" w:rsidRPr="00FE433C" w:rsidRDefault="00FE433C" w:rsidP="00FE433C">
      <w:pPr>
        <w:pStyle w:val="PlainText"/>
        <w:rPr>
          <w:sz w:val="12"/>
          <w:szCs w:val="12"/>
        </w:rPr>
      </w:pPr>
      <w:r w:rsidRPr="00FE433C">
        <w:rPr>
          <w:sz w:val="12"/>
          <w:szCs w:val="12"/>
        </w:rPr>
        <w:t xml:space="preserve">                        },</w:t>
      </w:r>
    </w:p>
    <w:p w14:paraId="0750CAC7" w14:textId="77777777" w:rsidR="00FE433C" w:rsidRPr="00FE433C" w:rsidRDefault="00FE433C" w:rsidP="00FE433C">
      <w:pPr>
        <w:pStyle w:val="PlainText"/>
        <w:rPr>
          <w:sz w:val="12"/>
          <w:szCs w:val="12"/>
        </w:rPr>
      </w:pPr>
      <w:r w:rsidRPr="00FE433C">
        <w:rPr>
          <w:sz w:val="12"/>
          <w:szCs w:val="12"/>
        </w:rPr>
        <w:t xml:space="preserve">                        {</w:t>
      </w:r>
    </w:p>
    <w:p w14:paraId="417FEF86"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"DAL1SWITCH";</w:t>
      </w:r>
    </w:p>
    <w:p w14:paraId="6414C4DA" w14:textId="77777777" w:rsidR="00FE433C" w:rsidRPr="00FE433C" w:rsidRDefault="00FE433C" w:rsidP="00FE433C">
      <w:pPr>
        <w:pStyle w:val="PlainText"/>
        <w:rPr>
          <w:sz w:val="12"/>
          <w:szCs w:val="12"/>
        </w:rPr>
      </w:pPr>
      <w:r w:rsidRPr="00FE433C">
        <w:rPr>
          <w:sz w:val="12"/>
          <w:szCs w:val="12"/>
        </w:rPr>
        <w:t xml:space="preserve">                        },</w:t>
      </w:r>
    </w:p>
    <w:p w14:paraId="0BD0C733" w14:textId="77777777" w:rsidR="00FE433C" w:rsidRPr="00FE433C" w:rsidRDefault="00FE433C" w:rsidP="00FE433C">
      <w:pPr>
        <w:pStyle w:val="PlainText"/>
        <w:rPr>
          <w:sz w:val="12"/>
          <w:szCs w:val="12"/>
        </w:rPr>
      </w:pPr>
      <w:r w:rsidRPr="00FE433C">
        <w:rPr>
          <w:sz w:val="12"/>
          <w:szCs w:val="12"/>
        </w:rPr>
        <w:t xml:space="preserve">                        {</w:t>
      </w:r>
    </w:p>
    <w:p w14:paraId="6376A77F"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"DAL2SWITCH";</w:t>
      </w:r>
    </w:p>
    <w:p w14:paraId="5A04A746" w14:textId="77777777" w:rsidR="00FE433C" w:rsidRPr="00FE433C" w:rsidRDefault="00FE433C" w:rsidP="00FE433C">
      <w:pPr>
        <w:pStyle w:val="PlainText"/>
        <w:rPr>
          <w:sz w:val="12"/>
          <w:szCs w:val="12"/>
        </w:rPr>
      </w:pPr>
      <w:r w:rsidRPr="00FE433C">
        <w:rPr>
          <w:sz w:val="12"/>
          <w:szCs w:val="12"/>
        </w:rPr>
        <w:t xml:space="preserve">                        },</w:t>
      </w:r>
    </w:p>
    <w:p w14:paraId="7F921718" w14:textId="77777777" w:rsidR="00FE433C" w:rsidRPr="00FE433C" w:rsidRDefault="00FE433C" w:rsidP="00FE433C">
      <w:pPr>
        <w:pStyle w:val="PlainText"/>
        <w:rPr>
          <w:sz w:val="12"/>
          <w:szCs w:val="12"/>
        </w:rPr>
      </w:pPr>
      <w:r w:rsidRPr="00FE433C">
        <w:rPr>
          <w:sz w:val="12"/>
          <w:szCs w:val="12"/>
        </w:rPr>
        <w:t xml:space="preserve">                        {</w:t>
      </w:r>
    </w:p>
    <w:p w14:paraId="228CFECA"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"COL1SWITCH";</w:t>
      </w:r>
    </w:p>
    <w:p w14:paraId="161743A8" w14:textId="77777777" w:rsidR="00FE433C" w:rsidRPr="00FE433C" w:rsidRDefault="00FE433C" w:rsidP="00FE433C">
      <w:pPr>
        <w:pStyle w:val="PlainText"/>
        <w:rPr>
          <w:sz w:val="12"/>
          <w:szCs w:val="12"/>
        </w:rPr>
      </w:pPr>
      <w:r w:rsidRPr="00FE433C">
        <w:rPr>
          <w:sz w:val="12"/>
          <w:szCs w:val="12"/>
        </w:rPr>
        <w:t xml:space="preserve">                        },</w:t>
      </w:r>
    </w:p>
    <w:p w14:paraId="158B4752" w14:textId="77777777" w:rsidR="00FE433C" w:rsidRPr="00FE433C" w:rsidRDefault="00FE433C" w:rsidP="00FE433C">
      <w:pPr>
        <w:pStyle w:val="PlainText"/>
        <w:rPr>
          <w:sz w:val="12"/>
          <w:szCs w:val="12"/>
        </w:rPr>
      </w:pPr>
      <w:r w:rsidRPr="00FE433C">
        <w:rPr>
          <w:sz w:val="12"/>
          <w:szCs w:val="12"/>
        </w:rPr>
        <w:t xml:space="preserve">                        {</w:t>
      </w:r>
    </w:p>
    <w:p w14:paraId="1B3BCC9D"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"COL2SWITCH";</w:t>
      </w:r>
    </w:p>
    <w:p w14:paraId="602562DF" w14:textId="77777777" w:rsidR="00FE433C" w:rsidRPr="00FE433C" w:rsidRDefault="00FE433C" w:rsidP="00FE433C">
      <w:pPr>
        <w:pStyle w:val="PlainText"/>
        <w:rPr>
          <w:sz w:val="12"/>
          <w:szCs w:val="12"/>
        </w:rPr>
      </w:pPr>
      <w:r w:rsidRPr="00FE433C">
        <w:rPr>
          <w:sz w:val="12"/>
          <w:szCs w:val="12"/>
        </w:rPr>
        <w:t xml:space="preserve">                        }</w:t>
      </w:r>
    </w:p>
    <w:p w14:paraId="154EFBED" w14:textId="77777777" w:rsidR="00FE433C" w:rsidRPr="00FE433C" w:rsidRDefault="00FE433C" w:rsidP="00FE433C">
      <w:pPr>
        <w:pStyle w:val="PlainText"/>
        <w:rPr>
          <w:sz w:val="12"/>
          <w:szCs w:val="12"/>
        </w:rPr>
      </w:pPr>
      <w:r w:rsidRPr="00FE433C">
        <w:rPr>
          <w:sz w:val="12"/>
          <w:szCs w:val="12"/>
        </w:rPr>
        <w:t xml:space="preserve">                    };</w:t>
      </w:r>
    </w:p>
    <w:p w14:paraId="122370B1" w14:textId="77777777" w:rsidR="00FE433C" w:rsidRPr="00FE433C" w:rsidRDefault="00FE433C" w:rsidP="00FE433C">
      <w:pPr>
        <w:pStyle w:val="PlainText"/>
        <w:rPr>
          <w:sz w:val="12"/>
          <w:szCs w:val="12"/>
        </w:rPr>
      </w:pPr>
      <w:r w:rsidRPr="00FE433C">
        <w:rPr>
          <w:sz w:val="12"/>
          <w:szCs w:val="12"/>
        </w:rPr>
        <w:t xml:space="preserve">                }</w:t>
      </w:r>
    </w:p>
    <w:p w14:paraId="74A6F59D" w14:textId="77777777" w:rsidR="00FE433C" w:rsidRPr="00FE433C" w:rsidRDefault="00FE433C" w:rsidP="00FE433C">
      <w:pPr>
        <w:pStyle w:val="PlainText"/>
        <w:rPr>
          <w:sz w:val="12"/>
          <w:szCs w:val="12"/>
        </w:rPr>
      </w:pPr>
      <w:r w:rsidRPr="00FE433C">
        <w:rPr>
          <w:sz w:val="12"/>
          <w:szCs w:val="12"/>
        </w:rPr>
        <w:t xml:space="preserve">            };</w:t>
      </w:r>
    </w:p>
    <w:p w14:paraId="44297488" w14:textId="77777777" w:rsidR="00FE433C" w:rsidRPr="00FE433C" w:rsidRDefault="00FE433C" w:rsidP="00FE433C">
      <w:pPr>
        <w:pStyle w:val="PlainText"/>
        <w:rPr>
          <w:sz w:val="12"/>
          <w:szCs w:val="12"/>
        </w:rPr>
      </w:pPr>
    </w:p>
    <w:p w14:paraId="05685FD9" w14:textId="77777777" w:rsidR="00FE433C" w:rsidRPr="00FE433C" w:rsidRDefault="00FE433C" w:rsidP="00FE433C">
      <w:pPr>
        <w:pStyle w:val="PlainText"/>
        <w:rPr>
          <w:sz w:val="12"/>
          <w:szCs w:val="12"/>
        </w:rPr>
      </w:pPr>
      <w:r w:rsidRPr="00FE433C">
        <w:rPr>
          <w:sz w:val="12"/>
          <w:szCs w:val="12"/>
        </w:rPr>
        <w:t xml:space="preserve">            // Static partition groups</w:t>
      </w:r>
    </w:p>
    <w:p w14:paraId="1031C487" w14:textId="77777777" w:rsidR="00FE433C" w:rsidRPr="00FE433C" w:rsidRDefault="00FE433C" w:rsidP="00FE433C">
      <w:pPr>
        <w:pStyle w:val="PlainText"/>
        <w:rPr>
          <w:sz w:val="12"/>
          <w:szCs w:val="12"/>
        </w:rPr>
      </w:pPr>
      <w:r w:rsidRPr="00FE433C">
        <w:rPr>
          <w:sz w:val="12"/>
          <w:szCs w:val="12"/>
        </w:rPr>
        <w:t xml:space="preserve">            //</w:t>
      </w:r>
    </w:p>
    <w:p w14:paraId="604D2776" w14:textId="33D33AD0" w:rsidR="00FE433C" w:rsidRPr="00FE433C" w:rsidDel="00376AE2" w:rsidRDefault="00FE433C" w:rsidP="00FE433C">
      <w:pPr>
        <w:pStyle w:val="PlainText"/>
        <w:rPr>
          <w:del w:id="74" w:author="Peter Lord" w:date="2015-08-20T14:26:00Z"/>
          <w:sz w:val="12"/>
          <w:szCs w:val="12"/>
        </w:rPr>
      </w:pPr>
      <w:r w:rsidRPr="00FE433C">
        <w:rPr>
          <w:sz w:val="12"/>
          <w:szCs w:val="12"/>
        </w:rPr>
        <w:t xml:space="preserve">            // </w:t>
      </w:r>
      <w:del w:id="75" w:author="Peter Lord" w:date="2015-08-20T14:26:00Z">
        <w:r w:rsidRPr="00FE433C" w:rsidDel="00376AE2">
          <w:rPr>
            <w:sz w:val="12"/>
            <w:szCs w:val="12"/>
          </w:rPr>
          <w:delText>This could be just one partition - the only downside with that is the</w:delText>
        </w:r>
      </w:del>
    </w:p>
    <w:p w14:paraId="0AEFD175" w14:textId="671BCEC9" w:rsidR="00FE433C" w:rsidRPr="00FE433C" w:rsidDel="00376AE2" w:rsidRDefault="00FE433C" w:rsidP="00FE433C">
      <w:pPr>
        <w:pStyle w:val="PlainText"/>
        <w:rPr>
          <w:del w:id="76" w:author="Peter Lord" w:date="2015-08-20T14:26:00Z"/>
          <w:sz w:val="12"/>
          <w:szCs w:val="12"/>
        </w:rPr>
      </w:pPr>
      <w:del w:id="77" w:author="Peter Lord" w:date="2015-08-20T14:26:00Z">
        <w:r w:rsidRPr="00FE433C" w:rsidDel="00376AE2">
          <w:rPr>
            <w:sz w:val="12"/>
            <w:szCs w:val="12"/>
          </w:rPr>
          <w:delText xml:space="preserve">            // primary node will be hit for all updates.  Creating more partitions</w:delText>
        </w:r>
      </w:del>
    </w:p>
    <w:p w14:paraId="2D432516" w14:textId="6783D7BD" w:rsidR="00FE433C" w:rsidRPr="00FE433C" w:rsidRDefault="00FE433C" w:rsidP="00376AE2">
      <w:pPr>
        <w:pStyle w:val="PlainText"/>
        <w:rPr>
          <w:sz w:val="12"/>
          <w:szCs w:val="12"/>
        </w:rPr>
      </w:pPr>
      <w:del w:id="78" w:author="Peter Lord" w:date="2015-08-20T14:26:00Z">
        <w:r w:rsidRPr="00FE433C" w:rsidDel="00376AE2">
          <w:rPr>
            <w:sz w:val="12"/>
            <w:szCs w:val="12"/>
          </w:rPr>
          <w:delText xml:space="preserve">            // allows sharing of that responsibility</w:delText>
        </w:r>
      </w:del>
      <w:ins w:id="79" w:author="Peter Lord" w:date="2015-08-20T14:26:00Z">
        <w:r w:rsidR="00376AE2">
          <w:rPr>
            <w:sz w:val="12"/>
            <w:szCs w:val="12"/>
          </w:rPr>
          <w:t>One partition is sufficient</w:t>
        </w:r>
      </w:ins>
    </w:p>
    <w:p w14:paraId="03F27D96" w14:textId="77777777" w:rsidR="00FE433C" w:rsidRPr="00FE433C" w:rsidRDefault="00FE433C" w:rsidP="00FE433C">
      <w:pPr>
        <w:pStyle w:val="PlainText"/>
        <w:rPr>
          <w:sz w:val="12"/>
          <w:szCs w:val="12"/>
        </w:rPr>
      </w:pPr>
      <w:r w:rsidRPr="00FE433C">
        <w:rPr>
          <w:sz w:val="12"/>
          <w:szCs w:val="12"/>
        </w:rPr>
        <w:t xml:space="preserve">            //</w:t>
      </w:r>
    </w:p>
    <w:p w14:paraId="08C886A3"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staticPartitionGroups</w:t>
      </w:r>
      <w:proofErr w:type="spellEnd"/>
      <w:proofErr w:type="gramEnd"/>
      <w:r w:rsidRPr="00FE433C">
        <w:rPr>
          <w:sz w:val="12"/>
          <w:szCs w:val="12"/>
        </w:rPr>
        <w:t xml:space="preserve"> =</w:t>
      </w:r>
    </w:p>
    <w:p w14:paraId="0FE1D5F6" w14:textId="77777777" w:rsidR="00FE433C" w:rsidRPr="00FE433C" w:rsidRDefault="00FE433C" w:rsidP="00FE433C">
      <w:pPr>
        <w:pStyle w:val="PlainText"/>
        <w:rPr>
          <w:sz w:val="12"/>
          <w:szCs w:val="12"/>
        </w:rPr>
      </w:pPr>
      <w:r w:rsidRPr="00FE433C">
        <w:rPr>
          <w:sz w:val="12"/>
          <w:szCs w:val="12"/>
        </w:rPr>
        <w:t xml:space="preserve">            {</w:t>
      </w:r>
    </w:p>
    <w:p w14:paraId="65DA016D" w14:textId="77777777" w:rsidR="00FE433C" w:rsidRPr="00FE433C" w:rsidRDefault="00FE433C" w:rsidP="00FE433C">
      <w:pPr>
        <w:pStyle w:val="PlainText"/>
        <w:rPr>
          <w:sz w:val="12"/>
          <w:szCs w:val="12"/>
        </w:rPr>
      </w:pPr>
      <w:r w:rsidRPr="00FE433C">
        <w:rPr>
          <w:sz w:val="12"/>
          <w:szCs w:val="12"/>
        </w:rPr>
        <w:t xml:space="preserve">                {</w:t>
      </w:r>
    </w:p>
    <w:p w14:paraId="7775A23D"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w:t>
      </w:r>
      <w:proofErr w:type="spellStart"/>
      <w:r w:rsidRPr="00FE433C">
        <w:rPr>
          <w:sz w:val="12"/>
          <w:szCs w:val="12"/>
        </w:rPr>
        <w:t>KEYS_group</w:t>
      </w:r>
      <w:proofErr w:type="spellEnd"/>
      <w:r w:rsidRPr="00FE433C">
        <w:rPr>
          <w:sz w:val="12"/>
          <w:szCs w:val="12"/>
        </w:rPr>
        <w:t>";</w:t>
      </w:r>
    </w:p>
    <w:p w14:paraId="76DDF0B9"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loadOnNodeGroups</w:t>
      </w:r>
      <w:proofErr w:type="spellEnd"/>
      <w:proofErr w:type="gramEnd"/>
      <w:r w:rsidRPr="00FE433C">
        <w:rPr>
          <w:sz w:val="12"/>
          <w:szCs w:val="12"/>
        </w:rPr>
        <w:t xml:space="preserve"> = { "</w:t>
      </w:r>
      <w:proofErr w:type="spellStart"/>
      <w:r w:rsidRPr="00FE433C">
        <w:rPr>
          <w:sz w:val="12"/>
          <w:szCs w:val="12"/>
        </w:rPr>
        <w:t>All_nodes</w:t>
      </w:r>
      <w:proofErr w:type="spellEnd"/>
      <w:r w:rsidRPr="00FE433C">
        <w:rPr>
          <w:sz w:val="12"/>
          <w:szCs w:val="12"/>
        </w:rPr>
        <w:t>" };</w:t>
      </w:r>
    </w:p>
    <w:p w14:paraId="3B68DF12"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partitions</w:t>
      </w:r>
      <w:proofErr w:type="gramEnd"/>
      <w:r w:rsidRPr="00FE433C">
        <w:rPr>
          <w:sz w:val="12"/>
          <w:szCs w:val="12"/>
        </w:rPr>
        <w:t xml:space="preserve"> =</w:t>
      </w:r>
    </w:p>
    <w:p w14:paraId="414284BD" w14:textId="77777777" w:rsidR="00FE433C" w:rsidRPr="00FE433C" w:rsidRDefault="00FE433C" w:rsidP="00FE433C">
      <w:pPr>
        <w:pStyle w:val="PlainText"/>
        <w:rPr>
          <w:sz w:val="12"/>
          <w:szCs w:val="12"/>
        </w:rPr>
      </w:pPr>
      <w:r w:rsidRPr="00FE433C">
        <w:rPr>
          <w:sz w:val="12"/>
          <w:szCs w:val="12"/>
        </w:rPr>
        <w:t xml:space="preserve">                    {</w:t>
      </w:r>
    </w:p>
    <w:p w14:paraId="2FEB2047" w14:textId="77777777" w:rsidR="00FE433C" w:rsidRPr="00FE433C" w:rsidRDefault="00FE433C" w:rsidP="00FE433C">
      <w:pPr>
        <w:pStyle w:val="PlainText"/>
        <w:rPr>
          <w:sz w:val="12"/>
          <w:szCs w:val="12"/>
        </w:rPr>
      </w:pPr>
      <w:r w:rsidRPr="00FE433C">
        <w:rPr>
          <w:sz w:val="12"/>
          <w:szCs w:val="12"/>
        </w:rPr>
        <w:t xml:space="preserve">                        {</w:t>
      </w:r>
    </w:p>
    <w:p w14:paraId="6A42008F"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w:t>
      </w:r>
      <w:proofErr w:type="spellStart"/>
      <w:r w:rsidRPr="00FE433C">
        <w:rPr>
          <w:sz w:val="12"/>
          <w:szCs w:val="12"/>
        </w:rPr>
        <w:t>KEYS_store</w:t>
      </w:r>
      <w:proofErr w:type="spellEnd"/>
      <w:r w:rsidRPr="00FE433C">
        <w:rPr>
          <w:sz w:val="12"/>
          <w:szCs w:val="12"/>
        </w:rPr>
        <w:t>";</w:t>
      </w:r>
    </w:p>
    <w:p w14:paraId="011C53B5" w14:textId="77777777" w:rsidR="00FE433C" w:rsidRPr="00FE433C" w:rsidRDefault="00FE433C" w:rsidP="00FE433C">
      <w:pPr>
        <w:pStyle w:val="PlainText"/>
        <w:rPr>
          <w:sz w:val="12"/>
          <w:szCs w:val="12"/>
        </w:rPr>
      </w:pPr>
    </w:p>
    <w:p w14:paraId="36C3ED7E" w14:textId="77777777" w:rsidR="00FE433C" w:rsidRPr="00FE433C" w:rsidRDefault="00FE433C" w:rsidP="00FE433C">
      <w:pPr>
        <w:pStyle w:val="PlainText"/>
        <w:rPr>
          <w:sz w:val="12"/>
          <w:szCs w:val="12"/>
        </w:rPr>
      </w:pPr>
      <w:r w:rsidRPr="00FE433C">
        <w:rPr>
          <w:sz w:val="12"/>
          <w:szCs w:val="12"/>
        </w:rPr>
        <w:lastRenderedPageBreak/>
        <w:t xml:space="preserve">                            // Determine how objects are replicated during a migrate of an </w:t>
      </w:r>
    </w:p>
    <w:p w14:paraId="157AD118"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object</w:t>
      </w:r>
      <w:proofErr w:type="gramEnd"/>
      <w:r w:rsidRPr="00FE433C">
        <w:rPr>
          <w:sz w:val="12"/>
          <w:szCs w:val="12"/>
        </w:rPr>
        <w:t xml:space="preserve"> partition.</w:t>
      </w:r>
    </w:p>
    <w:p w14:paraId="23B44E40" w14:textId="77777777" w:rsidR="00FE433C" w:rsidRPr="00FE433C" w:rsidRDefault="00FE433C" w:rsidP="00FE433C">
      <w:pPr>
        <w:pStyle w:val="PlainText"/>
        <w:rPr>
          <w:sz w:val="12"/>
          <w:szCs w:val="12"/>
        </w:rPr>
      </w:pPr>
      <w:r w:rsidRPr="00FE433C">
        <w:rPr>
          <w:sz w:val="12"/>
          <w:szCs w:val="12"/>
        </w:rPr>
        <w:t xml:space="preserve">                            //</w:t>
      </w:r>
    </w:p>
    <w:p w14:paraId="572AC07F"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forceReplication</w:t>
      </w:r>
      <w:proofErr w:type="spellEnd"/>
      <w:proofErr w:type="gramEnd"/>
      <w:r w:rsidRPr="00FE433C">
        <w:rPr>
          <w:sz w:val="12"/>
          <w:szCs w:val="12"/>
        </w:rPr>
        <w:t xml:space="preserve"> = false;</w:t>
      </w:r>
    </w:p>
    <w:p w14:paraId="1E279A69" w14:textId="77777777" w:rsidR="00FE433C" w:rsidRPr="00FE433C" w:rsidRDefault="00FE433C" w:rsidP="00FE433C">
      <w:pPr>
        <w:pStyle w:val="PlainText"/>
        <w:rPr>
          <w:sz w:val="12"/>
          <w:szCs w:val="12"/>
        </w:rPr>
      </w:pPr>
    </w:p>
    <w:p w14:paraId="794F6CDA" w14:textId="77777777" w:rsidR="000B763F" w:rsidRPr="000B763F" w:rsidRDefault="000B763F" w:rsidP="000B763F">
      <w:pPr>
        <w:pStyle w:val="PlainText"/>
        <w:rPr>
          <w:sz w:val="12"/>
          <w:szCs w:val="12"/>
        </w:rPr>
      </w:pPr>
      <w:r w:rsidRPr="000B763F">
        <w:rPr>
          <w:sz w:val="12"/>
          <w:szCs w:val="12"/>
        </w:rPr>
        <w:t xml:space="preserve">                            </w:t>
      </w:r>
      <w:proofErr w:type="gramStart"/>
      <w:r w:rsidRPr="000B763F">
        <w:rPr>
          <w:sz w:val="12"/>
          <w:szCs w:val="12"/>
        </w:rPr>
        <w:t>// Failover performance settings.</w:t>
      </w:r>
      <w:proofErr w:type="gramEnd"/>
    </w:p>
    <w:p w14:paraId="770FD5DD" w14:textId="77777777" w:rsidR="000B763F" w:rsidRPr="000B763F" w:rsidRDefault="000B763F" w:rsidP="000B763F">
      <w:pPr>
        <w:pStyle w:val="PlainText"/>
        <w:rPr>
          <w:sz w:val="12"/>
          <w:szCs w:val="12"/>
        </w:rPr>
      </w:pPr>
      <w:r w:rsidRPr="000B763F">
        <w:rPr>
          <w:sz w:val="12"/>
          <w:szCs w:val="12"/>
        </w:rPr>
        <w:t xml:space="preserve">                            // </w:t>
      </w:r>
    </w:p>
    <w:p w14:paraId="358C6411" w14:textId="77777777" w:rsidR="000B763F" w:rsidRPr="000B763F" w:rsidRDefault="000B763F" w:rsidP="000B763F">
      <w:pPr>
        <w:pStyle w:val="PlainText"/>
        <w:rPr>
          <w:sz w:val="12"/>
          <w:szCs w:val="12"/>
        </w:rPr>
      </w:pPr>
      <w:r w:rsidRPr="000B763F">
        <w:rPr>
          <w:sz w:val="12"/>
          <w:szCs w:val="12"/>
        </w:rPr>
        <w:t xml:space="preserve">                            // </w:t>
      </w:r>
      <w:proofErr w:type="spellStart"/>
      <w:proofErr w:type="gramStart"/>
      <w:r w:rsidRPr="000B763F">
        <w:rPr>
          <w:sz w:val="12"/>
          <w:szCs w:val="12"/>
        </w:rPr>
        <w:t>numberOfThreads</w:t>
      </w:r>
      <w:proofErr w:type="spellEnd"/>
      <w:proofErr w:type="gramEnd"/>
      <w:r w:rsidRPr="000B763F">
        <w:rPr>
          <w:sz w:val="12"/>
          <w:szCs w:val="12"/>
        </w:rPr>
        <w:t xml:space="preserve"> should be set to the number of cores for</w:t>
      </w:r>
    </w:p>
    <w:p w14:paraId="65E79F7D" w14:textId="77777777" w:rsidR="000B763F" w:rsidRPr="000B763F" w:rsidRDefault="000B763F" w:rsidP="000B763F">
      <w:pPr>
        <w:pStyle w:val="PlainText"/>
        <w:rPr>
          <w:sz w:val="12"/>
          <w:szCs w:val="12"/>
        </w:rPr>
      </w:pPr>
      <w:r w:rsidRPr="000B763F">
        <w:rPr>
          <w:sz w:val="12"/>
          <w:szCs w:val="12"/>
        </w:rPr>
        <w:t xml:space="preserve">                            // </w:t>
      </w:r>
      <w:proofErr w:type="gramStart"/>
      <w:r w:rsidRPr="000B763F">
        <w:rPr>
          <w:sz w:val="12"/>
          <w:szCs w:val="12"/>
        </w:rPr>
        <w:t>shortest</w:t>
      </w:r>
      <w:proofErr w:type="gramEnd"/>
      <w:r w:rsidRPr="000B763F">
        <w:rPr>
          <w:sz w:val="12"/>
          <w:szCs w:val="12"/>
        </w:rPr>
        <w:t xml:space="preserve"> failover time</w:t>
      </w:r>
    </w:p>
    <w:p w14:paraId="01DE6AE9" w14:textId="77777777" w:rsidR="000B763F" w:rsidRPr="000B763F" w:rsidRDefault="000B763F" w:rsidP="000B763F">
      <w:pPr>
        <w:pStyle w:val="PlainText"/>
        <w:rPr>
          <w:sz w:val="12"/>
          <w:szCs w:val="12"/>
        </w:rPr>
      </w:pPr>
      <w:r w:rsidRPr="000B763F">
        <w:rPr>
          <w:sz w:val="12"/>
          <w:szCs w:val="12"/>
        </w:rPr>
        <w:t xml:space="preserve">                            //</w:t>
      </w:r>
    </w:p>
    <w:p w14:paraId="4CB820B8" w14:textId="77777777" w:rsidR="000B763F" w:rsidRPr="000B763F" w:rsidRDefault="000B763F" w:rsidP="000B763F">
      <w:pPr>
        <w:pStyle w:val="PlainText"/>
        <w:rPr>
          <w:sz w:val="12"/>
          <w:szCs w:val="12"/>
        </w:rPr>
      </w:pPr>
      <w:r w:rsidRPr="000B763F">
        <w:rPr>
          <w:sz w:val="12"/>
          <w:szCs w:val="12"/>
        </w:rPr>
        <w:t xml:space="preserve">                            // </w:t>
      </w:r>
      <w:proofErr w:type="spellStart"/>
      <w:proofErr w:type="gramStart"/>
      <w:r w:rsidRPr="000B763F">
        <w:rPr>
          <w:sz w:val="12"/>
          <w:szCs w:val="12"/>
        </w:rPr>
        <w:t>objectsLockedPerTransaction</w:t>
      </w:r>
      <w:proofErr w:type="spellEnd"/>
      <w:proofErr w:type="gramEnd"/>
      <w:r w:rsidRPr="000B763F">
        <w:rPr>
          <w:sz w:val="12"/>
          <w:szCs w:val="12"/>
        </w:rPr>
        <w:t xml:space="preserve"> set low will increase failover time</w:t>
      </w:r>
    </w:p>
    <w:p w14:paraId="4ECC15E7" w14:textId="77777777" w:rsidR="000B763F" w:rsidRPr="000B763F" w:rsidRDefault="000B763F" w:rsidP="000B763F">
      <w:pPr>
        <w:pStyle w:val="PlainText"/>
        <w:rPr>
          <w:sz w:val="12"/>
          <w:szCs w:val="12"/>
        </w:rPr>
      </w:pPr>
      <w:r w:rsidRPr="000B763F">
        <w:rPr>
          <w:sz w:val="12"/>
          <w:szCs w:val="12"/>
        </w:rPr>
        <w:t xml:space="preserve">                            // </w:t>
      </w:r>
      <w:proofErr w:type="gramStart"/>
      <w:r w:rsidRPr="000B763F">
        <w:rPr>
          <w:sz w:val="12"/>
          <w:szCs w:val="12"/>
        </w:rPr>
        <w:t>but</w:t>
      </w:r>
      <w:proofErr w:type="gramEnd"/>
      <w:r w:rsidRPr="000B763F">
        <w:rPr>
          <w:sz w:val="12"/>
          <w:szCs w:val="12"/>
        </w:rPr>
        <w:t xml:space="preserve"> reduce contention with on-going work.  Setting it high will</w:t>
      </w:r>
    </w:p>
    <w:p w14:paraId="06710E59" w14:textId="77777777" w:rsidR="000B763F" w:rsidRPr="000B763F" w:rsidRDefault="000B763F" w:rsidP="000B763F">
      <w:pPr>
        <w:pStyle w:val="PlainText"/>
        <w:rPr>
          <w:sz w:val="12"/>
          <w:szCs w:val="12"/>
        </w:rPr>
      </w:pPr>
      <w:r w:rsidRPr="000B763F">
        <w:rPr>
          <w:sz w:val="12"/>
          <w:szCs w:val="12"/>
        </w:rPr>
        <w:t xml:space="preserve">                            // </w:t>
      </w:r>
      <w:proofErr w:type="gramStart"/>
      <w:r w:rsidRPr="000B763F">
        <w:rPr>
          <w:sz w:val="12"/>
          <w:szCs w:val="12"/>
        </w:rPr>
        <w:t>reduce</w:t>
      </w:r>
      <w:proofErr w:type="gramEnd"/>
      <w:r w:rsidRPr="000B763F">
        <w:rPr>
          <w:sz w:val="12"/>
          <w:szCs w:val="12"/>
        </w:rPr>
        <w:t xml:space="preserve"> failover time but increase contention with on-going work.</w:t>
      </w:r>
    </w:p>
    <w:p w14:paraId="3A400E20" w14:textId="77777777" w:rsidR="000B763F" w:rsidRPr="000B763F" w:rsidRDefault="000B763F" w:rsidP="000B763F">
      <w:pPr>
        <w:pStyle w:val="PlainText"/>
        <w:rPr>
          <w:sz w:val="12"/>
          <w:szCs w:val="12"/>
        </w:rPr>
      </w:pPr>
      <w:r w:rsidRPr="000B763F">
        <w:rPr>
          <w:sz w:val="12"/>
          <w:szCs w:val="12"/>
        </w:rPr>
        <w:t xml:space="preserve">                            // Testing should be used to determine optimal settings</w:t>
      </w:r>
    </w:p>
    <w:p w14:paraId="466AB864" w14:textId="77777777" w:rsidR="000B763F" w:rsidRPr="000B763F" w:rsidRDefault="000B763F" w:rsidP="000B763F">
      <w:pPr>
        <w:pStyle w:val="PlainText"/>
        <w:rPr>
          <w:sz w:val="12"/>
          <w:szCs w:val="12"/>
        </w:rPr>
      </w:pPr>
      <w:r w:rsidRPr="000B763F">
        <w:rPr>
          <w:sz w:val="12"/>
          <w:szCs w:val="12"/>
        </w:rPr>
        <w:t xml:space="preserve">                            //</w:t>
      </w:r>
    </w:p>
    <w:p w14:paraId="0730BB35" w14:textId="77777777" w:rsidR="000B763F" w:rsidRPr="000B763F" w:rsidRDefault="000B763F" w:rsidP="000B763F">
      <w:pPr>
        <w:pStyle w:val="PlainText"/>
        <w:rPr>
          <w:sz w:val="12"/>
          <w:szCs w:val="12"/>
        </w:rPr>
      </w:pPr>
      <w:r w:rsidRPr="000B763F">
        <w:rPr>
          <w:sz w:val="12"/>
          <w:szCs w:val="12"/>
        </w:rPr>
        <w:t xml:space="preserve">                            </w:t>
      </w:r>
      <w:proofErr w:type="spellStart"/>
      <w:proofErr w:type="gramStart"/>
      <w:r w:rsidRPr="000B763F">
        <w:rPr>
          <w:sz w:val="12"/>
          <w:szCs w:val="12"/>
        </w:rPr>
        <w:t>objectsLockedPerTransaction</w:t>
      </w:r>
      <w:proofErr w:type="spellEnd"/>
      <w:proofErr w:type="gramEnd"/>
      <w:r w:rsidRPr="000B763F">
        <w:rPr>
          <w:sz w:val="12"/>
          <w:szCs w:val="12"/>
        </w:rPr>
        <w:t xml:space="preserve"> = 1000;</w:t>
      </w:r>
    </w:p>
    <w:p w14:paraId="2894049D" w14:textId="77777777" w:rsidR="000B763F" w:rsidRDefault="000B763F" w:rsidP="00FE433C">
      <w:pPr>
        <w:pStyle w:val="PlainText"/>
        <w:rPr>
          <w:sz w:val="12"/>
          <w:szCs w:val="12"/>
        </w:rPr>
      </w:pPr>
      <w:r w:rsidRPr="000B763F">
        <w:rPr>
          <w:sz w:val="12"/>
          <w:szCs w:val="12"/>
        </w:rPr>
        <w:t xml:space="preserve">                            </w:t>
      </w:r>
      <w:proofErr w:type="spellStart"/>
      <w:proofErr w:type="gramStart"/>
      <w:r w:rsidRPr="000B763F">
        <w:rPr>
          <w:sz w:val="12"/>
          <w:szCs w:val="12"/>
        </w:rPr>
        <w:t>numberOfThreads</w:t>
      </w:r>
      <w:proofErr w:type="spellEnd"/>
      <w:proofErr w:type="gramEnd"/>
      <w:r w:rsidRPr="000B763F">
        <w:rPr>
          <w:sz w:val="12"/>
          <w:szCs w:val="12"/>
        </w:rPr>
        <w:t xml:space="preserve"> = 8;</w:t>
      </w:r>
    </w:p>
    <w:p w14:paraId="26BFC79E" w14:textId="77777777" w:rsidR="00FE433C" w:rsidRPr="00FE433C" w:rsidRDefault="00FE433C" w:rsidP="00FE433C">
      <w:pPr>
        <w:pStyle w:val="PlainText"/>
        <w:rPr>
          <w:sz w:val="12"/>
          <w:szCs w:val="12"/>
        </w:rPr>
      </w:pPr>
    </w:p>
    <w:p w14:paraId="2659C3C7" w14:textId="77777777" w:rsidR="00FE433C" w:rsidRPr="00FE433C" w:rsidRDefault="00FE433C" w:rsidP="00FE433C">
      <w:pPr>
        <w:pStyle w:val="PlainText"/>
        <w:rPr>
          <w:sz w:val="12"/>
          <w:szCs w:val="12"/>
        </w:rPr>
      </w:pPr>
      <w:r w:rsidRPr="00FE433C">
        <w:rPr>
          <w:sz w:val="12"/>
          <w:szCs w:val="12"/>
        </w:rPr>
        <w:t xml:space="preserve">                            // Before migrating the partition data, remove any instances that </w:t>
      </w:r>
    </w:p>
    <w:p w14:paraId="5CB878CA"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exist</w:t>
      </w:r>
      <w:proofErr w:type="gramEnd"/>
      <w:r w:rsidRPr="00FE433C">
        <w:rPr>
          <w:sz w:val="12"/>
          <w:szCs w:val="12"/>
        </w:rPr>
        <w:t xml:space="preserve"> on the local node.</w:t>
      </w:r>
    </w:p>
    <w:p w14:paraId="2BFED2DF" w14:textId="77777777" w:rsidR="00FE433C" w:rsidRPr="00FE433C" w:rsidRDefault="00FE433C" w:rsidP="00FE433C">
      <w:pPr>
        <w:pStyle w:val="PlainText"/>
        <w:rPr>
          <w:sz w:val="12"/>
          <w:szCs w:val="12"/>
        </w:rPr>
      </w:pPr>
      <w:r w:rsidRPr="00FE433C">
        <w:rPr>
          <w:sz w:val="12"/>
          <w:szCs w:val="12"/>
        </w:rPr>
        <w:t xml:space="preserve">                            //</w:t>
      </w:r>
    </w:p>
    <w:p w14:paraId="69EC87A8"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enableAction</w:t>
      </w:r>
      <w:proofErr w:type="spellEnd"/>
      <w:proofErr w:type="gramEnd"/>
      <w:r w:rsidRPr="00FE433C">
        <w:rPr>
          <w:sz w:val="12"/>
          <w:szCs w:val="12"/>
        </w:rPr>
        <w:t xml:space="preserve"> = JOIN_CLUSTER_PURGE;</w:t>
      </w:r>
    </w:p>
    <w:p w14:paraId="321D1F49" w14:textId="77777777" w:rsidR="00FE433C" w:rsidRPr="00FE433C" w:rsidRDefault="00FE433C" w:rsidP="00FE433C">
      <w:pPr>
        <w:pStyle w:val="PlainText"/>
        <w:rPr>
          <w:sz w:val="12"/>
          <w:szCs w:val="12"/>
        </w:rPr>
      </w:pPr>
    </w:p>
    <w:p w14:paraId="2245F289" w14:textId="77777777" w:rsidR="00FE433C" w:rsidRPr="00FE433C" w:rsidRDefault="00FE433C" w:rsidP="00FE433C">
      <w:pPr>
        <w:pStyle w:val="PlainText"/>
        <w:rPr>
          <w:sz w:val="12"/>
          <w:szCs w:val="12"/>
        </w:rPr>
      </w:pPr>
      <w:r w:rsidRPr="00FE433C">
        <w:rPr>
          <w:sz w:val="12"/>
          <w:szCs w:val="12"/>
        </w:rPr>
        <w:t xml:space="preserve">                            // Perform any object migrations needed to migrate partitions owned by </w:t>
      </w:r>
    </w:p>
    <w:p w14:paraId="70764264"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this</w:t>
      </w:r>
      <w:proofErr w:type="gramEnd"/>
      <w:r w:rsidRPr="00FE433C">
        <w:rPr>
          <w:sz w:val="12"/>
          <w:szCs w:val="12"/>
        </w:rPr>
        <w:t xml:space="preserve"> node to the first order replica node, and remove this node </w:t>
      </w:r>
    </w:p>
    <w:p w14:paraId="03DDE141"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from</w:t>
      </w:r>
      <w:proofErr w:type="gramEnd"/>
      <w:r w:rsidRPr="00FE433C">
        <w:rPr>
          <w:sz w:val="12"/>
          <w:szCs w:val="12"/>
        </w:rPr>
        <w:t xml:space="preserve"> all replica lists.  Audits disabled</w:t>
      </w:r>
    </w:p>
    <w:p w14:paraId="721735E1" w14:textId="77777777" w:rsidR="00FE433C" w:rsidRPr="00FE433C" w:rsidRDefault="00FE433C" w:rsidP="00FE433C">
      <w:pPr>
        <w:pStyle w:val="PlainText"/>
        <w:rPr>
          <w:sz w:val="12"/>
          <w:szCs w:val="12"/>
        </w:rPr>
      </w:pPr>
      <w:r w:rsidRPr="00FE433C">
        <w:rPr>
          <w:sz w:val="12"/>
          <w:szCs w:val="12"/>
        </w:rPr>
        <w:t xml:space="preserve">                            //</w:t>
      </w:r>
    </w:p>
    <w:p w14:paraId="7F7AEC93"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disableAction</w:t>
      </w:r>
      <w:proofErr w:type="spellEnd"/>
      <w:proofErr w:type="gramEnd"/>
      <w:r w:rsidRPr="00FE433C">
        <w:rPr>
          <w:sz w:val="12"/>
          <w:szCs w:val="12"/>
        </w:rPr>
        <w:t xml:space="preserve"> = LEAVE_CLUSTER_FORCE;</w:t>
      </w:r>
    </w:p>
    <w:p w14:paraId="29D2BCB7" w14:textId="77777777" w:rsidR="00FE433C" w:rsidRPr="00FE433C" w:rsidRDefault="00FE433C" w:rsidP="00FE433C">
      <w:pPr>
        <w:pStyle w:val="PlainText"/>
        <w:rPr>
          <w:sz w:val="12"/>
          <w:szCs w:val="12"/>
        </w:rPr>
      </w:pPr>
    </w:p>
    <w:p w14:paraId="149E6EF5"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activeNode</w:t>
      </w:r>
      <w:proofErr w:type="spellEnd"/>
      <w:proofErr w:type="gramEnd"/>
      <w:r w:rsidRPr="00FE433C">
        <w:rPr>
          <w:sz w:val="12"/>
          <w:szCs w:val="12"/>
        </w:rPr>
        <w:t xml:space="preserve"> = "SSB1SWITCH";</w:t>
      </w:r>
    </w:p>
    <w:p w14:paraId="1D136281"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replicas</w:t>
      </w:r>
      <w:proofErr w:type="gramEnd"/>
      <w:r w:rsidRPr="00FE433C">
        <w:rPr>
          <w:sz w:val="12"/>
          <w:szCs w:val="12"/>
        </w:rPr>
        <w:t xml:space="preserve"> =</w:t>
      </w:r>
    </w:p>
    <w:p w14:paraId="0BB6BCDE" w14:textId="77777777" w:rsidR="00FE433C" w:rsidRPr="00FE433C" w:rsidRDefault="00FE433C" w:rsidP="00FE433C">
      <w:pPr>
        <w:pStyle w:val="PlainText"/>
        <w:rPr>
          <w:sz w:val="12"/>
          <w:szCs w:val="12"/>
        </w:rPr>
      </w:pPr>
      <w:r w:rsidRPr="00FE433C">
        <w:rPr>
          <w:sz w:val="12"/>
          <w:szCs w:val="12"/>
        </w:rPr>
        <w:t xml:space="preserve">                            {</w:t>
      </w:r>
    </w:p>
    <w:p w14:paraId="7C78477E" w14:textId="77777777" w:rsidR="00FE433C" w:rsidRPr="00FE433C" w:rsidRDefault="00FE433C" w:rsidP="00FE433C">
      <w:pPr>
        <w:pStyle w:val="PlainText"/>
        <w:rPr>
          <w:sz w:val="12"/>
          <w:szCs w:val="12"/>
        </w:rPr>
      </w:pPr>
      <w:r w:rsidRPr="00FE433C">
        <w:rPr>
          <w:sz w:val="12"/>
          <w:szCs w:val="12"/>
        </w:rPr>
        <w:t xml:space="preserve">                                {</w:t>
      </w:r>
    </w:p>
    <w:p w14:paraId="2D5BAB7B"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"SSB2SWITCH";</w:t>
      </w:r>
    </w:p>
    <w:p w14:paraId="30CE4728"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type</w:t>
      </w:r>
      <w:proofErr w:type="gramEnd"/>
      <w:r w:rsidRPr="00FE433C">
        <w:rPr>
          <w:sz w:val="12"/>
          <w:szCs w:val="12"/>
        </w:rPr>
        <w:t xml:space="preserve"> = SYNCHRONOUS;</w:t>
      </w:r>
    </w:p>
    <w:p w14:paraId="748C8938" w14:textId="77777777" w:rsidR="00FE433C" w:rsidRPr="00FE433C" w:rsidRDefault="00FE433C" w:rsidP="00FE433C">
      <w:pPr>
        <w:pStyle w:val="PlainText"/>
        <w:rPr>
          <w:sz w:val="12"/>
          <w:szCs w:val="12"/>
        </w:rPr>
      </w:pPr>
      <w:r w:rsidRPr="00FE433C">
        <w:rPr>
          <w:sz w:val="12"/>
          <w:szCs w:val="12"/>
        </w:rPr>
        <w:t xml:space="preserve">                                },</w:t>
      </w:r>
    </w:p>
    <w:p w14:paraId="4E791251" w14:textId="77777777" w:rsidR="00FE433C" w:rsidRPr="00FE433C" w:rsidRDefault="00FE433C" w:rsidP="00FE433C">
      <w:pPr>
        <w:pStyle w:val="PlainText"/>
        <w:rPr>
          <w:sz w:val="12"/>
          <w:szCs w:val="12"/>
        </w:rPr>
      </w:pPr>
      <w:r w:rsidRPr="00FE433C">
        <w:rPr>
          <w:sz w:val="12"/>
          <w:szCs w:val="12"/>
        </w:rPr>
        <w:t xml:space="preserve">                                {</w:t>
      </w:r>
    </w:p>
    <w:p w14:paraId="15C099B3"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"DAL1SWITCH";</w:t>
      </w:r>
    </w:p>
    <w:p w14:paraId="18D52D90"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type</w:t>
      </w:r>
      <w:proofErr w:type="gramEnd"/>
      <w:r w:rsidRPr="00FE433C">
        <w:rPr>
          <w:sz w:val="12"/>
          <w:szCs w:val="12"/>
        </w:rPr>
        <w:t xml:space="preserve"> = SYNCHRONOUS;</w:t>
      </w:r>
    </w:p>
    <w:p w14:paraId="4541B65E" w14:textId="77777777" w:rsidR="00FE433C" w:rsidRPr="00FE433C" w:rsidRDefault="00FE433C" w:rsidP="00FE433C">
      <w:pPr>
        <w:pStyle w:val="PlainText"/>
        <w:rPr>
          <w:sz w:val="12"/>
          <w:szCs w:val="12"/>
        </w:rPr>
      </w:pPr>
      <w:r w:rsidRPr="00FE433C">
        <w:rPr>
          <w:sz w:val="12"/>
          <w:szCs w:val="12"/>
        </w:rPr>
        <w:t xml:space="preserve">                                },</w:t>
      </w:r>
    </w:p>
    <w:p w14:paraId="04FE11D0" w14:textId="77777777" w:rsidR="00FE433C" w:rsidRPr="00FE433C" w:rsidRDefault="00FE433C" w:rsidP="00FE433C">
      <w:pPr>
        <w:pStyle w:val="PlainText"/>
        <w:rPr>
          <w:sz w:val="12"/>
          <w:szCs w:val="12"/>
        </w:rPr>
      </w:pPr>
      <w:r w:rsidRPr="00FE433C">
        <w:rPr>
          <w:sz w:val="12"/>
          <w:szCs w:val="12"/>
        </w:rPr>
        <w:t xml:space="preserve">                                {</w:t>
      </w:r>
    </w:p>
    <w:p w14:paraId="21FE0DFD"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"DAL2SWITCH";</w:t>
      </w:r>
    </w:p>
    <w:p w14:paraId="2A6B69F2"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type</w:t>
      </w:r>
      <w:proofErr w:type="gramEnd"/>
      <w:r w:rsidRPr="00FE433C">
        <w:rPr>
          <w:sz w:val="12"/>
          <w:szCs w:val="12"/>
        </w:rPr>
        <w:t xml:space="preserve"> = SYNCHRONOUS;</w:t>
      </w:r>
    </w:p>
    <w:p w14:paraId="75CC23E1" w14:textId="77777777" w:rsidR="00FE433C" w:rsidRPr="00FE433C" w:rsidRDefault="00FE433C" w:rsidP="00FE433C">
      <w:pPr>
        <w:pStyle w:val="PlainText"/>
        <w:rPr>
          <w:sz w:val="12"/>
          <w:szCs w:val="12"/>
        </w:rPr>
      </w:pPr>
      <w:r w:rsidRPr="00FE433C">
        <w:rPr>
          <w:sz w:val="12"/>
          <w:szCs w:val="12"/>
        </w:rPr>
        <w:t xml:space="preserve">                                },</w:t>
      </w:r>
    </w:p>
    <w:p w14:paraId="33896D12" w14:textId="77777777" w:rsidR="00FE433C" w:rsidRPr="00FE433C" w:rsidRDefault="00FE433C" w:rsidP="00FE433C">
      <w:pPr>
        <w:pStyle w:val="PlainText"/>
        <w:rPr>
          <w:sz w:val="12"/>
          <w:szCs w:val="12"/>
        </w:rPr>
      </w:pPr>
      <w:r w:rsidRPr="00FE433C">
        <w:rPr>
          <w:sz w:val="12"/>
          <w:szCs w:val="12"/>
        </w:rPr>
        <w:t xml:space="preserve">                                {</w:t>
      </w:r>
    </w:p>
    <w:p w14:paraId="3A2A089B"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"COL1SWITCH";</w:t>
      </w:r>
    </w:p>
    <w:p w14:paraId="7998FD91"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type</w:t>
      </w:r>
      <w:proofErr w:type="gramEnd"/>
      <w:r w:rsidRPr="00FE433C">
        <w:rPr>
          <w:sz w:val="12"/>
          <w:szCs w:val="12"/>
        </w:rPr>
        <w:t xml:space="preserve"> = SYNCHRONOUS;</w:t>
      </w:r>
    </w:p>
    <w:p w14:paraId="7D44AD04" w14:textId="77777777" w:rsidR="00FE433C" w:rsidRPr="00FE433C" w:rsidRDefault="00FE433C" w:rsidP="00FE433C">
      <w:pPr>
        <w:pStyle w:val="PlainText"/>
        <w:rPr>
          <w:sz w:val="12"/>
          <w:szCs w:val="12"/>
        </w:rPr>
      </w:pPr>
      <w:r w:rsidRPr="00FE433C">
        <w:rPr>
          <w:sz w:val="12"/>
          <w:szCs w:val="12"/>
        </w:rPr>
        <w:t xml:space="preserve">                                },</w:t>
      </w:r>
    </w:p>
    <w:p w14:paraId="4EAE70B5" w14:textId="77777777" w:rsidR="00FE433C" w:rsidRPr="00FE433C" w:rsidRDefault="00FE433C" w:rsidP="00FE433C">
      <w:pPr>
        <w:pStyle w:val="PlainText"/>
        <w:rPr>
          <w:sz w:val="12"/>
          <w:szCs w:val="12"/>
        </w:rPr>
      </w:pPr>
      <w:r w:rsidRPr="00FE433C">
        <w:rPr>
          <w:sz w:val="12"/>
          <w:szCs w:val="12"/>
        </w:rPr>
        <w:t xml:space="preserve">                                {</w:t>
      </w:r>
    </w:p>
    <w:p w14:paraId="1526AC25"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name</w:t>
      </w:r>
      <w:proofErr w:type="gramEnd"/>
      <w:r w:rsidRPr="00FE433C">
        <w:rPr>
          <w:sz w:val="12"/>
          <w:szCs w:val="12"/>
        </w:rPr>
        <w:t xml:space="preserve"> = "COL2SWITCH";</w:t>
      </w:r>
    </w:p>
    <w:p w14:paraId="07A6B97F"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type</w:t>
      </w:r>
      <w:proofErr w:type="gramEnd"/>
      <w:r w:rsidRPr="00FE433C">
        <w:rPr>
          <w:sz w:val="12"/>
          <w:szCs w:val="12"/>
        </w:rPr>
        <w:t xml:space="preserve"> = SYNCHRONOUS;</w:t>
      </w:r>
    </w:p>
    <w:p w14:paraId="2226FD81" w14:textId="77777777" w:rsidR="00FE433C" w:rsidRPr="00FE433C" w:rsidRDefault="00FE433C" w:rsidP="00FE433C">
      <w:pPr>
        <w:pStyle w:val="PlainText"/>
        <w:rPr>
          <w:sz w:val="12"/>
          <w:szCs w:val="12"/>
        </w:rPr>
      </w:pPr>
      <w:r w:rsidRPr="00FE433C">
        <w:rPr>
          <w:sz w:val="12"/>
          <w:szCs w:val="12"/>
        </w:rPr>
        <w:t xml:space="preserve">                                }</w:t>
      </w:r>
    </w:p>
    <w:p w14:paraId="4CD7F276" w14:textId="77777777" w:rsidR="00FE433C" w:rsidRPr="00FE433C" w:rsidRDefault="00FE433C" w:rsidP="00FE433C">
      <w:pPr>
        <w:pStyle w:val="PlainText"/>
        <w:rPr>
          <w:sz w:val="12"/>
          <w:szCs w:val="12"/>
        </w:rPr>
      </w:pPr>
      <w:r w:rsidRPr="00FE433C">
        <w:rPr>
          <w:sz w:val="12"/>
          <w:szCs w:val="12"/>
        </w:rPr>
        <w:t xml:space="preserve">                            };</w:t>
      </w:r>
    </w:p>
    <w:p w14:paraId="137D8657" w14:textId="77777777" w:rsidR="00FE433C" w:rsidRPr="00FE433C" w:rsidRDefault="00FE433C" w:rsidP="00FE433C">
      <w:pPr>
        <w:pStyle w:val="PlainText"/>
        <w:rPr>
          <w:sz w:val="12"/>
          <w:szCs w:val="12"/>
        </w:rPr>
      </w:pPr>
      <w:r w:rsidRPr="00FE433C">
        <w:rPr>
          <w:sz w:val="12"/>
          <w:szCs w:val="12"/>
        </w:rPr>
        <w:t xml:space="preserve">                        }</w:t>
      </w:r>
    </w:p>
    <w:p w14:paraId="5197798B" w14:textId="77777777" w:rsidR="00FE433C" w:rsidRPr="00FE433C" w:rsidRDefault="00FE433C" w:rsidP="00FE433C">
      <w:pPr>
        <w:pStyle w:val="PlainText"/>
        <w:rPr>
          <w:sz w:val="12"/>
          <w:szCs w:val="12"/>
        </w:rPr>
      </w:pPr>
      <w:r w:rsidRPr="00FE433C">
        <w:rPr>
          <w:sz w:val="12"/>
          <w:szCs w:val="12"/>
        </w:rPr>
        <w:t xml:space="preserve">                    };</w:t>
      </w:r>
    </w:p>
    <w:p w14:paraId="3B1E9D57" w14:textId="77777777" w:rsidR="00FE433C" w:rsidRPr="00FE433C" w:rsidRDefault="00FE433C" w:rsidP="00FE433C">
      <w:pPr>
        <w:pStyle w:val="PlainText"/>
        <w:rPr>
          <w:sz w:val="12"/>
          <w:szCs w:val="12"/>
        </w:rPr>
      </w:pPr>
      <w:r w:rsidRPr="00FE433C">
        <w:rPr>
          <w:sz w:val="12"/>
          <w:szCs w:val="12"/>
        </w:rPr>
        <w:t xml:space="preserve">                }</w:t>
      </w:r>
    </w:p>
    <w:p w14:paraId="2086F643" w14:textId="77777777" w:rsidR="00FE433C" w:rsidRPr="00FE433C" w:rsidRDefault="00FE433C" w:rsidP="00FE433C">
      <w:pPr>
        <w:pStyle w:val="PlainText"/>
        <w:rPr>
          <w:sz w:val="12"/>
          <w:szCs w:val="12"/>
        </w:rPr>
      </w:pPr>
      <w:r w:rsidRPr="00FE433C">
        <w:rPr>
          <w:sz w:val="12"/>
          <w:szCs w:val="12"/>
        </w:rPr>
        <w:t xml:space="preserve">            };</w:t>
      </w:r>
    </w:p>
    <w:p w14:paraId="74A23224" w14:textId="77777777" w:rsidR="00FE433C" w:rsidRPr="00FE433C" w:rsidRDefault="00FE433C" w:rsidP="00FE433C">
      <w:pPr>
        <w:pStyle w:val="PlainText"/>
        <w:rPr>
          <w:sz w:val="12"/>
          <w:szCs w:val="12"/>
        </w:rPr>
      </w:pPr>
    </w:p>
    <w:p w14:paraId="0D6A8C10" w14:textId="77777777" w:rsidR="00FE433C" w:rsidRPr="00FE433C" w:rsidRDefault="00FE433C" w:rsidP="00FE433C">
      <w:pPr>
        <w:pStyle w:val="PlainText"/>
        <w:rPr>
          <w:sz w:val="12"/>
          <w:szCs w:val="12"/>
        </w:rPr>
      </w:pPr>
      <w:r w:rsidRPr="00FE433C">
        <w:rPr>
          <w:sz w:val="12"/>
          <w:szCs w:val="12"/>
        </w:rPr>
        <w:t xml:space="preserve">            // Map the key class to partition group.  Partition will be based on the hash of</w:t>
      </w:r>
    </w:p>
    <w:p w14:paraId="4B8BF464"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the</w:t>
      </w:r>
      <w:proofErr w:type="gramEnd"/>
      <w:r w:rsidRPr="00FE433C">
        <w:rPr>
          <w:sz w:val="12"/>
          <w:szCs w:val="12"/>
        </w:rPr>
        <w:t xml:space="preserve"> </w:t>
      </w:r>
      <w:proofErr w:type="spellStart"/>
      <w:r w:rsidRPr="00FE433C">
        <w:rPr>
          <w:sz w:val="12"/>
          <w:szCs w:val="12"/>
        </w:rPr>
        <w:t>clientNodeId</w:t>
      </w:r>
      <w:proofErr w:type="spellEnd"/>
      <w:r w:rsidRPr="00FE433C">
        <w:rPr>
          <w:sz w:val="12"/>
          <w:szCs w:val="12"/>
        </w:rPr>
        <w:t xml:space="preserve"> to get a uniform distribution</w:t>
      </w:r>
    </w:p>
    <w:p w14:paraId="532B6B1B" w14:textId="77777777" w:rsidR="00FE433C" w:rsidRPr="00FE433C" w:rsidRDefault="00FE433C" w:rsidP="00FE433C">
      <w:pPr>
        <w:pStyle w:val="PlainText"/>
        <w:rPr>
          <w:sz w:val="12"/>
          <w:szCs w:val="12"/>
        </w:rPr>
      </w:pPr>
      <w:r w:rsidRPr="00FE433C">
        <w:rPr>
          <w:sz w:val="12"/>
          <w:szCs w:val="12"/>
        </w:rPr>
        <w:t xml:space="preserve">            //</w:t>
      </w:r>
    </w:p>
    <w:p w14:paraId="43B8CF4A" w14:textId="77777777" w:rsidR="00FE433C" w:rsidRPr="00FE433C" w:rsidRDefault="00FE433C" w:rsidP="00FE433C">
      <w:pPr>
        <w:pStyle w:val="PlainText"/>
        <w:rPr>
          <w:sz w:val="12"/>
          <w:szCs w:val="12"/>
        </w:rPr>
      </w:pPr>
      <w:r w:rsidRPr="00FE433C">
        <w:rPr>
          <w:sz w:val="12"/>
          <w:szCs w:val="12"/>
        </w:rPr>
        <w:t xml:space="preserve">            // Note, however, since we only have one partition this mapper will always map</w:t>
      </w:r>
    </w:p>
    <w:p w14:paraId="23F5139D"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the</w:t>
      </w:r>
      <w:proofErr w:type="gramEnd"/>
      <w:r w:rsidRPr="00FE433C">
        <w:rPr>
          <w:sz w:val="12"/>
          <w:szCs w:val="12"/>
        </w:rPr>
        <w:t xml:space="preserve"> key to the single partition.  An option is to implement an application</w:t>
      </w:r>
    </w:p>
    <w:p w14:paraId="0BFE3DB0" w14:textId="77777777" w:rsidR="00FE433C" w:rsidRPr="00FE433C" w:rsidRDefault="00FE433C" w:rsidP="00FE433C">
      <w:pPr>
        <w:pStyle w:val="PlainText"/>
        <w:rPr>
          <w:sz w:val="12"/>
          <w:szCs w:val="12"/>
        </w:rPr>
      </w:pPr>
      <w:r w:rsidRPr="00FE433C">
        <w:rPr>
          <w:sz w:val="12"/>
          <w:szCs w:val="12"/>
        </w:rPr>
        <w:t xml:space="preserve">            // </w:t>
      </w:r>
      <w:proofErr w:type="gramStart"/>
      <w:r w:rsidRPr="00FE433C">
        <w:rPr>
          <w:sz w:val="12"/>
          <w:szCs w:val="12"/>
        </w:rPr>
        <w:t>specific</w:t>
      </w:r>
      <w:proofErr w:type="gramEnd"/>
      <w:r w:rsidRPr="00FE433C">
        <w:rPr>
          <w:sz w:val="12"/>
          <w:szCs w:val="12"/>
        </w:rPr>
        <w:t xml:space="preserve"> mapper that just statically maps to </w:t>
      </w:r>
      <w:proofErr w:type="spellStart"/>
      <w:r w:rsidRPr="00FE433C">
        <w:rPr>
          <w:sz w:val="12"/>
          <w:szCs w:val="12"/>
        </w:rPr>
        <w:t>KEYS_store</w:t>
      </w:r>
      <w:proofErr w:type="spellEnd"/>
    </w:p>
    <w:p w14:paraId="33913FA3" w14:textId="77777777" w:rsidR="00FE433C" w:rsidRPr="00FE433C" w:rsidRDefault="00FE433C" w:rsidP="00FE433C">
      <w:pPr>
        <w:pStyle w:val="PlainText"/>
        <w:rPr>
          <w:sz w:val="12"/>
          <w:szCs w:val="12"/>
        </w:rPr>
      </w:pPr>
      <w:r w:rsidRPr="00FE433C">
        <w:rPr>
          <w:sz w:val="12"/>
          <w:szCs w:val="12"/>
        </w:rPr>
        <w:t xml:space="preserve">            //</w:t>
      </w:r>
    </w:p>
    <w:p w14:paraId="66431A9E"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partitionMappers</w:t>
      </w:r>
      <w:proofErr w:type="spellEnd"/>
      <w:proofErr w:type="gramEnd"/>
      <w:r w:rsidRPr="00FE433C">
        <w:rPr>
          <w:sz w:val="12"/>
          <w:szCs w:val="12"/>
        </w:rPr>
        <w:t xml:space="preserve"> = </w:t>
      </w:r>
    </w:p>
    <w:p w14:paraId="37610766" w14:textId="77777777" w:rsidR="00FE433C" w:rsidRPr="00FE433C" w:rsidRDefault="00FE433C" w:rsidP="00FE433C">
      <w:pPr>
        <w:pStyle w:val="PlainText"/>
        <w:rPr>
          <w:sz w:val="12"/>
          <w:szCs w:val="12"/>
        </w:rPr>
      </w:pPr>
      <w:r w:rsidRPr="00FE433C">
        <w:rPr>
          <w:sz w:val="12"/>
          <w:szCs w:val="12"/>
        </w:rPr>
        <w:t xml:space="preserve">            {</w:t>
      </w:r>
    </w:p>
    <w:p w14:paraId="2065B264" w14:textId="77777777" w:rsidR="00FE433C" w:rsidRPr="00FE433C" w:rsidRDefault="00FE433C" w:rsidP="00FE433C">
      <w:pPr>
        <w:pStyle w:val="PlainText"/>
        <w:rPr>
          <w:sz w:val="12"/>
          <w:szCs w:val="12"/>
        </w:rPr>
      </w:pPr>
      <w:r w:rsidRPr="00FE433C">
        <w:rPr>
          <w:sz w:val="12"/>
          <w:szCs w:val="12"/>
        </w:rPr>
        <w:t xml:space="preserve">                </w:t>
      </w:r>
      <w:proofErr w:type="gramStart"/>
      <w:r w:rsidRPr="00FE433C">
        <w:rPr>
          <w:sz w:val="12"/>
          <w:szCs w:val="12"/>
        </w:rPr>
        <w:t xml:space="preserve">{   </w:t>
      </w:r>
      <w:proofErr w:type="gramEnd"/>
    </w:p>
    <w:p w14:paraId="7879741A"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partitionGroup</w:t>
      </w:r>
      <w:proofErr w:type="spellEnd"/>
      <w:proofErr w:type="gramEnd"/>
      <w:r w:rsidRPr="00FE433C">
        <w:rPr>
          <w:sz w:val="12"/>
          <w:szCs w:val="12"/>
        </w:rPr>
        <w:t xml:space="preserve"> = "</w:t>
      </w:r>
      <w:proofErr w:type="spellStart"/>
      <w:r w:rsidRPr="00FE433C">
        <w:rPr>
          <w:sz w:val="12"/>
          <w:szCs w:val="12"/>
        </w:rPr>
        <w:t>KEYS_group</w:t>
      </w:r>
      <w:proofErr w:type="spellEnd"/>
      <w:r w:rsidRPr="00FE433C">
        <w:rPr>
          <w:sz w:val="12"/>
          <w:szCs w:val="12"/>
        </w:rPr>
        <w:t>";</w:t>
      </w:r>
    </w:p>
    <w:p w14:paraId="6667F81D"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hashManagedClasses</w:t>
      </w:r>
      <w:proofErr w:type="spellEnd"/>
      <w:proofErr w:type="gramEnd"/>
      <w:r w:rsidRPr="00FE433C">
        <w:rPr>
          <w:sz w:val="12"/>
          <w:szCs w:val="12"/>
        </w:rPr>
        <w:t xml:space="preserve"> =</w:t>
      </w:r>
    </w:p>
    <w:p w14:paraId="3DA65550" w14:textId="77777777" w:rsidR="00FE433C" w:rsidRPr="00FE433C" w:rsidRDefault="00FE433C" w:rsidP="00FE433C">
      <w:pPr>
        <w:pStyle w:val="PlainText"/>
        <w:rPr>
          <w:sz w:val="12"/>
          <w:szCs w:val="12"/>
        </w:rPr>
      </w:pPr>
      <w:r w:rsidRPr="00FE433C">
        <w:rPr>
          <w:sz w:val="12"/>
          <w:szCs w:val="12"/>
        </w:rPr>
        <w:t xml:space="preserve">                    {</w:t>
      </w:r>
    </w:p>
    <w:p w14:paraId="3123C3AB" w14:textId="77777777" w:rsidR="00FE433C" w:rsidRPr="00FE433C" w:rsidRDefault="00FE433C" w:rsidP="00FE433C">
      <w:pPr>
        <w:pStyle w:val="PlainText"/>
        <w:rPr>
          <w:sz w:val="12"/>
          <w:szCs w:val="12"/>
        </w:rPr>
      </w:pPr>
      <w:r w:rsidRPr="00FE433C">
        <w:rPr>
          <w:sz w:val="12"/>
          <w:szCs w:val="12"/>
        </w:rPr>
        <w:t xml:space="preserve">                        {</w:t>
      </w:r>
    </w:p>
    <w:p w14:paraId="44163649"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className</w:t>
      </w:r>
      <w:proofErr w:type="spellEnd"/>
      <w:proofErr w:type="gramEnd"/>
      <w:r w:rsidRPr="00FE433C">
        <w:rPr>
          <w:sz w:val="12"/>
          <w:szCs w:val="12"/>
        </w:rPr>
        <w:t xml:space="preserve"> = "</w:t>
      </w:r>
      <w:proofErr w:type="spellStart"/>
      <w:r w:rsidRPr="00FE433C">
        <w:rPr>
          <w:sz w:val="12"/>
          <w:szCs w:val="12"/>
        </w:rPr>
        <w:t>com.discover.hydra.ManagedZPK</w:t>
      </w:r>
      <w:proofErr w:type="spellEnd"/>
      <w:r w:rsidRPr="00FE433C">
        <w:rPr>
          <w:sz w:val="12"/>
          <w:szCs w:val="12"/>
        </w:rPr>
        <w:t>";</w:t>
      </w:r>
    </w:p>
    <w:p w14:paraId="232D6D15" w14:textId="77777777" w:rsidR="00FE433C" w:rsidRPr="00FE433C" w:rsidRDefault="00FE433C" w:rsidP="00FE433C">
      <w:pPr>
        <w:pStyle w:val="PlainText"/>
        <w:rPr>
          <w:sz w:val="12"/>
          <w:szCs w:val="12"/>
        </w:rPr>
      </w:pPr>
      <w:r w:rsidRPr="00FE433C">
        <w:rPr>
          <w:sz w:val="12"/>
          <w:szCs w:val="12"/>
        </w:rPr>
        <w:t xml:space="preserve">                            </w:t>
      </w:r>
      <w:proofErr w:type="spellStart"/>
      <w:proofErr w:type="gramStart"/>
      <w:r w:rsidRPr="00FE433C">
        <w:rPr>
          <w:sz w:val="12"/>
          <w:szCs w:val="12"/>
        </w:rPr>
        <w:t>fieldName</w:t>
      </w:r>
      <w:proofErr w:type="spellEnd"/>
      <w:proofErr w:type="gramEnd"/>
      <w:r w:rsidRPr="00FE433C">
        <w:rPr>
          <w:sz w:val="12"/>
          <w:szCs w:val="12"/>
        </w:rPr>
        <w:t xml:space="preserve"> = "</w:t>
      </w:r>
      <w:proofErr w:type="spellStart"/>
      <w:r w:rsidRPr="00FE433C">
        <w:rPr>
          <w:sz w:val="12"/>
          <w:szCs w:val="12"/>
        </w:rPr>
        <w:t>clientNodeId</w:t>
      </w:r>
      <w:proofErr w:type="spellEnd"/>
      <w:r w:rsidRPr="00FE433C">
        <w:rPr>
          <w:sz w:val="12"/>
          <w:szCs w:val="12"/>
        </w:rPr>
        <w:t>";</w:t>
      </w:r>
    </w:p>
    <w:p w14:paraId="20BE7AF3" w14:textId="77777777" w:rsidR="00FE433C" w:rsidRPr="00FE433C" w:rsidRDefault="00FE433C" w:rsidP="00FE433C">
      <w:pPr>
        <w:pStyle w:val="PlainText"/>
        <w:rPr>
          <w:sz w:val="12"/>
          <w:szCs w:val="12"/>
        </w:rPr>
      </w:pPr>
      <w:r w:rsidRPr="00FE433C">
        <w:rPr>
          <w:sz w:val="12"/>
          <w:szCs w:val="12"/>
        </w:rPr>
        <w:t xml:space="preserve">                        }</w:t>
      </w:r>
    </w:p>
    <w:p w14:paraId="467F7838" w14:textId="77777777" w:rsidR="00FE433C" w:rsidRPr="00FE433C" w:rsidRDefault="00FE433C" w:rsidP="00FE433C">
      <w:pPr>
        <w:pStyle w:val="PlainText"/>
        <w:rPr>
          <w:sz w:val="12"/>
          <w:szCs w:val="12"/>
        </w:rPr>
      </w:pPr>
      <w:r w:rsidRPr="00FE433C">
        <w:rPr>
          <w:sz w:val="12"/>
          <w:szCs w:val="12"/>
        </w:rPr>
        <w:t xml:space="preserve">                    };</w:t>
      </w:r>
    </w:p>
    <w:p w14:paraId="2333E22C" w14:textId="77777777" w:rsidR="00FE433C" w:rsidRPr="00FE433C" w:rsidRDefault="00FE433C" w:rsidP="00FE433C">
      <w:pPr>
        <w:pStyle w:val="PlainText"/>
        <w:rPr>
          <w:sz w:val="12"/>
          <w:szCs w:val="12"/>
        </w:rPr>
      </w:pPr>
      <w:r w:rsidRPr="00FE433C">
        <w:rPr>
          <w:sz w:val="12"/>
          <w:szCs w:val="12"/>
        </w:rPr>
        <w:t xml:space="preserve">                }</w:t>
      </w:r>
    </w:p>
    <w:p w14:paraId="1878860F" w14:textId="77777777" w:rsidR="00FE433C" w:rsidRPr="00FE433C" w:rsidRDefault="00FE433C" w:rsidP="00FE433C">
      <w:pPr>
        <w:pStyle w:val="PlainText"/>
        <w:rPr>
          <w:sz w:val="12"/>
          <w:szCs w:val="12"/>
        </w:rPr>
      </w:pPr>
      <w:r w:rsidRPr="00FE433C">
        <w:rPr>
          <w:sz w:val="12"/>
          <w:szCs w:val="12"/>
        </w:rPr>
        <w:t xml:space="preserve">            }; </w:t>
      </w:r>
    </w:p>
    <w:p w14:paraId="62BB9948" w14:textId="77777777" w:rsidR="00FE433C" w:rsidRPr="00FE433C" w:rsidRDefault="00FE433C" w:rsidP="00FE433C">
      <w:pPr>
        <w:pStyle w:val="PlainText"/>
        <w:rPr>
          <w:sz w:val="12"/>
          <w:szCs w:val="12"/>
        </w:rPr>
      </w:pPr>
      <w:r w:rsidRPr="00FE433C">
        <w:rPr>
          <w:sz w:val="12"/>
          <w:szCs w:val="12"/>
        </w:rPr>
        <w:t xml:space="preserve">        };</w:t>
      </w:r>
    </w:p>
    <w:p w14:paraId="51F442F6" w14:textId="77777777" w:rsidR="00FE433C" w:rsidRPr="00FE433C" w:rsidRDefault="00FE433C" w:rsidP="00FE433C">
      <w:pPr>
        <w:pStyle w:val="PlainText"/>
        <w:rPr>
          <w:sz w:val="12"/>
          <w:szCs w:val="12"/>
        </w:rPr>
      </w:pPr>
      <w:r w:rsidRPr="00FE433C">
        <w:rPr>
          <w:sz w:val="12"/>
          <w:szCs w:val="12"/>
        </w:rPr>
        <w:t xml:space="preserve">    };</w:t>
      </w:r>
    </w:p>
    <w:p w14:paraId="22B9AF1C" w14:textId="77777777" w:rsidR="00FE433C" w:rsidRPr="00FE433C" w:rsidRDefault="00FE433C" w:rsidP="00FE433C">
      <w:pPr>
        <w:pStyle w:val="PlainText"/>
        <w:rPr>
          <w:sz w:val="12"/>
          <w:szCs w:val="12"/>
        </w:rPr>
      </w:pPr>
      <w:r w:rsidRPr="00FE433C">
        <w:rPr>
          <w:sz w:val="12"/>
          <w:szCs w:val="12"/>
        </w:rPr>
        <w:t>};</w:t>
      </w:r>
    </w:p>
    <w:p w14:paraId="487F938C" w14:textId="77777777" w:rsidR="00FE433C" w:rsidRPr="00461A0D" w:rsidRDefault="00FE433C" w:rsidP="00FE433C">
      <w:pPr>
        <w:pStyle w:val="PlainText"/>
      </w:pPr>
    </w:p>
    <w:p w14:paraId="5710598E" w14:textId="77777777" w:rsidR="007C6EE5" w:rsidRPr="00BC58C3" w:rsidRDefault="007C6EE5" w:rsidP="0098014C">
      <w:pPr>
        <w:pStyle w:val="PlainText"/>
      </w:pPr>
    </w:p>
    <w:p w14:paraId="7024B8C9" w14:textId="77777777" w:rsidR="0085794D" w:rsidRPr="00CC2158" w:rsidRDefault="0085794D" w:rsidP="0085794D">
      <w:pPr>
        <w:pStyle w:val="PlainText"/>
      </w:pPr>
    </w:p>
    <w:p w14:paraId="75BC8053" w14:textId="2C74E807" w:rsidR="0085794D" w:rsidRDefault="0042267E" w:rsidP="00EC1D0F">
      <w:pPr>
        <w:pStyle w:val="BodyText"/>
      </w:pPr>
      <w:r>
        <w:t xml:space="preserve">Mentioned in the above configuration is a quorum </w:t>
      </w:r>
      <w:proofErr w:type="spellStart"/>
      <w:r>
        <w:t>notifier</w:t>
      </w:r>
      <w:proofErr w:type="spellEnd"/>
      <w:r>
        <w:t xml:space="preserve"> – in this case the </w:t>
      </w:r>
      <w:proofErr w:type="spellStart"/>
      <w:r>
        <w:t>notifier</w:t>
      </w:r>
      <w:proofErr w:type="spellEnd"/>
      <w:r>
        <w:t xml:space="preserve"> will be called when quorum fails.  Example java code is shown below</w:t>
      </w:r>
      <w:r w:rsidR="00FE433C">
        <w:t>: -</w:t>
      </w:r>
    </w:p>
    <w:p w14:paraId="48A52B7F" w14:textId="77777777" w:rsidR="0042267E" w:rsidRDefault="0042267E" w:rsidP="00EC1D0F">
      <w:pPr>
        <w:pStyle w:val="BodyText"/>
      </w:pPr>
    </w:p>
    <w:p w14:paraId="4C1559AA" w14:textId="77777777" w:rsidR="004C0F9E" w:rsidRPr="004C0F9E" w:rsidRDefault="004C0F9E" w:rsidP="004C0F9E">
      <w:pPr>
        <w:widowControl w:val="0"/>
        <w:autoSpaceDE w:val="0"/>
        <w:autoSpaceDN w:val="0"/>
        <w:adjustRightInd w:val="0"/>
        <w:rPr>
          <w:rFonts w:ascii="Monospace" w:hAnsi="Monospace" w:cs="Monospace"/>
          <w:sz w:val="12"/>
          <w:szCs w:val="12"/>
        </w:rPr>
      </w:pPr>
      <w:proofErr w:type="gramStart"/>
      <w:r w:rsidRPr="004C0F9E">
        <w:rPr>
          <w:rFonts w:ascii="Monospace" w:hAnsi="Monospace" w:cs="Monospace"/>
          <w:b/>
          <w:bCs/>
          <w:color w:val="7F0055"/>
          <w:sz w:val="12"/>
          <w:szCs w:val="12"/>
        </w:rPr>
        <w:t>package</w:t>
      </w:r>
      <w:proofErr w:type="gramEnd"/>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com.discover.hydra.lifecycle</w:t>
      </w:r>
      <w:proofErr w:type="spellEnd"/>
      <w:r w:rsidRPr="004C0F9E">
        <w:rPr>
          <w:rFonts w:ascii="Monospace" w:hAnsi="Monospace" w:cs="Monospace"/>
          <w:color w:val="000000"/>
          <w:sz w:val="12"/>
          <w:szCs w:val="12"/>
        </w:rPr>
        <w:t>;</w:t>
      </w:r>
    </w:p>
    <w:p w14:paraId="6A1DA646"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0E80AB44" w14:textId="77777777" w:rsidR="004C0F9E" w:rsidRPr="004C0F9E" w:rsidRDefault="004C0F9E" w:rsidP="004C0F9E">
      <w:pPr>
        <w:widowControl w:val="0"/>
        <w:autoSpaceDE w:val="0"/>
        <w:autoSpaceDN w:val="0"/>
        <w:adjustRightInd w:val="0"/>
        <w:rPr>
          <w:rFonts w:ascii="Monospace" w:hAnsi="Monospace" w:cs="Monospace"/>
          <w:sz w:val="12"/>
          <w:szCs w:val="12"/>
        </w:rPr>
      </w:pPr>
      <w:proofErr w:type="gramStart"/>
      <w:r w:rsidRPr="004C0F9E">
        <w:rPr>
          <w:rFonts w:ascii="Monospace" w:hAnsi="Monospace" w:cs="Monospace"/>
          <w:b/>
          <w:bCs/>
          <w:color w:val="7F0055"/>
          <w:sz w:val="12"/>
          <w:szCs w:val="12"/>
        </w:rPr>
        <w:t>import</w:t>
      </w:r>
      <w:proofErr w:type="gramEnd"/>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com.kabira.platform.annotation.KeyField</w:t>
      </w:r>
      <w:proofErr w:type="spellEnd"/>
      <w:r w:rsidRPr="004C0F9E">
        <w:rPr>
          <w:rFonts w:ascii="Monospace" w:hAnsi="Monospace" w:cs="Monospace"/>
          <w:color w:val="000000"/>
          <w:sz w:val="12"/>
          <w:szCs w:val="12"/>
        </w:rPr>
        <w:t>;</w:t>
      </w:r>
    </w:p>
    <w:p w14:paraId="79370F64"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5056584D" w14:textId="77777777" w:rsidR="004C0F9E" w:rsidRPr="004C0F9E" w:rsidRDefault="004C0F9E" w:rsidP="004C0F9E">
      <w:pPr>
        <w:widowControl w:val="0"/>
        <w:autoSpaceDE w:val="0"/>
        <w:autoSpaceDN w:val="0"/>
        <w:adjustRightInd w:val="0"/>
        <w:rPr>
          <w:rFonts w:ascii="Monospace" w:hAnsi="Monospace" w:cs="Monospace"/>
          <w:sz w:val="12"/>
          <w:szCs w:val="12"/>
        </w:rPr>
      </w:pPr>
      <w:proofErr w:type="gramStart"/>
      <w:r w:rsidRPr="004C0F9E">
        <w:rPr>
          <w:rFonts w:ascii="Monospace" w:hAnsi="Monospace" w:cs="Monospace"/>
          <w:b/>
          <w:bCs/>
          <w:color w:val="7F0055"/>
          <w:sz w:val="12"/>
          <w:szCs w:val="12"/>
        </w:rPr>
        <w:t>public</w:t>
      </w:r>
      <w:proofErr w:type="gramEnd"/>
      <w:r w:rsidRPr="004C0F9E">
        <w:rPr>
          <w:rFonts w:ascii="Monospace" w:hAnsi="Monospace" w:cs="Monospace"/>
          <w:color w:val="000000"/>
          <w:sz w:val="12"/>
          <w:szCs w:val="12"/>
        </w:rPr>
        <w:t xml:space="preserve"> </w:t>
      </w:r>
      <w:r w:rsidRPr="004C0F9E">
        <w:rPr>
          <w:rFonts w:ascii="Monospace" w:hAnsi="Monospace" w:cs="Monospace"/>
          <w:b/>
          <w:bCs/>
          <w:color w:val="7F0055"/>
          <w:sz w:val="12"/>
          <w:szCs w:val="12"/>
        </w:rPr>
        <w:t>class</w:t>
      </w:r>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QuorumNotifier</w:t>
      </w:r>
      <w:proofErr w:type="spellEnd"/>
      <w:r w:rsidRPr="004C0F9E">
        <w:rPr>
          <w:rFonts w:ascii="Monospace" w:hAnsi="Monospace" w:cs="Monospace"/>
          <w:color w:val="000000"/>
          <w:sz w:val="12"/>
          <w:szCs w:val="12"/>
        </w:rPr>
        <w:t xml:space="preserve"> </w:t>
      </w:r>
      <w:r w:rsidRPr="004C0F9E">
        <w:rPr>
          <w:rFonts w:ascii="Monospace" w:hAnsi="Monospace" w:cs="Monospace"/>
          <w:b/>
          <w:bCs/>
          <w:color w:val="7F0055"/>
          <w:sz w:val="12"/>
          <w:szCs w:val="12"/>
        </w:rPr>
        <w:t>extends</w:t>
      </w:r>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com.tibco.haservice.notifiers.QuorumNotifier</w:t>
      </w:r>
      <w:proofErr w:type="spellEnd"/>
      <w:r w:rsidRPr="004C0F9E">
        <w:rPr>
          <w:rFonts w:ascii="Monospace" w:hAnsi="Monospace" w:cs="Monospace"/>
          <w:color w:val="000000"/>
          <w:sz w:val="12"/>
          <w:szCs w:val="12"/>
        </w:rPr>
        <w:t xml:space="preserve"> {</w:t>
      </w:r>
    </w:p>
    <w:p w14:paraId="1B866E3F"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0F402C6C"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proofErr w:type="gramStart"/>
      <w:r w:rsidRPr="004C0F9E">
        <w:rPr>
          <w:rFonts w:ascii="Monospace" w:hAnsi="Monospace" w:cs="Monospace"/>
          <w:b/>
          <w:bCs/>
          <w:color w:val="7F0055"/>
          <w:sz w:val="12"/>
          <w:szCs w:val="12"/>
        </w:rPr>
        <w:t>protected</w:t>
      </w:r>
      <w:proofErr w:type="gramEnd"/>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QuorumNotifier</w:t>
      </w:r>
      <w:proofErr w:type="spellEnd"/>
      <w:r w:rsidRPr="004C0F9E">
        <w:rPr>
          <w:rFonts w:ascii="Monospace" w:hAnsi="Monospace" w:cs="Monospace"/>
          <w:color w:val="000000"/>
          <w:sz w:val="12"/>
          <w:szCs w:val="12"/>
        </w:rPr>
        <w:t>(</w:t>
      </w:r>
      <w:r w:rsidRPr="004C0F9E">
        <w:rPr>
          <w:rFonts w:ascii="Monospace" w:hAnsi="Monospace" w:cs="Monospace"/>
          <w:color w:val="646464"/>
          <w:sz w:val="12"/>
          <w:szCs w:val="12"/>
        </w:rPr>
        <w:t>@</w:t>
      </w:r>
      <w:proofErr w:type="spellStart"/>
      <w:r w:rsidRPr="004C0F9E">
        <w:rPr>
          <w:rFonts w:ascii="Monospace" w:hAnsi="Monospace" w:cs="Monospace"/>
          <w:color w:val="646464"/>
          <w:sz w:val="12"/>
          <w:szCs w:val="12"/>
        </w:rPr>
        <w:t>KeyField</w:t>
      </w:r>
      <w:proofErr w:type="spellEnd"/>
      <w:r w:rsidRPr="004C0F9E">
        <w:rPr>
          <w:rFonts w:ascii="Monospace" w:hAnsi="Monospace" w:cs="Monospace"/>
          <w:color w:val="000000"/>
          <w:sz w:val="12"/>
          <w:szCs w:val="12"/>
        </w:rPr>
        <w:t>(</w:t>
      </w:r>
      <w:proofErr w:type="spellStart"/>
      <w:r w:rsidRPr="004C0F9E">
        <w:rPr>
          <w:rFonts w:ascii="Monospace" w:hAnsi="Monospace" w:cs="Monospace"/>
          <w:color w:val="000000"/>
          <w:sz w:val="12"/>
          <w:szCs w:val="12"/>
        </w:rPr>
        <w:t>fieldName</w:t>
      </w:r>
      <w:proofErr w:type="spellEnd"/>
      <w:r w:rsidRPr="004C0F9E">
        <w:rPr>
          <w:rFonts w:ascii="Monospace" w:hAnsi="Monospace" w:cs="Monospace"/>
          <w:color w:val="000000"/>
          <w:sz w:val="12"/>
          <w:szCs w:val="12"/>
        </w:rPr>
        <w:t xml:space="preserve"> = </w:t>
      </w:r>
      <w:r w:rsidRPr="004C0F9E">
        <w:rPr>
          <w:rFonts w:ascii="Monospace" w:hAnsi="Monospace" w:cs="Monospace"/>
          <w:color w:val="2A00FF"/>
          <w:sz w:val="12"/>
          <w:szCs w:val="12"/>
        </w:rPr>
        <w:t>"</w:t>
      </w:r>
      <w:proofErr w:type="spellStart"/>
      <w:r w:rsidRPr="004C0F9E">
        <w:rPr>
          <w:rFonts w:ascii="Monospace" w:hAnsi="Monospace" w:cs="Monospace"/>
          <w:color w:val="2A00FF"/>
          <w:sz w:val="12"/>
          <w:szCs w:val="12"/>
        </w:rPr>
        <w:t>m_nodeGroup</w:t>
      </w:r>
      <w:proofErr w:type="spellEnd"/>
      <w:r w:rsidRPr="004C0F9E">
        <w:rPr>
          <w:rFonts w:ascii="Monospace" w:hAnsi="Monospace" w:cs="Monospace"/>
          <w:color w:val="2A00FF"/>
          <w:sz w:val="12"/>
          <w:szCs w:val="12"/>
        </w:rPr>
        <w:t>"</w:t>
      </w:r>
      <w:r w:rsidRPr="004C0F9E">
        <w:rPr>
          <w:rFonts w:ascii="Monospace" w:hAnsi="Monospace" w:cs="Monospace"/>
          <w:color w:val="000000"/>
          <w:sz w:val="12"/>
          <w:szCs w:val="12"/>
        </w:rPr>
        <w:t xml:space="preserve">) String </w:t>
      </w:r>
      <w:proofErr w:type="spellStart"/>
      <w:r w:rsidRPr="004C0F9E">
        <w:rPr>
          <w:rFonts w:ascii="Monospace" w:hAnsi="Monospace" w:cs="Monospace"/>
          <w:color w:val="000000"/>
          <w:sz w:val="12"/>
          <w:szCs w:val="12"/>
        </w:rPr>
        <w:t>nodeGroup</w:t>
      </w:r>
      <w:proofErr w:type="spellEnd"/>
      <w:r w:rsidRPr="004C0F9E">
        <w:rPr>
          <w:rFonts w:ascii="Monospace" w:hAnsi="Monospace" w:cs="Monospace"/>
          <w:color w:val="000000"/>
          <w:sz w:val="12"/>
          <w:szCs w:val="12"/>
        </w:rPr>
        <w:t>) {</w:t>
      </w:r>
    </w:p>
    <w:p w14:paraId="2BF4F44A"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proofErr w:type="gramStart"/>
      <w:r w:rsidRPr="004C0F9E">
        <w:rPr>
          <w:rFonts w:ascii="Monospace" w:hAnsi="Monospace" w:cs="Monospace"/>
          <w:b/>
          <w:bCs/>
          <w:color w:val="7F0055"/>
          <w:sz w:val="12"/>
          <w:szCs w:val="12"/>
        </w:rPr>
        <w:t>super</w:t>
      </w:r>
      <w:proofErr w:type="gramEnd"/>
      <w:r w:rsidRPr="004C0F9E">
        <w:rPr>
          <w:rFonts w:ascii="Monospace" w:hAnsi="Monospace" w:cs="Monospace"/>
          <w:color w:val="000000"/>
          <w:sz w:val="12"/>
          <w:szCs w:val="12"/>
        </w:rPr>
        <w:t>(</w:t>
      </w:r>
      <w:proofErr w:type="spellStart"/>
      <w:r w:rsidRPr="004C0F9E">
        <w:rPr>
          <w:rFonts w:ascii="Monospace" w:hAnsi="Monospace" w:cs="Monospace"/>
          <w:color w:val="000000"/>
          <w:sz w:val="12"/>
          <w:szCs w:val="12"/>
        </w:rPr>
        <w:t>nodeGroup</w:t>
      </w:r>
      <w:proofErr w:type="spellEnd"/>
      <w:r w:rsidRPr="004C0F9E">
        <w:rPr>
          <w:rFonts w:ascii="Monospace" w:hAnsi="Monospace" w:cs="Monospace"/>
          <w:color w:val="000000"/>
          <w:sz w:val="12"/>
          <w:szCs w:val="12"/>
        </w:rPr>
        <w:t>);</w:t>
      </w:r>
    </w:p>
    <w:p w14:paraId="6F4C988A"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t>}</w:t>
      </w:r>
    </w:p>
    <w:p w14:paraId="6884E848"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4DCFFFA0"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646464"/>
          <w:sz w:val="12"/>
          <w:szCs w:val="12"/>
        </w:rPr>
        <w:t>@Override</w:t>
      </w:r>
    </w:p>
    <w:p w14:paraId="3F8E856D"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proofErr w:type="gramStart"/>
      <w:r w:rsidRPr="004C0F9E">
        <w:rPr>
          <w:rFonts w:ascii="Monospace" w:hAnsi="Monospace" w:cs="Monospace"/>
          <w:b/>
          <w:bCs/>
          <w:color w:val="7F0055"/>
          <w:sz w:val="12"/>
          <w:szCs w:val="12"/>
        </w:rPr>
        <w:t>public</w:t>
      </w:r>
      <w:proofErr w:type="gramEnd"/>
      <w:r w:rsidRPr="004C0F9E">
        <w:rPr>
          <w:rFonts w:ascii="Monospace" w:hAnsi="Monospace" w:cs="Monospace"/>
          <w:color w:val="000000"/>
          <w:sz w:val="12"/>
          <w:szCs w:val="12"/>
        </w:rPr>
        <w:t xml:space="preserve"> </w:t>
      </w:r>
      <w:r w:rsidRPr="004C0F9E">
        <w:rPr>
          <w:rFonts w:ascii="Monospace" w:hAnsi="Monospace" w:cs="Monospace"/>
          <w:b/>
          <w:bCs/>
          <w:color w:val="7F0055"/>
          <w:sz w:val="12"/>
          <w:szCs w:val="12"/>
        </w:rPr>
        <w:t>void</w:t>
      </w:r>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postDeactivate</w:t>
      </w:r>
      <w:proofErr w:type="spellEnd"/>
      <w:r w:rsidRPr="004C0F9E">
        <w:rPr>
          <w:rFonts w:ascii="Monospace" w:hAnsi="Monospace" w:cs="Monospace"/>
          <w:color w:val="000000"/>
          <w:sz w:val="12"/>
          <w:szCs w:val="12"/>
        </w:rPr>
        <w:t>() {</w:t>
      </w:r>
    </w:p>
    <w:p w14:paraId="59A17A71"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t>}</w:t>
      </w:r>
    </w:p>
    <w:p w14:paraId="22E324B5"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7F03FD8E"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646464"/>
          <w:sz w:val="12"/>
          <w:szCs w:val="12"/>
        </w:rPr>
        <w:t>@Override</w:t>
      </w:r>
    </w:p>
    <w:p w14:paraId="57232D91"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proofErr w:type="gramStart"/>
      <w:r w:rsidRPr="004C0F9E">
        <w:rPr>
          <w:rFonts w:ascii="Monospace" w:hAnsi="Monospace" w:cs="Monospace"/>
          <w:b/>
          <w:bCs/>
          <w:color w:val="7F0055"/>
          <w:sz w:val="12"/>
          <w:szCs w:val="12"/>
        </w:rPr>
        <w:t>public</w:t>
      </w:r>
      <w:proofErr w:type="gramEnd"/>
      <w:r w:rsidRPr="004C0F9E">
        <w:rPr>
          <w:rFonts w:ascii="Monospace" w:hAnsi="Monospace" w:cs="Monospace"/>
          <w:color w:val="000000"/>
          <w:sz w:val="12"/>
          <w:szCs w:val="12"/>
        </w:rPr>
        <w:t xml:space="preserve"> </w:t>
      </w:r>
      <w:proofErr w:type="spellStart"/>
      <w:r w:rsidRPr="004C0F9E">
        <w:rPr>
          <w:rFonts w:ascii="Monospace" w:hAnsi="Monospace" w:cs="Monospace"/>
          <w:b/>
          <w:bCs/>
          <w:color w:val="7F0055"/>
          <w:sz w:val="12"/>
          <w:szCs w:val="12"/>
        </w:rPr>
        <w:t>boolean</w:t>
      </w:r>
      <w:proofErr w:type="spellEnd"/>
      <w:r w:rsidRPr="004C0F9E">
        <w:rPr>
          <w:rFonts w:ascii="Monospace" w:hAnsi="Monospace" w:cs="Monospace"/>
          <w:color w:val="000000"/>
          <w:sz w:val="12"/>
          <w:szCs w:val="12"/>
        </w:rPr>
        <w:t xml:space="preserve"> </w:t>
      </w:r>
      <w:proofErr w:type="spellStart"/>
      <w:r w:rsidRPr="004C0F9E">
        <w:rPr>
          <w:rFonts w:ascii="Monospace" w:hAnsi="Monospace" w:cs="Monospace"/>
          <w:color w:val="000000"/>
          <w:sz w:val="12"/>
          <w:szCs w:val="12"/>
        </w:rPr>
        <w:t>preDeactivate</w:t>
      </w:r>
      <w:proofErr w:type="spellEnd"/>
      <w:r w:rsidRPr="004C0F9E">
        <w:rPr>
          <w:rFonts w:ascii="Monospace" w:hAnsi="Monospace" w:cs="Monospace"/>
          <w:color w:val="000000"/>
          <w:sz w:val="12"/>
          <w:szCs w:val="12"/>
        </w:rPr>
        <w:t>(String reason) {</w:t>
      </w:r>
    </w:p>
    <w:p w14:paraId="7B97EC9D"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proofErr w:type="spellStart"/>
      <w:proofErr w:type="gramStart"/>
      <w:r w:rsidRPr="004C0F9E">
        <w:rPr>
          <w:rFonts w:ascii="Monospace" w:hAnsi="Monospace" w:cs="Monospace"/>
          <w:color w:val="000000"/>
          <w:sz w:val="12"/>
          <w:szCs w:val="12"/>
        </w:rPr>
        <w:t>System.</w:t>
      </w:r>
      <w:r w:rsidRPr="004C0F9E">
        <w:rPr>
          <w:rFonts w:ascii="Monospace" w:hAnsi="Monospace" w:cs="Monospace"/>
          <w:i/>
          <w:iCs/>
          <w:color w:val="0000C0"/>
          <w:sz w:val="12"/>
          <w:szCs w:val="12"/>
        </w:rPr>
        <w:t>out</w:t>
      </w:r>
      <w:r w:rsidRPr="004C0F9E">
        <w:rPr>
          <w:rFonts w:ascii="Monospace" w:hAnsi="Monospace" w:cs="Monospace"/>
          <w:color w:val="000000"/>
          <w:sz w:val="12"/>
          <w:szCs w:val="12"/>
        </w:rPr>
        <w:t>.println</w:t>
      </w:r>
      <w:proofErr w:type="spellEnd"/>
      <w:r w:rsidRPr="004C0F9E">
        <w:rPr>
          <w:rFonts w:ascii="Monospace" w:hAnsi="Monospace" w:cs="Monospace"/>
          <w:color w:val="000000"/>
          <w:sz w:val="12"/>
          <w:szCs w:val="12"/>
        </w:rPr>
        <w:t>(</w:t>
      </w:r>
      <w:proofErr w:type="gramEnd"/>
      <w:r w:rsidRPr="004C0F9E">
        <w:rPr>
          <w:rFonts w:ascii="Monospace" w:hAnsi="Monospace" w:cs="Monospace"/>
          <w:color w:val="2A00FF"/>
          <w:sz w:val="12"/>
          <w:szCs w:val="12"/>
        </w:rPr>
        <w:t>"</w:t>
      </w:r>
      <w:proofErr w:type="spellStart"/>
      <w:r w:rsidRPr="004C0F9E">
        <w:rPr>
          <w:rFonts w:ascii="Monospace" w:hAnsi="Monospace" w:cs="Monospace"/>
          <w:color w:val="2A00FF"/>
          <w:sz w:val="12"/>
          <w:szCs w:val="12"/>
        </w:rPr>
        <w:t>QuorumNotifier</w:t>
      </w:r>
      <w:proofErr w:type="spellEnd"/>
      <w:r w:rsidRPr="004C0F9E">
        <w:rPr>
          <w:rFonts w:ascii="Monospace" w:hAnsi="Monospace" w:cs="Monospace"/>
          <w:color w:val="2A00FF"/>
          <w:sz w:val="12"/>
          <w:szCs w:val="12"/>
        </w:rPr>
        <w:t xml:space="preserve">: </w:t>
      </w:r>
      <w:proofErr w:type="spellStart"/>
      <w:r w:rsidRPr="004C0F9E">
        <w:rPr>
          <w:rFonts w:ascii="Monospace" w:hAnsi="Monospace" w:cs="Monospace"/>
          <w:color w:val="2A00FF"/>
          <w:sz w:val="12"/>
          <w:szCs w:val="12"/>
        </w:rPr>
        <w:t>preDeactivate</w:t>
      </w:r>
      <w:proofErr w:type="spellEnd"/>
      <w:r w:rsidRPr="004C0F9E">
        <w:rPr>
          <w:rFonts w:ascii="Monospace" w:hAnsi="Monospace" w:cs="Monospace"/>
          <w:color w:val="2A00FF"/>
          <w:sz w:val="12"/>
          <w:szCs w:val="12"/>
        </w:rPr>
        <w:t xml:space="preserve"> "</w:t>
      </w:r>
      <w:r w:rsidRPr="004C0F9E">
        <w:rPr>
          <w:rFonts w:ascii="Monospace" w:hAnsi="Monospace" w:cs="Monospace"/>
          <w:color w:val="000000"/>
          <w:sz w:val="12"/>
          <w:szCs w:val="12"/>
        </w:rPr>
        <w:t>+reason);</w:t>
      </w:r>
    </w:p>
    <w:p w14:paraId="0E5D342E"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28A786FA"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r w:rsidRPr="004C0F9E">
        <w:rPr>
          <w:rFonts w:ascii="Monospace" w:hAnsi="Monospace" w:cs="Monospace"/>
          <w:color w:val="3F7F5F"/>
          <w:sz w:val="12"/>
          <w:szCs w:val="12"/>
        </w:rPr>
        <w:t>// FIX THIS - add in disable of DKE</w:t>
      </w:r>
    </w:p>
    <w:p w14:paraId="3DF1FC7D" w14:textId="77777777" w:rsidR="004C0F9E" w:rsidRPr="004C0F9E" w:rsidRDefault="004C0F9E" w:rsidP="004C0F9E">
      <w:pPr>
        <w:widowControl w:val="0"/>
        <w:autoSpaceDE w:val="0"/>
        <w:autoSpaceDN w:val="0"/>
        <w:adjustRightInd w:val="0"/>
        <w:rPr>
          <w:rFonts w:ascii="Monospace" w:hAnsi="Monospace" w:cs="Monospace"/>
          <w:sz w:val="12"/>
          <w:szCs w:val="12"/>
        </w:rPr>
      </w:pPr>
    </w:p>
    <w:p w14:paraId="07700ED2"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r w:rsidRPr="004C0F9E">
        <w:rPr>
          <w:rFonts w:ascii="Monospace" w:hAnsi="Monospace" w:cs="Monospace"/>
          <w:color w:val="3F7F5F"/>
          <w:sz w:val="12"/>
          <w:szCs w:val="12"/>
        </w:rPr>
        <w:t>// Return false to avoid disabling the partitions</w:t>
      </w:r>
    </w:p>
    <w:p w14:paraId="70F545BC"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r w:rsidRPr="004C0F9E">
        <w:rPr>
          <w:rFonts w:ascii="Monospace" w:hAnsi="Monospace" w:cs="Monospace"/>
          <w:color w:val="3F7F5F"/>
          <w:sz w:val="12"/>
          <w:szCs w:val="12"/>
        </w:rPr>
        <w:t>//</w:t>
      </w:r>
    </w:p>
    <w:p w14:paraId="0C812706"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r>
      <w:r w:rsidRPr="004C0F9E">
        <w:rPr>
          <w:rFonts w:ascii="Monospace" w:hAnsi="Monospace" w:cs="Monospace"/>
          <w:color w:val="000000"/>
          <w:sz w:val="12"/>
          <w:szCs w:val="12"/>
        </w:rPr>
        <w:tab/>
      </w:r>
      <w:proofErr w:type="gramStart"/>
      <w:r w:rsidRPr="004C0F9E">
        <w:rPr>
          <w:rFonts w:ascii="Monospace" w:hAnsi="Monospace" w:cs="Monospace"/>
          <w:b/>
          <w:bCs/>
          <w:color w:val="7F0055"/>
          <w:sz w:val="12"/>
          <w:szCs w:val="12"/>
        </w:rPr>
        <w:t>return</w:t>
      </w:r>
      <w:proofErr w:type="gramEnd"/>
      <w:r w:rsidRPr="004C0F9E">
        <w:rPr>
          <w:rFonts w:ascii="Monospace" w:hAnsi="Monospace" w:cs="Monospace"/>
          <w:color w:val="000000"/>
          <w:sz w:val="12"/>
          <w:szCs w:val="12"/>
        </w:rPr>
        <w:t xml:space="preserve"> </w:t>
      </w:r>
      <w:r w:rsidRPr="004C0F9E">
        <w:rPr>
          <w:rFonts w:ascii="Monospace" w:hAnsi="Monospace" w:cs="Monospace"/>
          <w:b/>
          <w:bCs/>
          <w:color w:val="7F0055"/>
          <w:sz w:val="12"/>
          <w:szCs w:val="12"/>
        </w:rPr>
        <w:t>false</w:t>
      </w:r>
      <w:r w:rsidRPr="004C0F9E">
        <w:rPr>
          <w:rFonts w:ascii="Monospace" w:hAnsi="Monospace" w:cs="Monospace"/>
          <w:color w:val="000000"/>
          <w:sz w:val="12"/>
          <w:szCs w:val="12"/>
        </w:rPr>
        <w:t>;</w:t>
      </w:r>
    </w:p>
    <w:p w14:paraId="51C2D00B" w14:textId="77777777" w:rsidR="004C0F9E" w:rsidRPr="004C0F9E" w:rsidRDefault="004C0F9E" w:rsidP="004C0F9E">
      <w:pPr>
        <w:widowControl w:val="0"/>
        <w:autoSpaceDE w:val="0"/>
        <w:autoSpaceDN w:val="0"/>
        <w:adjustRightInd w:val="0"/>
        <w:rPr>
          <w:rFonts w:ascii="Monospace" w:hAnsi="Monospace" w:cs="Monospace"/>
          <w:sz w:val="12"/>
          <w:szCs w:val="12"/>
        </w:rPr>
      </w:pPr>
      <w:r w:rsidRPr="004C0F9E">
        <w:rPr>
          <w:rFonts w:ascii="Monospace" w:hAnsi="Monospace" w:cs="Monospace"/>
          <w:color w:val="000000"/>
          <w:sz w:val="12"/>
          <w:szCs w:val="12"/>
        </w:rPr>
        <w:tab/>
        <w:t>}</w:t>
      </w:r>
    </w:p>
    <w:p w14:paraId="19E86FAF" w14:textId="6871248B" w:rsidR="0042267E" w:rsidRDefault="004C0F9E" w:rsidP="004C0F9E">
      <w:pPr>
        <w:widowControl w:val="0"/>
        <w:autoSpaceDE w:val="0"/>
        <w:autoSpaceDN w:val="0"/>
        <w:adjustRightInd w:val="0"/>
        <w:rPr>
          <w:rFonts w:ascii="Monospace" w:hAnsi="Monospace" w:cs="Monospace"/>
          <w:color w:val="000000"/>
          <w:sz w:val="12"/>
          <w:szCs w:val="12"/>
        </w:rPr>
      </w:pPr>
      <w:r w:rsidRPr="004C0F9E">
        <w:rPr>
          <w:rFonts w:ascii="Monospace" w:hAnsi="Monospace" w:cs="Monospace"/>
          <w:color w:val="000000"/>
          <w:sz w:val="12"/>
          <w:szCs w:val="12"/>
        </w:rPr>
        <w:t>}</w:t>
      </w:r>
    </w:p>
    <w:p w14:paraId="092373D0" w14:textId="77777777" w:rsidR="00DE3A42" w:rsidRDefault="00D47A78" w:rsidP="00D47A78">
      <w:pPr>
        <w:pStyle w:val="BodyText"/>
      </w:pPr>
      <w:r>
        <w:t xml:space="preserve">Currently </w:t>
      </w:r>
      <w:proofErr w:type="spellStart"/>
      <w:r>
        <w:t>haservice</w:t>
      </w:r>
      <w:proofErr w:type="spellEnd"/>
      <w:r>
        <w:t xml:space="preserve"> does not support a quorum </w:t>
      </w:r>
      <w:proofErr w:type="spellStart"/>
      <w:r>
        <w:t>notifier</w:t>
      </w:r>
      <w:proofErr w:type="spellEnd"/>
      <w:r>
        <w:t xml:space="preserve"> when the quorum is re-established – indeed failure resolution will usually involve manual steps (for example, testing of the failed network or server)</w:t>
      </w:r>
      <w:r w:rsidR="00DE3A42">
        <w:t xml:space="preserve"> and so automatic resumption of DKE might be problematic.</w:t>
      </w:r>
    </w:p>
    <w:p w14:paraId="25B19E54" w14:textId="77777777" w:rsidR="00DE3A42" w:rsidRDefault="00DE3A42" w:rsidP="00D47A78">
      <w:pPr>
        <w:pStyle w:val="BodyText"/>
      </w:pPr>
    </w:p>
    <w:p w14:paraId="53C02D80" w14:textId="3BDA4046" w:rsidR="00DE3A42" w:rsidRDefault="00DE3A42" w:rsidP="00D47A78">
      <w:pPr>
        <w:pStyle w:val="BodyText"/>
      </w:pPr>
      <w:r>
        <w:t xml:space="preserve">However, a node </w:t>
      </w:r>
      <w:proofErr w:type="spellStart"/>
      <w:r>
        <w:t>notifier</w:t>
      </w:r>
      <w:proofErr w:type="spellEnd"/>
      <w:r>
        <w:t xml:space="preserve"> can be used to keep track of </w:t>
      </w:r>
      <w:r w:rsidR="004D416C">
        <w:t>the state of remote nodes (see later).</w:t>
      </w:r>
    </w:p>
    <w:p w14:paraId="4516D85D" w14:textId="0E9E69F6" w:rsidR="00D47A78" w:rsidRDefault="00DE3A42" w:rsidP="00D47A78">
      <w:pPr>
        <w:pStyle w:val="BodyText"/>
      </w:pPr>
      <w:r>
        <w:t xml:space="preserve"> </w:t>
      </w:r>
    </w:p>
    <w:p w14:paraId="220F6EB5" w14:textId="77777777" w:rsidR="00D47A78" w:rsidRPr="004C0F9E" w:rsidRDefault="00D47A78" w:rsidP="004C0F9E">
      <w:pPr>
        <w:widowControl w:val="0"/>
        <w:autoSpaceDE w:val="0"/>
        <w:autoSpaceDN w:val="0"/>
        <w:adjustRightInd w:val="0"/>
        <w:rPr>
          <w:rFonts w:ascii="Monospace" w:hAnsi="Monospace" w:cs="Monospace"/>
          <w:sz w:val="12"/>
          <w:szCs w:val="12"/>
        </w:rPr>
      </w:pPr>
    </w:p>
    <w:p w14:paraId="0191B411" w14:textId="004A4C18" w:rsidR="0042267E" w:rsidRDefault="00166BA1" w:rsidP="00E80420">
      <w:pPr>
        <w:pStyle w:val="Heading3"/>
      </w:pPr>
      <w:r>
        <w:t>Secondary</w:t>
      </w:r>
      <w:r w:rsidR="00E80420">
        <w:t xml:space="preserve"> store</w:t>
      </w:r>
    </w:p>
    <w:p w14:paraId="650861F3" w14:textId="7FD924A3" w:rsidR="00E80420" w:rsidRDefault="00E80420" w:rsidP="00EC1D0F">
      <w:pPr>
        <w:pStyle w:val="BodyText"/>
      </w:pPr>
      <w:r>
        <w:t xml:space="preserve">Each </w:t>
      </w:r>
      <w:r w:rsidR="006745D0">
        <w:t>ZPK</w:t>
      </w:r>
      <w:r>
        <w:t xml:space="preserve"> is required to be written to disk – it is suggested that the </w:t>
      </w:r>
      <w:r w:rsidR="00166BA1">
        <w:t>secondary</w:t>
      </w:r>
      <w:r>
        <w:t xml:space="preserve"> store</w:t>
      </w:r>
      <w:r w:rsidR="00166BA1">
        <w:t xml:space="preserve"> (see [</w:t>
      </w:r>
      <w:r w:rsidR="00166BA1">
        <w:fldChar w:fldCharType="begin"/>
      </w:r>
      <w:r w:rsidR="00166BA1">
        <w:instrText xml:space="preserve"> REF _Ref301007239 \r \h </w:instrText>
      </w:r>
      <w:r w:rsidR="00166BA1">
        <w:fldChar w:fldCharType="separate"/>
      </w:r>
      <w:r w:rsidR="0018116D">
        <w:t>3</w:t>
      </w:r>
      <w:r w:rsidR="00166BA1">
        <w:fldChar w:fldCharType="end"/>
      </w:r>
      <w:r w:rsidR="00166BA1">
        <w:t xml:space="preserve">]) </w:t>
      </w:r>
      <w:r>
        <w:t xml:space="preserve">is used for this purpose.  The </w:t>
      </w:r>
      <w:r w:rsidR="00166BA1">
        <w:t>secondary</w:t>
      </w:r>
      <w:r>
        <w:t xml:space="preserve"> store allows easy encapsulation of mirroring the managed object to disk.</w:t>
      </w:r>
      <w:ins w:id="80" w:author="Peter Lord" w:date="2015-08-20T14:34:00Z">
        <w:r w:rsidR="00FC6066">
          <w:t xml:space="preserve">  Each key held in highly available memory is mapped down to a file.</w:t>
        </w:r>
      </w:ins>
    </w:p>
    <w:p w14:paraId="5AAF0CFA" w14:textId="77777777" w:rsidR="00E80420" w:rsidRDefault="00E80420" w:rsidP="00EC1D0F">
      <w:pPr>
        <w:pStyle w:val="BodyText"/>
      </w:pPr>
    </w:p>
    <w:p w14:paraId="0752F7ED" w14:textId="0E77839F" w:rsidR="00E80420" w:rsidRDefault="00E80420" w:rsidP="00EC1D0F">
      <w:pPr>
        <w:pStyle w:val="BodyText"/>
      </w:pPr>
      <w:r>
        <w:t xml:space="preserve">When the object is created, the </w:t>
      </w:r>
      <w:r w:rsidR="00166BA1">
        <w:t xml:space="preserve">secondary </w:t>
      </w:r>
      <w:r>
        <w:t xml:space="preserve">store is invoked to write to </w:t>
      </w:r>
      <w:r w:rsidR="00511A60">
        <w:t>disk: -</w:t>
      </w:r>
    </w:p>
    <w:p w14:paraId="76876071" w14:textId="77777777" w:rsidR="00E80420" w:rsidRDefault="00E80420" w:rsidP="00EC1D0F">
      <w:pPr>
        <w:pStyle w:val="BodyText"/>
      </w:pPr>
    </w:p>
    <w:p w14:paraId="055647EC" w14:textId="7C41560A" w:rsidR="00E80420" w:rsidRDefault="00005538" w:rsidP="00005538">
      <w:pPr>
        <w:pStyle w:val="BodyText"/>
        <w:ind w:left="142"/>
      </w:pPr>
      <w:r>
        <w:rPr>
          <w:noProof/>
        </w:rPr>
        <w:drawing>
          <wp:inline distT="0" distB="0" distL="0" distR="0" wp14:anchorId="3392BD77" wp14:editId="40A82B34">
            <wp:extent cx="5943600" cy="27192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19269"/>
                    </a:xfrm>
                    <a:prstGeom prst="rect">
                      <a:avLst/>
                    </a:prstGeom>
                    <a:noFill/>
                    <a:ln>
                      <a:noFill/>
                    </a:ln>
                  </pic:spPr>
                </pic:pic>
              </a:graphicData>
            </a:graphic>
          </wp:inline>
        </w:drawing>
      </w:r>
    </w:p>
    <w:p w14:paraId="56D349FD" w14:textId="77777777" w:rsidR="00E80420" w:rsidRDefault="00E80420" w:rsidP="00EC1D0F">
      <w:pPr>
        <w:pStyle w:val="BodyText"/>
      </w:pPr>
    </w:p>
    <w:p w14:paraId="340C7B2F" w14:textId="27F0F31D" w:rsidR="00830CDC" w:rsidRDefault="00830CDC" w:rsidP="00EC1D0F">
      <w:pPr>
        <w:pStyle w:val="BodyText"/>
      </w:pPr>
      <w:r>
        <w:t>Rather than having a scheduled task to find and remove old ZPKs,</w:t>
      </w:r>
      <w:del w:id="81" w:author="Peter Lord" w:date="2015-08-20T14:35:00Z">
        <w:r w:rsidDel="00FC6066">
          <w:delText xml:space="preserve"> </w:delText>
        </w:r>
      </w:del>
      <w:ins w:id="82" w:author="Peter Lord" w:date="2015-08-20T14:35:00Z">
        <w:r w:rsidR="00FC6066">
          <w:t xml:space="preserve"> when a new ZPK is created, any old ZPKs are scheduled for deletion</w:t>
        </w:r>
      </w:ins>
      <w:del w:id="83" w:author="Peter Lord" w:date="2015-08-20T14:35:00Z">
        <w:r w:rsidDel="00FC6066">
          <w:delText>one option is to check when a new ZPK is created if old ones can be deleted</w:delText>
        </w:r>
      </w:del>
      <w:r>
        <w:t>: -</w:t>
      </w:r>
    </w:p>
    <w:p w14:paraId="22E7C397" w14:textId="77777777" w:rsidR="00830CDC" w:rsidRDefault="00830CDC" w:rsidP="00EC1D0F">
      <w:pPr>
        <w:pStyle w:val="BodyText"/>
      </w:pPr>
    </w:p>
    <w:p w14:paraId="104CC710" w14:textId="718EC7DF" w:rsidR="00830CDC" w:rsidRDefault="0000798E" w:rsidP="00C05E5D">
      <w:pPr>
        <w:pStyle w:val="BodyText"/>
        <w:ind w:left="0"/>
      </w:pPr>
      <w:r w:rsidRPr="0000798E">
        <w:lastRenderedPageBreak/>
        <w:t xml:space="preserve"> </w:t>
      </w:r>
      <w:r>
        <w:rPr>
          <w:noProof/>
        </w:rPr>
        <w:drawing>
          <wp:inline distT="0" distB="0" distL="0" distR="0" wp14:anchorId="11A5C661" wp14:editId="32315F77">
            <wp:extent cx="5943600" cy="3627372"/>
            <wp:effectExtent l="0" t="0" r="0" b="508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27372"/>
                    </a:xfrm>
                    <a:prstGeom prst="rect">
                      <a:avLst/>
                    </a:prstGeom>
                    <a:noFill/>
                    <a:ln>
                      <a:noFill/>
                    </a:ln>
                  </pic:spPr>
                </pic:pic>
              </a:graphicData>
            </a:graphic>
          </wp:inline>
        </w:drawing>
      </w:r>
    </w:p>
    <w:p w14:paraId="38F3C3E9" w14:textId="77777777" w:rsidR="00830CDC" w:rsidRDefault="00830CDC" w:rsidP="00EC1D0F">
      <w:pPr>
        <w:pStyle w:val="BodyText"/>
      </w:pPr>
    </w:p>
    <w:p w14:paraId="41D2668B" w14:textId="761AF3D3" w:rsidR="00830CDC" w:rsidRDefault="00830CDC" w:rsidP="00EC1D0F">
      <w:pPr>
        <w:pStyle w:val="BodyText"/>
      </w:pPr>
      <w:r>
        <w:t xml:space="preserve">Finally, when the administration command is run to load ZPKs from disk </w:t>
      </w:r>
      <w:r w:rsidR="000F715B">
        <w:t>(for</w:t>
      </w:r>
      <w:r>
        <w:t xml:space="preserve"> example on cold </w:t>
      </w:r>
      <w:r w:rsidR="000F715B">
        <w:t>start)</w:t>
      </w:r>
      <w:r>
        <w:t xml:space="preserve">, the administration command implementation can execute a extent query that triggers the secondary store to fetch from </w:t>
      </w:r>
      <w:del w:id="84" w:author="Peter Lord" w:date="2015-08-20T19:46:00Z">
        <w:r w:rsidDel="00CE26C6">
          <w:delText>disk :-</w:delText>
        </w:r>
      </w:del>
      <w:ins w:id="85" w:author="Peter Lord" w:date="2015-08-20T19:46:00Z">
        <w:r w:rsidR="00CE26C6">
          <w:t>disk: -</w:t>
        </w:r>
      </w:ins>
    </w:p>
    <w:p w14:paraId="5B220DF6" w14:textId="77777777" w:rsidR="00830CDC" w:rsidRDefault="00830CDC" w:rsidP="00EC1D0F">
      <w:pPr>
        <w:pStyle w:val="BodyText"/>
      </w:pPr>
    </w:p>
    <w:p w14:paraId="39B9B106" w14:textId="5A97BD7C" w:rsidR="00830CDC" w:rsidRDefault="00830CDC" w:rsidP="0000798E">
      <w:pPr>
        <w:pStyle w:val="BodyText"/>
        <w:ind w:left="142"/>
      </w:pPr>
      <w:r>
        <w:rPr>
          <w:noProof/>
        </w:rPr>
        <w:drawing>
          <wp:inline distT="0" distB="0" distL="0" distR="0" wp14:anchorId="6E39230B" wp14:editId="42FAAC58">
            <wp:extent cx="5943600" cy="1662042"/>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62042"/>
                    </a:xfrm>
                    <a:prstGeom prst="rect">
                      <a:avLst/>
                    </a:prstGeom>
                    <a:noFill/>
                    <a:ln>
                      <a:noFill/>
                    </a:ln>
                  </pic:spPr>
                </pic:pic>
              </a:graphicData>
            </a:graphic>
          </wp:inline>
        </w:drawing>
      </w:r>
    </w:p>
    <w:p w14:paraId="3F4A9E93" w14:textId="4335E0D2" w:rsidR="00A637EE" w:rsidRDefault="00511A60" w:rsidP="00EC1D0F">
      <w:pPr>
        <w:pStyle w:val="BodyText"/>
      </w:pPr>
      <w:r>
        <w:t xml:space="preserve">See below for a skeleton implementation of the </w:t>
      </w:r>
      <w:r w:rsidR="00166BA1">
        <w:t xml:space="preserve">secondary </w:t>
      </w:r>
      <w:r>
        <w:t xml:space="preserve">store.  </w:t>
      </w:r>
    </w:p>
    <w:p w14:paraId="4B0E2D9B" w14:textId="77777777" w:rsidR="00A637EE" w:rsidRDefault="00A637EE" w:rsidP="00EC1D0F">
      <w:pPr>
        <w:pStyle w:val="BodyText"/>
      </w:pPr>
    </w:p>
    <w:p w14:paraId="32806B88"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package</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com.discover.hydra</w:t>
      </w:r>
      <w:proofErr w:type="spellEnd"/>
      <w:r w:rsidRPr="00BD6931">
        <w:rPr>
          <w:rFonts w:ascii="Monospace" w:hAnsi="Monospace" w:cs="Monospace"/>
          <w:color w:val="000000"/>
          <w:sz w:val="12"/>
          <w:szCs w:val="12"/>
        </w:rPr>
        <w:t>;</w:t>
      </w:r>
    </w:p>
    <w:p w14:paraId="03AA1933"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2F95765F"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com.kabira.platform.DeleteTrigger</w:t>
      </w:r>
      <w:proofErr w:type="spellEnd"/>
      <w:r w:rsidRPr="00BD6931">
        <w:rPr>
          <w:rFonts w:ascii="Monospace" w:hAnsi="Monospace" w:cs="Monospace"/>
          <w:color w:val="000000"/>
          <w:sz w:val="12"/>
          <w:szCs w:val="12"/>
        </w:rPr>
        <w:t>;</w:t>
      </w:r>
    </w:p>
    <w:p w14:paraId="13EAE0DF"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com.kabira.platform.LockMode</w:t>
      </w:r>
      <w:proofErr w:type="spellEnd"/>
      <w:r w:rsidRPr="00BD6931">
        <w:rPr>
          <w:rFonts w:ascii="Monospace" w:hAnsi="Monospace" w:cs="Monospace"/>
          <w:color w:val="000000"/>
          <w:sz w:val="12"/>
          <w:szCs w:val="12"/>
        </w:rPr>
        <w:t>;</w:t>
      </w:r>
    </w:p>
    <w:p w14:paraId="34C193FE"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com.kabira.platform.ManagedClassError</w:t>
      </w:r>
      <w:proofErr w:type="spellEnd"/>
      <w:r w:rsidRPr="00BD6931">
        <w:rPr>
          <w:rFonts w:ascii="Monospace" w:hAnsi="Monospace" w:cs="Monospace"/>
          <w:color w:val="000000"/>
          <w:sz w:val="12"/>
          <w:szCs w:val="12"/>
        </w:rPr>
        <w:t>;</w:t>
      </w:r>
    </w:p>
    <w:p w14:paraId="01574DF8"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com.kabira.platform.ManagedObject</w:t>
      </w:r>
      <w:proofErr w:type="spellEnd"/>
      <w:r w:rsidRPr="00BD6931">
        <w:rPr>
          <w:rFonts w:ascii="Monospace" w:hAnsi="Monospace" w:cs="Monospace"/>
          <w:color w:val="000000"/>
          <w:sz w:val="12"/>
          <w:szCs w:val="12"/>
        </w:rPr>
        <w:t>;</w:t>
      </w:r>
    </w:p>
    <w:p w14:paraId="0D56DCA4"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com.kabira.platform.annotation.Managed</w:t>
      </w:r>
      <w:proofErr w:type="spellEnd"/>
      <w:r w:rsidRPr="00BD6931">
        <w:rPr>
          <w:rFonts w:ascii="Monospace" w:hAnsi="Monospace" w:cs="Monospace"/>
          <w:color w:val="000000"/>
          <w:sz w:val="12"/>
          <w:szCs w:val="12"/>
        </w:rPr>
        <w:t>;</w:t>
      </w:r>
    </w:p>
    <w:p w14:paraId="585B463C"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com.kabira.store.Extent</w:t>
      </w:r>
      <w:proofErr w:type="spellEnd"/>
      <w:r w:rsidRPr="00BD6931">
        <w:rPr>
          <w:rFonts w:ascii="Monospace" w:hAnsi="Monospace" w:cs="Monospace"/>
          <w:color w:val="000000"/>
          <w:sz w:val="12"/>
          <w:szCs w:val="12"/>
        </w:rPr>
        <w:t>;</w:t>
      </w:r>
    </w:p>
    <w:p w14:paraId="40A25C27"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import</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com.kabira.store.Record</w:t>
      </w:r>
      <w:proofErr w:type="spellEnd"/>
      <w:r w:rsidRPr="00BD6931">
        <w:rPr>
          <w:rFonts w:ascii="Monospace" w:hAnsi="Monospace" w:cs="Monospace"/>
          <w:color w:val="000000"/>
          <w:sz w:val="12"/>
          <w:szCs w:val="12"/>
        </w:rPr>
        <w:t>;</w:t>
      </w:r>
    </w:p>
    <w:p w14:paraId="2FB618FD"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77E96D0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646464"/>
          <w:sz w:val="12"/>
          <w:szCs w:val="12"/>
        </w:rPr>
        <w:t>@Managed</w:t>
      </w:r>
    </w:p>
    <w:p w14:paraId="5109DFC5" w14:textId="77777777" w:rsidR="00BD6931" w:rsidRPr="00BD6931" w:rsidRDefault="00BD6931" w:rsidP="00BD6931">
      <w:pPr>
        <w:widowControl w:val="0"/>
        <w:autoSpaceDE w:val="0"/>
        <w:autoSpaceDN w:val="0"/>
        <w:adjustRightInd w:val="0"/>
        <w:rPr>
          <w:rFonts w:ascii="Monospace" w:hAnsi="Monospace" w:cs="Monospace"/>
          <w:sz w:val="12"/>
          <w:szCs w:val="12"/>
        </w:rPr>
      </w:pP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class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StoreZPK</w:t>
      </w:r>
      <w:proofErr w:type="spell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implements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DeleteTrigger</w:t>
      </w:r>
      <w:proofErr w:type="spellEnd"/>
      <w:r w:rsidRPr="00BD6931">
        <w:rPr>
          <w:rFonts w:ascii="Monospace" w:hAnsi="Monospace" w:cs="Monospace"/>
          <w:color w:val="000000"/>
          <w:sz w:val="12"/>
          <w:szCs w:val="12"/>
        </w:rPr>
        <w:t xml:space="preserve"> {</w:t>
      </w:r>
    </w:p>
    <w:p w14:paraId="02DA6435"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0F42FE5A"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private</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RecordZPK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C0"/>
          <w:sz w:val="12"/>
          <w:szCs w:val="12"/>
        </w:rPr>
        <w:t>recordZPK</w:t>
      </w:r>
      <w:proofErr w:type="spellEnd"/>
      <w:r w:rsidRPr="00BD6931">
        <w:rPr>
          <w:rFonts w:ascii="Monospace" w:hAnsi="Monospace" w:cs="Monospace"/>
          <w:color w:val="000000"/>
          <w:sz w:val="12"/>
          <w:szCs w:val="12"/>
        </w:rPr>
        <w:t>;</w:t>
      </w:r>
    </w:p>
    <w:p w14:paraId="182485E9"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private</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highlight w:val="lightGray"/>
        </w:rPr>
        <w:t>ExtentZPK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C0"/>
          <w:sz w:val="12"/>
          <w:szCs w:val="12"/>
        </w:rPr>
        <w:t>extentZPK</w:t>
      </w:r>
      <w:proofErr w:type="spellEnd"/>
      <w:r w:rsidRPr="00BD6931">
        <w:rPr>
          <w:rFonts w:ascii="Monospace" w:hAnsi="Monospace" w:cs="Monospace"/>
          <w:color w:val="000000"/>
          <w:sz w:val="12"/>
          <w:szCs w:val="12"/>
        </w:rPr>
        <w:t>;</w:t>
      </w:r>
    </w:p>
    <w:p w14:paraId="4C320380"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35BD26C2"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StoreZPK</w:t>
      </w:r>
      <w:proofErr w:type="spellEnd"/>
      <w:r w:rsidRPr="00BD6931">
        <w:rPr>
          <w:rFonts w:ascii="Monospace" w:hAnsi="Monospace" w:cs="Monospace"/>
          <w:color w:val="000000"/>
          <w:sz w:val="12"/>
          <w:szCs w:val="12"/>
        </w:rPr>
        <w:t>() {</w:t>
      </w:r>
    </w:p>
    <w:p w14:paraId="3484B17A"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Create the secondary store objects that we need</w:t>
      </w:r>
    </w:p>
    <w:p w14:paraId="6199565B"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lastRenderedPageBreak/>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5292D45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recordZPK</w:t>
      </w:r>
      <w:proofErr w:type="spellEnd"/>
      <w:proofErr w:type="gramEnd"/>
      <w:r w:rsidRPr="00BD6931">
        <w:rPr>
          <w:rFonts w:ascii="Monospace" w:hAnsi="Monospace" w:cs="Monospace"/>
          <w:color w:val="000000"/>
          <w:sz w:val="12"/>
          <w:szCs w:val="12"/>
        </w:rPr>
        <w:t xml:space="preserve"> = </w:t>
      </w:r>
      <w:r w:rsidRPr="00BD6931">
        <w:rPr>
          <w:rFonts w:ascii="Monospace" w:hAnsi="Monospace" w:cs="Monospace"/>
          <w:b/>
          <w:bCs/>
          <w:color w:val="7F0055"/>
          <w:sz w:val="12"/>
          <w:szCs w:val="12"/>
        </w:rPr>
        <w:t>new</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RecordZPK</w:t>
      </w:r>
      <w:proofErr w:type="spellEnd"/>
      <w:r w:rsidRPr="00BD6931">
        <w:rPr>
          <w:rFonts w:ascii="Monospace" w:hAnsi="Monospace" w:cs="Monospace"/>
          <w:color w:val="000000"/>
          <w:sz w:val="12"/>
          <w:szCs w:val="12"/>
        </w:rPr>
        <w:t>();</w:t>
      </w:r>
    </w:p>
    <w:p w14:paraId="65EA2F4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extentZPK</w:t>
      </w:r>
      <w:proofErr w:type="spellEnd"/>
      <w:proofErr w:type="gramEnd"/>
      <w:r w:rsidRPr="00BD6931">
        <w:rPr>
          <w:rFonts w:ascii="Monospace" w:hAnsi="Monospace" w:cs="Monospace"/>
          <w:color w:val="000000"/>
          <w:sz w:val="12"/>
          <w:szCs w:val="12"/>
        </w:rPr>
        <w:t xml:space="preserve"> = </w:t>
      </w:r>
      <w:r w:rsidRPr="00BD6931">
        <w:rPr>
          <w:rFonts w:ascii="Monospace" w:hAnsi="Monospace" w:cs="Monospace"/>
          <w:b/>
          <w:bCs/>
          <w:color w:val="7F0055"/>
          <w:sz w:val="12"/>
          <w:szCs w:val="12"/>
        </w:rPr>
        <w:t>new</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highlight w:val="lightGray"/>
        </w:rPr>
        <w:t>ExtentZPK</w:t>
      </w:r>
      <w:proofErr w:type="spellEnd"/>
      <w:r w:rsidRPr="00BD6931">
        <w:rPr>
          <w:rFonts w:ascii="Monospace" w:hAnsi="Monospace" w:cs="Monospace"/>
          <w:color w:val="000000"/>
          <w:sz w:val="12"/>
          <w:szCs w:val="12"/>
        </w:rPr>
        <w:t>();</w:t>
      </w:r>
    </w:p>
    <w:p w14:paraId="6423BC49"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t>}</w:t>
      </w:r>
    </w:p>
    <w:p w14:paraId="49FB1708"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40AF77EE"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646464"/>
          <w:sz w:val="12"/>
          <w:szCs w:val="12"/>
        </w:rPr>
        <w:t>@Override</w:t>
      </w:r>
    </w:p>
    <w:p w14:paraId="2698C02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void</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uponDelete</w:t>
      </w:r>
      <w:proofErr w:type="spellEnd"/>
      <w:r w:rsidRPr="00BD6931">
        <w:rPr>
          <w:rFonts w:ascii="Monospace" w:hAnsi="Monospace" w:cs="Monospace"/>
          <w:color w:val="000000"/>
          <w:sz w:val="12"/>
          <w:szCs w:val="12"/>
        </w:rPr>
        <w:t>() {</w:t>
      </w:r>
    </w:p>
    <w:p w14:paraId="4D0F5D39"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w:t>
      </w:r>
      <w:proofErr w:type="gramStart"/>
      <w:r w:rsidRPr="00BD6931">
        <w:rPr>
          <w:rFonts w:ascii="Monospace" w:hAnsi="Monospace" w:cs="Monospace"/>
          <w:color w:val="3F7F5F"/>
          <w:sz w:val="12"/>
          <w:szCs w:val="12"/>
        </w:rPr>
        <w:t>tidy</w:t>
      </w:r>
      <w:proofErr w:type="gramEnd"/>
      <w:r w:rsidRPr="00BD6931">
        <w:rPr>
          <w:rFonts w:ascii="Monospace" w:hAnsi="Monospace" w:cs="Monospace"/>
          <w:color w:val="3F7F5F"/>
          <w:sz w:val="12"/>
          <w:szCs w:val="12"/>
        </w:rPr>
        <w:t>-up</w:t>
      </w:r>
    </w:p>
    <w:p w14:paraId="6178262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595B9255"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if</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recordZPK</w:t>
      </w:r>
      <w:proofErr w:type="spellEnd"/>
      <w:r w:rsidRPr="00BD6931">
        <w:rPr>
          <w:rFonts w:ascii="Monospace" w:hAnsi="Monospace" w:cs="Monospace"/>
          <w:color w:val="000000"/>
          <w:sz w:val="12"/>
          <w:szCs w:val="12"/>
        </w:rPr>
        <w:t xml:space="preserve"> != </w:t>
      </w:r>
      <w:r w:rsidRPr="00BD6931">
        <w:rPr>
          <w:rFonts w:ascii="Monospace" w:hAnsi="Monospace" w:cs="Monospace"/>
          <w:b/>
          <w:bCs/>
          <w:color w:val="7F0055"/>
          <w:sz w:val="12"/>
          <w:szCs w:val="12"/>
        </w:rPr>
        <w:t>null</w:t>
      </w:r>
      <w:r w:rsidRPr="00BD6931">
        <w:rPr>
          <w:rFonts w:ascii="Monospace" w:hAnsi="Monospace" w:cs="Monospace"/>
          <w:color w:val="000000"/>
          <w:sz w:val="12"/>
          <w:szCs w:val="12"/>
        </w:rPr>
        <w:t>) {</w:t>
      </w:r>
    </w:p>
    <w:p w14:paraId="2909B89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ManagedObject.</w:t>
      </w:r>
      <w:r w:rsidRPr="00BD6931">
        <w:rPr>
          <w:rFonts w:ascii="Monospace" w:hAnsi="Monospace" w:cs="Monospace"/>
          <w:i/>
          <w:iCs/>
          <w:color w:val="000000"/>
          <w:sz w:val="12"/>
          <w:szCs w:val="12"/>
        </w:rPr>
        <w:t>delete</w:t>
      </w:r>
      <w:proofErr w:type="spellEnd"/>
      <w:r w:rsidRPr="00BD6931">
        <w:rPr>
          <w:rFonts w:ascii="Monospace" w:hAnsi="Monospace" w:cs="Monospace"/>
          <w:color w:val="000000"/>
          <w:sz w:val="12"/>
          <w:szCs w:val="12"/>
        </w:rPr>
        <w:t>(</w:t>
      </w:r>
      <w:proofErr w:type="spellStart"/>
      <w:proofErr w:type="gramEnd"/>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recordZPK</w:t>
      </w:r>
      <w:proofErr w:type="spellEnd"/>
      <w:r w:rsidRPr="00BD6931">
        <w:rPr>
          <w:rFonts w:ascii="Monospace" w:hAnsi="Monospace" w:cs="Monospace"/>
          <w:color w:val="000000"/>
          <w:sz w:val="12"/>
          <w:szCs w:val="12"/>
        </w:rPr>
        <w:t>);</w:t>
      </w:r>
    </w:p>
    <w:p w14:paraId="74FC7B42"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15118878"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if</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extentZPK</w:t>
      </w:r>
      <w:proofErr w:type="spellEnd"/>
      <w:r w:rsidRPr="00BD6931">
        <w:rPr>
          <w:rFonts w:ascii="Monospace" w:hAnsi="Monospace" w:cs="Monospace"/>
          <w:color w:val="000000"/>
          <w:sz w:val="12"/>
          <w:szCs w:val="12"/>
        </w:rPr>
        <w:t xml:space="preserve"> != </w:t>
      </w:r>
      <w:r w:rsidRPr="00BD6931">
        <w:rPr>
          <w:rFonts w:ascii="Monospace" w:hAnsi="Monospace" w:cs="Monospace"/>
          <w:b/>
          <w:bCs/>
          <w:color w:val="7F0055"/>
          <w:sz w:val="12"/>
          <w:szCs w:val="12"/>
        </w:rPr>
        <w:t>null</w:t>
      </w:r>
      <w:r w:rsidRPr="00BD6931">
        <w:rPr>
          <w:rFonts w:ascii="Monospace" w:hAnsi="Monospace" w:cs="Monospace"/>
          <w:color w:val="000000"/>
          <w:sz w:val="12"/>
          <w:szCs w:val="12"/>
        </w:rPr>
        <w:t>) {</w:t>
      </w:r>
    </w:p>
    <w:p w14:paraId="5CAD0FE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ManagedObject.</w:t>
      </w:r>
      <w:r w:rsidRPr="00BD6931">
        <w:rPr>
          <w:rFonts w:ascii="Monospace" w:hAnsi="Monospace" w:cs="Monospace"/>
          <w:i/>
          <w:iCs/>
          <w:color w:val="000000"/>
          <w:sz w:val="12"/>
          <w:szCs w:val="12"/>
        </w:rPr>
        <w:t>delete</w:t>
      </w:r>
      <w:proofErr w:type="spellEnd"/>
      <w:r w:rsidRPr="00BD6931">
        <w:rPr>
          <w:rFonts w:ascii="Monospace" w:hAnsi="Monospace" w:cs="Monospace"/>
          <w:color w:val="000000"/>
          <w:sz w:val="12"/>
          <w:szCs w:val="12"/>
        </w:rPr>
        <w:t>(</w:t>
      </w:r>
      <w:proofErr w:type="spellStart"/>
      <w:proofErr w:type="gramEnd"/>
      <w:r w:rsidRPr="00BD6931">
        <w:rPr>
          <w:rFonts w:ascii="Monospace" w:hAnsi="Monospace" w:cs="Monospace"/>
          <w:b/>
          <w:bCs/>
          <w:color w:val="7F0055"/>
          <w:sz w:val="12"/>
          <w:szCs w:val="12"/>
        </w:rPr>
        <w:t>this</w:t>
      </w:r>
      <w:r w:rsidRPr="00BD6931">
        <w:rPr>
          <w:rFonts w:ascii="Monospace" w:hAnsi="Monospace" w:cs="Monospace"/>
          <w:color w:val="000000"/>
          <w:sz w:val="12"/>
          <w:szCs w:val="12"/>
        </w:rPr>
        <w:t>.</w:t>
      </w:r>
      <w:r w:rsidRPr="00BD6931">
        <w:rPr>
          <w:rFonts w:ascii="Monospace" w:hAnsi="Monospace" w:cs="Monospace"/>
          <w:color w:val="0000C0"/>
          <w:sz w:val="12"/>
          <w:szCs w:val="12"/>
        </w:rPr>
        <w:t>extentZPK</w:t>
      </w:r>
      <w:proofErr w:type="spellEnd"/>
      <w:r w:rsidRPr="00BD6931">
        <w:rPr>
          <w:rFonts w:ascii="Monospace" w:hAnsi="Monospace" w:cs="Monospace"/>
          <w:color w:val="000000"/>
          <w:sz w:val="12"/>
          <w:szCs w:val="12"/>
        </w:rPr>
        <w:t>);</w:t>
      </w:r>
    </w:p>
    <w:p w14:paraId="7646EBA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19CA3E8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t>}</w:t>
      </w:r>
    </w:p>
    <w:p w14:paraId="7ECCAB8F"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0CDE7ED8"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class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RecordZPK</w:t>
      </w:r>
      <w:proofErr w:type="spell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extends</w:t>
      </w:r>
      <w:r w:rsidRPr="00BD6931">
        <w:rPr>
          <w:rFonts w:ascii="Monospace" w:hAnsi="Monospace" w:cs="Monospace"/>
          <w:color w:val="000000"/>
          <w:sz w:val="12"/>
          <w:szCs w:val="12"/>
        </w:rPr>
        <w:t xml:space="preserve"> Record&lt;</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&gt; {</w:t>
      </w:r>
    </w:p>
    <w:p w14:paraId="4EB4DB8A"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0B572A62"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RecordZPK</w:t>
      </w:r>
      <w:proofErr w:type="spellEnd"/>
      <w:r w:rsidRPr="00BD6931">
        <w:rPr>
          <w:rFonts w:ascii="Monospace" w:hAnsi="Monospace" w:cs="Monospace"/>
          <w:color w:val="000000"/>
          <w:sz w:val="12"/>
          <w:szCs w:val="12"/>
        </w:rPr>
        <w:t>() {</w:t>
      </w:r>
    </w:p>
    <w:p w14:paraId="2A019EA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super</w:t>
      </w:r>
      <w:proofErr w:type="gramEnd"/>
      <w:r w:rsidRPr="00BD6931">
        <w:rPr>
          <w:rFonts w:ascii="Monospace" w:hAnsi="Monospace" w:cs="Monospace"/>
          <w:color w:val="000000"/>
          <w:sz w:val="12"/>
          <w:szCs w:val="12"/>
        </w:rPr>
        <w:t>(</w:t>
      </w:r>
      <w:proofErr w:type="spellStart"/>
      <w:r w:rsidRPr="00BD6931">
        <w:rPr>
          <w:rFonts w:ascii="Monospace" w:hAnsi="Monospace" w:cs="Monospace"/>
          <w:color w:val="000000"/>
          <w:sz w:val="12"/>
          <w:szCs w:val="12"/>
        </w:rPr>
        <w:t>ManagedZPK.</w:t>
      </w:r>
      <w:r w:rsidRPr="00BD6931">
        <w:rPr>
          <w:rFonts w:ascii="Monospace" w:hAnsi="Monospace" w:cs="Monospace"/>
          <w:b/>
          <w:bCs/>
          <w:color w:val="7F0055"/>
          <w:sz w:val="12"/>
          <w:szCs w:val="12"/>
        </w:rPr>
        <w:t>class</w:t>
      </w:r>
      <w:proofErr w:type="spellEnd"/>
      <w:r w:rsidRPr="00BD6931">
        <w:rPr>
          <w:rFonts w:ascii="Monospace" w:hAnsi="Monospace" w:cs="Monospace"/>
          <w:color w:val="000000"/>
          <w:sz w:val="12"/>
          <w:szCs w:val="12"/>
        </w:rPr>
        <w:t>);</w:t>
      </w:r>
    </w:p>
    <w:p w14:paraId="1B2F8D1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0A435AFC"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5506238D"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protected</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RecordZPK</w:t>
      </w:r>
      <w:proofErr w:type="spellEnd"/>
      <w:r w:rsidRPr="00BD6931">
        <w:rPr>
          <w:rFonts w:ascii="Monospace" w:hAnsi="Monospace" w:cs="Monospace"/>
          <w:color w:val="000000"/>
          <w:sz w:val="12"/>
          <w:szCs w:val="12"/>
        </w:rPr>
        <w:t>(Class&lt;</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&gt; </w:t>
      </w:r>
      <w:proofErr w:type="spellStart"/>
      <w:r w:rsidRPr="00BD6931">
        <w:rPr>
          <w:rFonts w:ascii="Monospace" w:hAnsi="Monospace" w:cs="Monospace"/>
          <w:color w:val="000000"/>
          <w:sz w:val="12"/>
          <w:szCs w:val="12"/>
        </w:rPr>
        <w:t>klass</w:t>
      </w:r>
      <w:proofErr w:type="spell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throws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ManagedClassError</w:t>
      </w:r>
      <w:proofErr w:type="spellEnd"/>
      <w:r w:rsidRPr="00BD6931">
        <w:rPr>
          <w:rFonts w:ascii="Monospace" w:hAnsi="Monospace" w:cs="Monospace"/>
          <w:color w:val="000000"/>
          <w:sz w:val="12"/>
          <w:szCs w:val="12"/>
        </w:rPr>
        <w:t xml:space="preserve"> {</w:t>
      </w:r>
    </w:p>
    <w:p w14:paraId="678EC64A"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super</w:t>
      </w:r>
      <w:proofErr w:type="gramEnd"/>
      <w:r w:rsidRPr="00BD6931">
        <w:rPr>
          <w:rFonts w:ascii="Monospace" w:hAnsi="Monospace" w:cs="Monospace"/>
          <w:color w:val="000000"/>
          <w:sz w:val="12"/>
          <w:szCs w:val="12"/>
        </w:rPr>
        <w:t>(</w:t>
      </w:r>
      <w:proofErr w:type="spellStart"/>
      <w:r w:rsidRPr="00BD6931">
        <w:rPr>
          <w:rFonts w:ascii="Monospace" w:hAnsi="Monospace" w:cs="Monospace"/>
          <w:color w:val="000000"/>
          <w:sz w:val="12"/>
          <w:szCs w:val="12"/>
        </w:rPr>
        <w:t>klass</w:t>
      </w:r>
      <w:proofErr w:type="spellEnd"/>
      <w:r w:rsidRPr="00BD6931">
        <w:rPr>
          <w:rFonts w:ascii="Monospace" w:hAnsi="Monospace" w:cs="Monospace"/>
          <w:color w:val="000000"/>
          <w:sz w:val="12"/>
          <w:szCs w:val="12"/>
        </w:rPr>
        <w:t>);</w:t>
      </w:r>
    </w:p>
    <w:p w14:paraId="6B59FE9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7687D9EA"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54BFCCBC"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5D1E2355"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646464"/>
          <w:sz w:val="12"/>
          <w:szCs w:val="12"/>
        </w:rPr>
        <w:t>@Override</w:t>
      </w:r>
    </w:p>
    <w:p w14:paraId="683E685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void</w:t>
      </w:r>
      <w:r w:rsidRPr="00BD6931">
        <w:rPr>
          <w:rFonts w:ascii="Monospace" w:hAnsi="Monospace" w:cs="Monospace"/>
          <w:color w:val="000000"/>
          <w:sz w:val="12"/>
          <w:szCs w:val="12"/>
        </w:rPr>
        <w:t xml:space="preserve"> deleted(</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 {</w:t>
      </w:r>
    </w:p>
    <w:p w14:paraId="3D34CF9B"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System.</w:t>
      </w:r>
      <w:r w:rsidRPr="00BD6931">
        <w:rPr>
          <w:rFonts w:ascii="Monospace" w:hAnsi="Monospace" w:cs="Monospace"/>
          <w:i/>
          <w:iCs/>
          <w:color w:val="0000C0"/>
          <w:sz w:val="12"/>
          <w:szCs w:val="12"/>
        </w:rPr>
        <w:t>out</w:t>
      </w:r>
      <w:r w:rsidRPr="00BD6931">
        <w:rPr>
          <w:rFonts w:ascii="Monospace" w:hAnsi="Monospace" w:cs="Monospace"/>
          <w:color w:val="000000"/>
          <w:sz w:val="12"/>
          <w:szCs w:val="12"/>
        </w:rPr>
        <w:t>.println</w:t>
      </w:r>
      <w:proofErr w:type="spellEnd"/>
      <w:r w:rsidRPr="00BD6931">
        <w:rPr>
          <w:rFonts w:ascii="Monospace" w:hAnsi="Monospace" w:cs="Monospace"/>
          <w:color w:val="000000"/>
          <w:sz w:val="12"/>
          <w:szCs w:val="12"/>
        </w:rPr>
        <w:t>(</w:t>
      </w:r>
      <w:proofErr w:type="gramEnd"/>
      <w:r w:rsidRPr="00BD6931">
        <w:rPr>
          <w:rFonts w:ascii="Monospace" w:hAnsi="Monospace" w:cs="Monospace"/>
          <w:color w:val="2A00FF"/>
          <w:sz w:val="12"/>
          <w:szCs w:val="12"/>
        </w:rPr>
        <w:t>"</w:t>
      </w:r>
      <w:proofErr w:type="spellStart"/>
      <w:r w:rsidRPr="00BD6931">
        <w:rPr>
          <w:rFonts w:ascii="Monospace" w:hAnsi="Monospace" w:cs="Monospace"/>
          <w:color w:val="2A00FF"/>
          <w:sz w:val="12"/>
          <w:szCs w:val="12"/>
        </w:rPr>
        <w:t>StoreZPK</w:t>
      </w:r>
      <w:proofErr w:type="spellEnd"/>
      <w:r w:rsidRPr="00BD6931">
        <w:rPr>
          <w:rFonts w:ascii="Monospace" w:hAnsi="Monospace" w:cs="Monospace"/>
          <w:color w:val="2A00FF"/>
          <w:sz w:val="12"/>
          <w:szCs w:val="12"/>
        </w:rPr>
        <w:t>: Deleted "</w:t>
      </w:r>
      <w:r w:rsidRPr="00BD6931">
        <w:rPr>
          <w:rFonts w:ascii="Monospace" w:hAnsi="Monospace" w:cs="Monospace"/>
          <w:color w:val="000000"/>
          <w:sz w:val="12"/>
          <w:szCs w:val="12"/>
        </w:rPr>
        <w:t xml:space="preserve"> +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w:t>
      </w:r>
    </w:p>
    <w:p w14:paraId="2E0D4188"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4D97B82D"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FIX THIS - here the external file can be removed </w:t>
      </w:r>
    </w:p>
    <w:p w14:paraId="508171E9"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10FBD02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276C960C"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0BC52134"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646464"/>
          <w:sz w:val="12"/>
          <w:szCs w:val="12"/>
        </w:rPr>
        <w:t>@Override</w:t>
      </w:r>
    </w:p>
    <w:p w14:paraId="24978F60"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void</w:t>
      </w:r>
      <w:r w:rsidRPr="00BD6931">
        <w:rPr>
          <w:rFonts w:ascii="Monospace" w:hAnsi="Monospace" w:cs="Monospace"/>
          <w:color w:val="000000"/>
          <w:sz w:val="12"/>
          <w:szCs w:val="12"/>
        </w:rPr>
        <w:t xml:space="preserve"> modified(</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 {</w:t>
      </w:r>
    </w:p>
    <w:p w14:paraId="6564144A"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System.</w:t>
      </w:r>
      <w:r w:rsidRPr="00BD6931">
        <w:rPr>
          <w:rFonts w:ascii="Monospace" w:hAnsi="Monospace" w:cs="Monospace"/>
          <w:i/>
          <w:iCs/>
          <w:color w:val="0000C0"/>
          <w:sz w:val="12"/>
          <w:szCs w:val="12"/>
        </w:rPr>
        <w:t>out</w:t>
      </w:r>
      <w:r w:rsidRPr="00BD6931">
        <w:rPr>
          <w:rFonts w:ascii="Monospace" w:hAnsi="Monospace" w:cs="Monospace"/>
          <w:color w:val="000000"/>
          <w:sz w:val="12"/>
          <w:szCs w:val="12"/>
        </w:rPr>
        <w:t>.println</w:t>
      </w:r>
      <w:proofErr w:type="spellEnd"/>
      <w:r w:rsidRPr="00BD6931">
        <w:rPr>
          <w:rFonts w:ascii="Monospace" w:hAnsi="Monospace" w:cs="Monospace"/>
          <w:color w:val="000000"/>
          <w:sz w:val="12"/>
          <w:szCs w:val="12"/>
        </w:rPr>
        <w:t>(</w:t>
      </w:r>
      <w:proofErr w:type="gramEnd"/>
      <w:r w:rsidRPr="00BD6931">
        <w:rPr>
          <w:rFonts w:ascii="Monospace" w:hAnsi="Monospace" w:cs="Monospace"/>
          <w:color w:val="2A00FF"/>
          <w:sz w:val="12"/>
          <w:szCs w:val="12"/>
        </w:rPr>
        <w:t>"</w:t>
      </w:r>
      <w:proofErr w:type="spellStart"/>
      <w:r w:rsidRPr="00BD6931">
        <w:rPr>
          <w:rFonts w:ascii="Monospace" w:hAnsi="Monospace" w:cs="Monospace"/>
          <w:color w:val="2A00FF"/>
          <w:sz w:val="12"/>
          <w:szCs w:val="12"/>
        </w:rPr>
        <w:t>StoreZPK</w:t>
      </w:r>
      <w:proofErr w:type="spellEnd"/>
      <w:r w:rsidRPr="00BD6931">
        <w:rPr>
          <w:rFonts w:ascii="Monospace" w:hAnsi="Monospace" w:cs="Monospace"/>
          <w:color w:val="2A00FF"/>
          <w:sz w:val="12"/>
          <w:szCs w:val="12"/>
        </w:rPr>
        <w:t>: Modified "</w:t>
      </w:r>
      <w:r w:rsidRPr="00BD6931">
        <w:rPr>
          <w:rFonts w:ascii="Monospace" w:hAnsi="Monospace" w:cs="Monospace"/>
          <w:color w:val="000000"/>
          <w:sz w:val="12"/>
          <w:szCs w:val="12"/>
        </w:rPr>
        <w:t xml:space="preserve"> +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w:t>
      </w:r>
    </w:p>
    <w:p w14:paraId="4B6B407C"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6C95BA9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FIX THIS - expect this to be unused since keys </w:t>
      </w:r>
      <w:proofErr w:type="spellStart"/>
      <w:r w:rsidRPr="00BD6931">
        <w:rPr>
          <w:rFonts w:ascii="Monospace" w:hAnsi="Monospace" w:cs="Monospace"/>
          <w:color w:val="3F7F5F"/>
          <w:sz w:val="12"/>
          <w:szCs w:val="12"/>
        </w:rPr>
        <w:t>arn't</w:t>
      </w:r>
      <w:proofErr w:type="spellEnd"/>
      <w:r w:rsidRPr="00BD6931">
        <w:rPr>
          <w:rFonts w:ascii="Monospace" w:hAnsi="Monospace" w:cs="Monospace"/>
          <w:color w:val="3F7F5F"/>
          <w:sz w:val="12"/>
          <w:szCs w:val="12"/>
        </w:rPr>
        <w:t xml:space="preserve"> modified</w:t>
      </w:r>
    </w:p>
    <w:p w14:paraId="472377F6"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36BDFB3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315A9D68"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7C557C5D"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646464"/>
          <w:sz w:val="12"/>
          <w:szCs w:val="12"/>
        </w:rPr>
        <w:t>@Override</w:t>
      </w:r>
    </w:p>
    <w:p w14:paraId="7690F6F7"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void</w:t>
      </w:r>
      <w:r w:rsidRPr="00BD6931">
        <w:rPr>
          <w:rFonts w:ascii="Monospace" w:hAnsi="Monospace" w:cs="Monospace"/>
          <w:color w:val="000000"/>
          <w:sz w:val="12"/>
          <w:szCs w:val="12"/>
        </w:rPr>
        <w:t xml:space="preserve"> created(</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 {</w:t>
      </w:r>
    </w:p>
    <w:p w14:paraId="325F533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System.</w:t>
      </w:r>
      <w:r w:rsidRPr="00BD6931">
        <w:rPr>
          <w:rFonts w:ascii="Monospace" w:hAnsi="Monospace" w:cs="Monospace"/>
          <w:i/>
          <w:iCs/>
          <w:color w:val="0000C0"/>
          <w:sz w:val="12"/>
          <w:szCs w:val="12"/>
        </w:rPr>
        <w:t>out</w:t>
      </w:r>
      <w:r w:rsidRPr="00BD6931">
        <w:rPr>
          <w:rFonts w:ascii="Monospace" w:hAnsi="Monospace" w:cs="Monospace"/>
          <w:color w:val="000000"/>
          <w:sz w:val="12"/>
          <w:szCs w:val="12"/>
        </w:rPr>
        <w:t>.println</w:t>
      </w:r>
      <w:proofErr w:type="spellEnd"/>
      <w:r w:rsidRPr="00BD6931">
        <w:rPr>
          <w:rFonts w:ascii="Monospace" w:hAnsi="Monospace" w:cs="Monospace"/>
          <w:color w:val="000000"/>
          <w:sz w:val="12"/>
          <w:szCs w:val="12"/>
        </w:rPr>
        <w:t>(</w:t>
      </w:r>
      <w:proofErr w:type="gramEnd"/>
      <w:r w:rsidRPr="00BD6931">
        <w:rPr>
          <w:rFonts w:ascii="Monospace" w:hAnsi="Monospace" w:cs="Monospace"/>
          <w:color w:val="2A00FF"/>
          <w:sz w:val="12"/>
          <w:szCs w:val="12"/>
        </w:rPr>
        <w:t>"</w:t>
      </w:r>
      <w:proofErr w:type="spellStart"/>
      <w:r w:rsidRPr="00BD6931">
        <w:rPr>
          <w:rFonts w:ascii="Monospace" w:hAnsi="Monospace" w:cs="Monospace"/>
          <w:color w:val="2A00FF"/>
          <w:sz w:val="12"/>
          <w:szCs w:val="12"/>
        </w:rPr>
        <w:t>StoreZPK</w:t>
      </w:r>
      <w:proofErr w:type="spellEnd"/>
      <w:r w:rsidRPr="00BD6931">
        <w:rPr>
          <w:rFonts w:ascii="Monospace" w:hAnsi="Monospace" w:cs="Monospace"/>
          <w:color w:val="2A00FF"/>
          <w:sz w:val="12"/>
          <w:szCs w:val="12"/>
        </w:rPr>
        <w:t>: Created "</w:t>
      </w:r>
      <w:r w:rsidRPr="00BD6931">
        <w:rPr>
          <w:rFonts w:ascii="Monospace" w:hAnsi="Monospace" w:cs="Monospace"/>
          <w:color w:val="000000"/>
          <w:sz w:val="12"/>
          <w:szCs w:val="12"/>
        </w:rPr>
        <w:t xml:space="preserve"> +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w:t>
      </w:r>
    </w:p>
    <w:p w14:paraId="0E0978EC"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1C70B1D4"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FIX THIS - here the </w:t>
      </w:r>
      <w:proofErr w:type="spellStart"/>
      <w:r w:rsidRPr="00BD6931">
        <w:rPr>
          <w:rFonts w:ascii="Monospace" w:hAnsi="Monospace" w:cs="Monospace"/>
          <w:color w:val="3F7F5F"/>
          <w:sz w:val="12"/>
          <w:szCs w:val="12"/>
          <w:u w:val="single"/>
        </w:rPr>
        <w:t>zpk</w:t>
      </w:r>
      <w:proofErr w:type="spellEnd"/>
      <w:r w:rsidRPr="00BD6931">
        <w:rPr>
          <w:rFonts w:ascii="Monospace" w:hAnsi="Monospace" w:cs="Monospace"/>
          <w:color w:val="3F7F5F"/>
          <w:sz w:val="12"/>
          <w:szCs w:val="12"/>
        </w:rPr>
        <w:t xml:space="preserve"> object can be written to an external file</w:t>
      </w:r>
    </w:p>
    <w:p w14:paraId="2A62DF6B"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68E8CA53" w14:textId="77777777" w:rsidR="00FC6066" w:rsidRPr="00FC6066" w:rsidRDefault="00FC6066" w:rsidP="00FC6066">
      <w:pPr>
        <w:widowControl w:val="0"/>
        <w:autoSpaceDE w:val="0"/>
        <w:autoSpaceDN w:val="0"/>
        <w:adjustRightInd w:val="0"/>
        <w:rPr>
          <w:ins w:id="86" w:author="Peter Lord" w:date="2015-08-20T14:41:00Z"/>
          <w:rFonts w:ascii="Monospace" w:hAnsi="Monospace" w:cs="Monospace"/>
          <w:color w:val="000000"/>
          <w:sz w:val="12"/>
          <w:szCs w:val="12"/>
        </w:rPr>
      </w:pPr>
      <w:ins w:id="87" w:author="Peter Lord" w:date="2015-08-20T14:41:00Z">
        <w:r w:rsidRPr="00FC6066">
          <w:rPr>
            <w:rFonts w:ascii="Monospace" w:hAnsi="Monospace" w:cs="Monospace"/>
            <w:color w:val="000000"/>
            <w:sz w:val="12"/>
            <w:szCs w:val="12"/>
          </w:rPr>
          <w:tab/>
        </w:r>
        <w:r w:rsidRPr="00FC6066">
          <w:rPr>
            <w:rFonts w:ascii="Monospace" w:hAnsi="Monospace" w:cs="Monospace"/>
            <w:color w:val="000000"/>
            <w:sz w:val="12"/>
            <w:szCs w:val="12"/>
          </w:rPr>
          <w:tab/>
        </w:r>
        <w:r w:rsidRPr="00FC6066">
          <w:rPr>
            <w:rFonts w:ascii="Monospace" w:hAnsi="Monospace" w:cs="Monospace"/>
            <w:color w:val="000000"/>
            <w:sz w:val="12"/>
            <w:szCs w:val="12"/>
          </w:rPr>
          <w:tab/>
          <w:t xml:space="preserve">// There is one key per file, so the filename is based on </w:t>
        </w:r>
        <w:proofErr w:type="spellStart"/>
        <w:r w:rsidRPr="00FC6066">
          <w:rPr>
            <w:rFonts w:ascii="Monospace" w:hAnsi="Monospace" w:cs="Monospace"/>
            <w:color w:val="000000"/>
            <w:sz w:val="12"/>
            <w:szCs w:val="12"/>
          </w:rPr>
          <w:t>clientNodeId</w:t>
        </w:r>
        <w:proofErr w:type="spellEnd"/>
      </w:ins>
    </w:p>
    <w:p w14:paraId="45A6B32F" w14:textId="77777777" w:rsidR="00FC6066" w:rsidRPr="00FC6066" w:rsidRDefault="00FC6066" w:rsidP="00FC6066">
      <w:pPr>
        <w:widowControl w:val="0"/>
        <w:autoSpaceDE w:val="0"/>
        <w:autoSpaceDN w:val="0"/>
        <w:adjustRightInd w:val="0"/>
        <w:rPr>
          <w:ins w:id="88" w:author="Peter Lord" w:date="2015-08-20T14:41:00Z"/>
          <w:rFonts w:ascii="Monospace" w:hAnsi="Monospace" w:cs="Monospace"/>
          <w:color w:val="000000"/>
          <w:sz w:val="12"/>
          <w:szCs w:val="12"/>
        </w:rPr>
      </w:pPr>
      <w:ins w:id="89" w:author="Peter Lord" w:date="2015-08-20T14:41:00Z">
        <w:r w:rsidRPr="00FC6066">
          <w:rPr>
            <w:rFonts w:ascii="Monospace" w:hAnsi="Monospace" w:cs="Monospace"/>
            <w:color w:val="000000"/>
            <w:sz w:val="12"/>
            <w:szCs w:val="12"/>
          </w:rPr>
          <w:tab/>
        </w:r>
        <w:r w:rsidRPr="00FC6066">
          <w:rPr>
            <w:rFonts w:ascii="Monospace" w:hAnsi="Monospace" w:cs="Monospace"/>
            <w:color w:val="000000"/>
            <w:sz w:val="12"/>
            <w:szCs w:val="12"/>
          </w:rPr>
          <w:tab/>
        </w:r>
        <w:r w:rsidRPr="00FC6066">
          <w:rPr>
            <w:rFonts w:ascii="Monospace" w:hAnsi="Monospace" w:cs="Monospace"/>
            <w:color w:val="000000"/>
            <w:sz w:val="12"/>
            <w:szCs w:val="12"/>
          </w:rPr>
          <w:tab/>
          <w:t>//</w:t>
        </w:r>
      </w:ins>
    </w:p>
    <w:p w14:paraId="2734F488" w14:textId="4F9642E1" w:rsidR="00FC6066" w:rsidRPr="00FC6066" w:rsidRDefault="00FC6066" w:rsidP="00FC6066">
      <w:pPr>
        <w:widowControl w:val="0"/>
        <w:autoSpaceDE w:val="0"/>
        <w:autoSpaceDN w:val="0"/>
        <w:adjustRightInd w:val="0"/>
        <w:rPr>
          <w:ins w:id="90" w:author="Peter Lord" w:date="2015-08-20T14:41:00Z"/>
          <w:rFonts w:ascii="Monospace" w:hAnsi="Monospace" w:cs="Monospace"/>
          <w:color w:val="000000"/>
          <w:sz w:val="12"/>
          <w:szCs w:val="12"/>
        </w:rPr>
      </w:pPr>
      <w:ins w:id="91" w:author="Peter Lord" w:date="2015-08-20T14:41:00Z">
        <w:r w:rsidRPr="00FC6066">
          <w:rPr>
            <w:rFonts w:ascii="Monospace" w:hAnsi="Monospace" w:cs="Monospace"/>
            <w:color w:val="000000"/>
            <w:sz w:val="12"/>
            <w:szCs w:val="12"/>
          </w:rPr>
          <w:tab/>
        </w:r>
        <w:r w:rsidRPr="00FC6066">
          <w:rPr>
            <w:rFonts w:ascii="Monospace" w:hAnsi="Monospace" w:cs="Monospace"/>
            <w:color w:val="000000"/>
            <w:sz w:val="12"/>
            <w:szCs w:val="12"/>
          </w:rPr>
          <w:tab/>
        </w:r>
        <w:r w:rsidRPr="00FC6066">
          <w:rPr>
            <w:rFonts w:ascii="Monospace" w:hAnsi="Monospace" w:cs="Monospace"/>
            <w:color w:val="000000"/>
            <w:sz w:val="12"/>
            <w:szCs w:val="12"/>
          </w:rPr>
          <w:tab/>
          <w:t>// If all indexes are required to be written to disk, then the filename</w:t>
        </w:r>
      </w:ins>
    </w:p>
    <w:p w14:paraId="3595D2CF" w14:textId="0D1F6BC3" w:rsidR="00FC6066" w:rsidRPr="00FC6066" w:rsidRDefault="00FC6066" w:rsidP="00FC6066">
      <w:pPr>
        <w:widowControl w:val="0"/>
        <w:autoSpaceDE w:val="0"/>
        <w:autoSpaceDN w:val="0"/>
        <w:adjustRightInd w:val="0"/>
        <w:rPr>
          <w:ins w:id="92" w:author="Peter Lord" w:date="2015-08-20T14:41:00Z"/>
          <w:rFonts w:ascii="Monospace" w:hAnsi="Monospace" w:cs="Monospace"/>
          <w:color w:val="000000"/>
          <w:sz w:val="12"/>
          <w:szCs w:val="12"/>
        </w:rPr>
      </w:pPr>
      <w:ins w:id="93" w:author="Peter Lord" w:date="2015-08-20T14:41:00Z">
        <w:r w:rsidRPr="00FC6066">
          <w:rPr>
            <w:rFonts w:ascii="Monospace" w:hAnsi="Monospace" w:cs="Monospace"/>
            <w:color w:val="000000"/>
            <w:sz w:val="12"/>
            <w:szCs w:val="12"/>
          </w:rPr>
          <w:tab/>
        </w:r>
        <w:r w:rsidRPr="00FC6066">
          <w:rPr>
            <w:rFonts w:ascii="Monospace" w:hAnsi="Monospace" w:cs="Monospace"/>
            <w:color w:val="000000"/>
            <w:sz w:val="12"/>
            <w:szCs w:val="12"/>
          </w:rPr>
          <w:tab/>
        </w:r>
        <w:r w:rsidRPr="00FC6066">
          <w:rPr>
            <w:rFonts w:ascii="Monospace" w:hAnsi="Monospace" w:cs="Monospace"/>
            <w:color w:val="000000"/>
            <w:sz w:val="12"/>
            <w:szCs w:val="12"/>
          </w:rPr>
          <w:tab/>
          <w:t xml:space="preserve">// </w:t>
        </w:r>
        <w:proofErr w:type="gramStart"/>
        <w:r w:rsidRPr="00FC6066">
          <w:rPr>
            <w:rFonts w:ascii="Monospace" w:hAnsi="Monospace" w:cs="Monospace"/>
            <w:color w:val="000000"/>
            <w:sz w:val="12"/>
            <w:szCs w:val="12"/>
          </w:rPr>
          <w:t>should</w:t>
        </w:r>
        <w:proofErr w:type="gramEnd"/>
        <w:r w:rsidRPr="00FC6066">
          <w:rPr>
            <w:rFonts w:ascii="Monospace" w:hAnsi="Monospace" w:cs="Monospace"/>
            <w:color w:val="000000"/>
            <w:sz w:val="12"/>
            <w:szCs w:val="12"/>
          </w:rPr>
          <w:t xml:space="preserve"> also contain the index.</w:t>
        </w:r>
      </w:ins>
    </w:p>
    <w:p w14:paraId="4FC51B07" w14:textId="0753509C" w:rsidR="00FC6066" w:rsidRPr="00FC6066" w:rsidRDefault="00FC6066" w:rsidP="00FC6066">
      <w:pPr>
        <w:widowControl w:val="0"/>
        <w:autoSpaceDE w:val="0"/>
        <w:autoSpaceDN w:val="0"/>
        <w:adjustRightInd w:val="0"/>
        <w:rPr>
          <w:ins w:id="94" w:author="Peter Lord" w:date="2015-08-20T14:41:00Z"/>
          <w:rFonts w:ascii="Monospace" w:hAnsi="Monospace" w:cs="Monospace"/>
          <w:color w:val="000000"/>
          <w:sz w:val="12"/>
          <w:szCs w:val="12"/>
        </w:rPr>
      </w:pPr>
      <w:ins w:id="95" w:author="Peter Lord" w:date="2015-08-20T14:41:00Z">
        <w:r w:rsidRPr="00FC6066">
          <w:rPr>
            <w:rFonts w:ascii="Monospace" w:hAnsi="Monospace" w:cs="Monospace"/>
            <w:color w:val="000000"/>
            <w:sz w:val="12"/>
            <w:szCs w:val="12"/>
          </w:rPr>
          <w:tab/>
        </w:r>
        <w:r w:rsidRPr="00FC6066">
          <w:rPr>
            <w:rFonts w:ascii="Monospace" w:hAnsi="Monospace" w:cs="Monospace"/>
            <w:color w:val="000000"/>
            <w:sz w:val="12"/>
            <w:szCs w:val="12"/>
          </w:rPr>
          <w:tab/>
        </w:r>
        <w:r w:rsidRPr="00FC6066">
          <w:rPr>
            <w:rFonts w:ascii="Monospace" w:hAnsi="Monospace" w:cs="Monospace"/>
            <w:color w:val="000000"/>
            <w:sz w:val="12"/>
            <w:szCs w:val="12"/>
          </w:rPr>
          <w:tab/>
          <w:t xml:space="preserve">// </w:t>
        </w:r>
      </w:ins>
    </w:p>
    <w:p w14:paraId="2E21D7B3" w14:textId="08AE486D" w:rsidR="00BD6931" w:rsidRPr="00BD6931" w:rsidDel="00FC6066" w:rsidRDefault="00BD6931" w:rsidP="00BD6931">
      <w:pPr>
        <w:widowControl w:val="0"/>
        <w:autoSpaceDE w:val="0"/>
        <w:autoSpaceDN w:val="0"/>
        <w:adjustRightInd w:val="0"/>
        <w:rPr>
          <w:del w:id="96" w:author="Peter Lord" w:date="2015-08-20T14:41:00Z"/>
          <w:rFonts w:ascii="Monospace" w:hAnsi="Monospace" w:cs="Monospace"/>
          <w:sz w:val="12"/>
          <w:szCs w:val="12"/>
        </w:rPr>
      </w:pPr>
      <w:del w:id="97" w:author="Peter Lord" w:date="2015-08-20T14:41:00Z">
        <w:r w:rsidRPr="00BD6931" w:rsidDel="00FC6066">
          <w:rPr>
            <w:rFonts w:ascii="Monospace" w:hAnsi="Monospace" w:cs="Monospace"/>
            <w:color w:val="000000"/>
            <w:sz w:val="12"/>
            <w:szCs w:val="12"/>
          </w:rPr>
          <w:tab/>
        </w:r>
        <w:r w:rsidRPr="00BD6931" w:rsidDel="00FC6066">
          <w:rPr>
            <w:rFonts w:ascii="Monospace" w:hAnsi="Monospace" w:cs="Monospace"/>
            <w:color w:val="000000"/>
            <w:sz w:val="12"/>
            <w:szCs w:val="12"/>
          </w:rPr>
          <w:tab/>
        </w:r>
        <w:r w:rsidRPr="00BD6931" w:rsidDel="00FC6066">
          <w:rPr>
            <w:rFonts w:ascii="Monospace" w:hAnsi="Monospace" w:cs="Monospace"/>
            <w:color w:val="000000"/>
            <w:sz w:val="12"/>
            <w:szCs w:val="12"/>
          </w:rPr>
          <w:tab/>
        </w:r>
        <w:r w:rsidRPr="00BD6931" w:rsidDel="00FC6066">
          <w:rPr>
            <w:rFonts w:ascii="Monospace" w:hAnsi="Monospace" w:cs="Monospace"/>
            <w:color w:val="3F7F5F"/>
            <w:sz w:val="12"/>
            <w:szCs w:val="12"/>
          </w:rPr>
          <w:delText>// Should probably avoid overwriting an existing file</w:delText>
        </w:r>
      </w:del>
    </w:p>
    <w:p w14:paraId="635CC0F9" w14:textId="7880311B" w:rsidR="00BD6931" w:rsidRPr="00BD6931" w:rsidRDefault="00BD6931" w:rsidP="00BD6931">
      <w:pPr>
        <w:widowControl w:val="0"/>
        <w:autoSpaceDE w:val="0"/>
        <w:autoSpaceDN w:val="0"/>
        <w:adjustRightInd w:val="0"/>
        <w:rPr>
          <w:rFonts w:ascii="Monospace" w:hAnsi="Monospace" w:cs="Monospace"/>
          <w:sz w:val="12"/>
          <w:szCs w:val="12"/>
        </w:rPr>
      </w:pPr>
      <w:del w:id="98" w:author="Peter Lord" w:date="2015-08-20T14:41:00Z">
        <w:r w:rsidRPr="00BD6931" w:rsidDel="00FC6066">
          <w:rPr>
            <w:rFonts w:ascii="Monospace" w:hAnsi="Monospace" w:cs="Monospace"/>
            <w:color w:val="000000"/>
            <w:sz w:val="12"/>
            <w:szCs w:val="12"/>
          </w:rPr>
          <w:tab/>
        </w:r>
        <w:r w:rsidRPr="00BD6931" w:rsidDel="00FC6066">
          <w:rPr>
            <w:rFonts w:ascii="Monospace" w:hAnsi="Monospace" w:cs="Monospace"/>
            <w:color w:val="000000"/>
            <w:sz w:val="12"/>
            <w:szCs w:val="12"/>
          </w:rPr>
          <w:tab/>
        </w:r>
        <w:r w:rsidRPr="00BD6931" w:rsidDel="00FC6066">
          <w:rPr>
            <w:rFonts w:ascii="Monospace" w:hAnsi="Monospace" w:cs="Monospace"/>
            <w:color w:val="000000"/>
            <w:sz w:val="12"/>
            <w:szCs w:val="12"/>
          </w:rPr>
          <w:tab/>
        </w:r>
        <w:r w:rsidRPr="00BD6931" w:rsidDel="00FC6066">
          <w:rPr>
            <w:rFonts w:ascii="Monospace" w:hAnsi="Monospace" w:cs="Monospace"/>
            <w:color w:val="3F7F5F"/>
            <w:sz w:val="12"/>
            <w:szCs w:val="12"/>
          </w:rPr>
          <w:delText>//</w:delText>
        </w:r>
      </w:del>
    </w:p>
    <w:p w14:paraId="7863ED37"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2C90523D"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t>}</w:t>
      </w:r>
    </w:p>
    <w:p w14:paraId="37AFC05B"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
    <w:p w14:paraId="6C7346DC"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
    <w:p w14:paraId="1D726407"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class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highlight w:val="lightGray"/>
        </w:rPr>
        <w:t>ExtentZPK</w:t>
      </w:r>
      <w:proofErr w:type="spell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extends</w:t>
      </w:r>
      <w:r w:rsidRPr="00BD6931">
        <w:rPr>
          <w:rFonts w:ascii="Monospace" w:hAnsi="Monospace" w:cs="Monospace"/>
          <w:color w:val="000000"/>
          <w:sz w:val="12"/>
          <w:szCs w:val="12"/>
        </w:rPr>
        <w:t xml:space="preserve"> Extent&lt;</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&gt; {</w:t>
      </w:r>
    </w:p>
    <w:p w14:paraId="48742EFE"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2C3BA6E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ExtentZPK</w:t>
      </w:r>
      <w:proofErr w:type="spellEnd"/>
      <w:r w:rsidRPr="00BD6931">
        <w:rPr>
          <w:rFonts w:ascii="Monospace" w:hAnsi="Monospace" w:cs="Monospace"/>
          <w:color w:val="000000"/>
          <w:sz w:val="12"/>
          <w:szCs w:val="12"/>
        </w:rPr>
        <w:t>() {</w:t>
      </w:r>
    </w:p>
    <w:p w14:paraId="077FDE7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super</w:t>
      </w:r>
      <w:proofErr w:type="gramEnd"/>
      <w:r w:rsidRPr="00BD6931">
        <w:rPr>
          <w:rFonts w:ascii="Monospace" w:hAnsi="Monospace" w:cs="Monospace"/>
          <w:color w:val="000000"/>
          <w:sz w:val="12"/>
          <w:szCs w:val="12"/>
        </w:rPr>
        <w:t>(</w:t>
      </w:r>
      <w:proofErr w:type="spellStart"/>
      <w:r w:rsidRPr="00BD6931">
        <w:rPr>
          <w:rFonts w:ascii="Monospace" w:hAnsi="Monospace" w:cs="Monospace"/>
          <w:color w:val="000000"/>
          <w:sz w:val="12"/>
          <w:szCs w:val="12"/>
        </w:rPr>
        <w:t>ManagedZPK.</w:t>
      </w:r>
      <w:r w:rsidRPr="00BD6931">
        <w:rPr>
          <w:rFonts w:ascii="Monospace" w:hAnsi="Monospace" w:cs="Monospace"/>
          <w:b/>
          <w:bCs/>
          <w:color w:val="7F0055"/>
          <w:sz w:val="12"/>
          <w:szCs w:val="12"/>
        </w:rPr>
        <w:t>class</w:t>
      </w:r>
      <w:proofErr w:type="spellEnd"/>
      <w:r w:rsidRPr="00BD6931">
        <w:rPr>
          <w:rFonts w:ascii="Monospace" w:hAnsi="Monospace" w:cs="Monospace"/>
          <w:color w:val="000000"/>
          <w:sz w:val="12"/>
          <w:szCs w:val="12"/>
        </w:rPr>
        <w:t>);</w:t>
      </w:r>
    </w:p>
    <w:p w14:paraId="4F8550B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4875869E"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5FBA3FF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protected</w:t>
      </w:r>
      <w:proofErr w:type="gram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ExtentZPK</w:t>
      </w:r>
      <w:proofErr w:type="spellEnd"/>
      <w:r w:rsidRPr="00BD6931">
        <w:rPr>
          <w:rFonts w:ascii="Monospace" w:hAnsi="Monospace" w:cs="Monospace"/>
          <w:color w:val="000000"/>
          <w:sz w:val="12"/>
          <w:szCs w:val="12"/>
        </w:rPr>
        <w:t>(Class&lt;</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&gt; </w:t>
      </w:r>
      <w:proofErr w:type="spellStart"/>
      <w:r w:rsidRPr="00BD6931">
        <w:rPr>
          <w:rFonts w:ascii="Monospace" w:hAnsi="Monospace" w:cs="Monospace"/>
          <w:color w:val="000000"/>
          <w:sz w:val="12"/>
          <w:szCs w:val="12"/>
        </w:rPr>
        <w:t>klass</w:t>
      </w:r>
      <w:proofErr w:type="spell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throws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ManagedClassError</w:t>
      </w:r>
      <w:proofErr w:type="spellEnd"/>
      <w:r w:rsidRPr="00BD6931">
        <w:rPr>
          <w:rFonts w:ascii="Monospace" w:hAnsi="Monospace" w:cs="Monospace"/>
          <w:color w:val="000000"/>
          <w:sz w:val="12"/>
          <w:szCs w:val="12"/>
        </w:rPr>
        <w:t xml:space="preserve"> {</w:t>
      </w:r>
    </w:p>
    <w:p w14:paraId="07344458"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super</w:t>
      </w:r>
      <w:proofErr w:type="gramEnd"/>
      <w:r w:rsidRPr="00BD6931">
        <w:rPr>
          <w:rFonts w:ascii="Monospace" w:hAnsi="Monospace" w:cs="Monospace"/>
          <w:color w:val="000000"/>
          <w:sz w:val="12"/>
          <w:szCs w:val="12"/>
        </w:rPr>
        <w:t>(</w:t>
      </w:r>
      <w:proofErr w:type="spellStart"/>
      <w:r w:rsidRPr="00BD6931">
        <w:rPr>
          <w:rFonts w:ascii="Monospace" w:hAnsi="Monospace" w:cs="Monospace"/>
          <w:color w:val="000000"/>
          <w:sz w:val="12"/>
          <w:szCs w:val="12"/>
        </w:rPr>
        <w:t>klass</w:t>
      </w:r>
      <w:proofErr w:type="spellEnd"/>
      <w:r w:rsidRPr="00BD6931">
        <w:rPr>
          <w:rFonts w:ascii="Monospace" w:hAnsi="Monospace" w:cs="Monospace"/>
          <w:color w:val="000000"/>
          <w:sz w:val="12"/>
          <w:szCs w:val="12"/>
        </w:rPr>
        <w:t>);</w:t>
      </w:r>
    </w:p>
    <w:p w14:paraId="7B2E8921"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434FBACA"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64BD9E57"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646464"/>
          <w:sz w:val="12"/>
          <w:szCs w:val="12"/>
        </w:rPr>
        <w:t>@Override</w:t>
      </w:r>
    </w:p>
    <w:p w14:paraId="597049F8"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gramStart"/>
      <w:r w:rsidRPr="00BD6931">
        <w:rPr>
          <w:rFonts w:ascii="Monospace" w:hAnsi="Monospace" w:cs="Monospace"/>
          <w:b/>
          <w:bCs/>
          <w:color w:val="7F0055"/>
          <w:sz w:val="12"/>
          <w:szCs w:val="12"/>
        </w:rPr>
        <w:t>public</w:t>
      </w:r>
      <w:proofErr w:type="gramEnd"/>
      <w:r w:rsidRPr="00BD6931">
        <w:rPr>
          <w:rFonts w:ascii="Monospace" w:hAnsi="Monospace" w:cs="Monospace"/>
          <w:color w:val="000000"/>
          <w:sz w:val="12"/>
          <w:szCs w:val="12"/>
        </w:rPr>
        <w:t xml:space="preserve"> </w:t>
      </w:r>
      <w:r w:rsidRPr="00BD6931">
        <w:rPr>
          <w:rFonts w:ascii="Monospace" w:hAnsi="Monospace" w:cs="Monospace"/>
          <w:b/>
          <w:bCs/>
          <w:color w:val="7F0055"/>
          <w:sz w:val="12"/>
          <w:szCs w:val="12"/>
        </w:rPr>
        <w:t>void</w:t>
      </w:r>
      <w:r w:rsidRPr="00BD6931">
        <w:rPr>
          <w:rFonts w:ascii="Monospace" w:hAnsi="Monospace" w:cs="Monospace"/>
          <w:color w:val="000000"/>
          <w:sz w:val="12"/>
          <w:szCs w:val="12"/>
        </w:rPr>
        <w:t xml:space="preserve"> extent(Class&lt;? </w:t>
      </w:r>
      <w:r w:rsidRPr="00BD6931">
        <w:rPr>
          <w:rFonts w:ascii="Monospace" w:hAnsi="Monospace" w:cs="Monospace"/>
          <w:b/>
          <w:bCs/>
          <w:color w:val="7F0055"/>
          <w:sz w:val="12"/>
          <w:szCs w:val="12"/>
        </w:rPr>
        <w:t>extends</w:t>
      </w:r>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ManagedZPK</w:t>
      </w:r>
      <w:proofErr w:type="spellEnd"/>
      <w:r w:rsidRPr="00BD6931">
        <w:rPr>
          <w:rFonts w:ascii="Monospace" w:hAnsi="Monospace" w:cs="Monospace"/>
          <w:color w:val="000000"/>
          <w:sz w:val="12"/>
          <w:szCs w:val="12"/>
        </w:rPr>
        <w:t xml:space="preserve">&gt; </w:t>
      </w:r>
      <w:proofErr w:type="spellStart"/>
      <w:r w:rsidRPr="00BD6931">
        <w:rPr>
          <w:rFonts w:ascii="Monospace" w:hAnsi="Monospace" w:cs="Monospace"/>
          <w:color w:val="000000"/>
          <w:sz w:val="12"/>
          <w:szCs w:val="12"/>
        </w:rPr>
        <w:t>zpk</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LockMode</w:t>
      </w:r>
      <w:proofErr w:type="spellEnd"/>
      <w:r w:rsidRPr="00BD6931">
        <w:rPr>
          <w:rFonts w:ascii="Monospace" w:hAnsi="Monospace" w:cs="Monospace"/>
          <w:color w:val="000000"/>
          <w:sz w:val="12"/>
          <w:szCs w:val="12"/>
        </w:rPr>
        <w:t xml:space="preserve"> </w:t>
      </w:r>
      <w:proofErr w:type="spellStart"/>
      <w:r w:rsidRPr="00BD6931">
        <w:rPr>
          <w:rFonts w:ascii="Monospace" w:hAnsi="Monospace" w:cs="Monospace"/>
          <w:color w:val="000000"/>
          <w:sz w:val="12"/>
          <w:szCs w:val="12"/>
        </w:rPr>
        <w:t>lockModes</w:t>
      </w:r>
      <w:proofErr w:type="spellEnd"/>
      <w:r w:rsidRPr="00BD6931">
        <w:rPr>
          <w:rFonts w:ascii="Monospace" w:hAnsi="Monospace" w:cs="Monospace"/>
          <w:color w:val="000000"/>
          <w:sz w:val="12"/>
          <w:szCs w:val="12"/>
        </w:rPr>
        <w:t>) {</w:t>
      </w:r>
    </w:p>
    <w:p w14:paraId="43D28B2E"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proofErr w:type="spellStart"/>
      <w:proofErr w:type="gramStart"/>
      <w:r w:rsidRPr="00BD6931">
        <w:rPr>
          <w:rFonts w:ascii="Monospace" w:hAnsi="Monospace" w:cs="Monospace"/>
          <w:color w:val="000000"/>
          <w:sz w:val="12"/>
          <w:szCs w:val="12"/>
        </w:rPr>
        <w:t>System.</w:t>
      </w:r>
      <w:r w:rsidRPr="00BD6931">
        <w:rPr>
          <w:rFonts w:ascii="Monospace" w:hAnsi="Monospace" w:cs="Monospace"/>
          <w:i/>
          <w:iCs/>
          <w:color w:val="0000C0"/>
          <w:sz w:val="12"/>
          <w:szCs w:val="12"/>
        </w:rPr>
        <w:t>out</w:t>
      </w:r>
      <w:r w:rsidRPr="00BD6931">
        <w:rPr>
          <w:rFonts w:ascii="Monospace" w:hAnsi="Monospace" w:cs="Monospace"/>
          <w:color w:val="000000"/>
          <w:sz w:val="12"/>
          <w:szCs w:val="12"/>
        </w:rPr>
        <w:t>.println</w:t>
      </w:r>
      <w:proofErr w:type="spellEnd"/>
      <w:r w:rsidRPr="00BD6931">
        <w:rPr>
          <w:rFonts w:ascii="Monospace" w:hAnsi="Monospace" w:cs="Monospace"/>
          <w:color w:val="000000"/>
          <w:sz w:val="12"/>
          <w:szCs w:val="12"/>
        </w:rPr>
        <w:t>(</w:t>
      </w:r>
      <w:proofErr w:type="gramEnd"/>
      <w:r w:rsidRPr="00BD6931">
        <w:rPr>
          <w:rFonts w:ascii="Monospace" w:hAnsi="Monospace" w:cs="Monospace"/>
          <w:color w:val="2A00FF"/>
          <w:sz w:val="12"/>
          <w:szCs w:val="12"/>
        </w:rPr>
        <w:t>"</w:t>
      </w:r>
      <w:proofErr w:type="spellStart"/>
      <w:r w:rsidRPr="00BD6931">
        <w:rPr>
          <w:rFonts w:ascii="Monospace" w:hAnsi="Monospace" w:cs="Monospace"/>
          <w:color w:val="2A00FF"/>
          <w:sz w:val="12"/>
          <w:szCs w:val="12"/>
        </w:rPr>
        <w:t>StoreZPK</w:t>
      </w:r>
      <w:proofErr w:type="spellEnd"/>
      <w:r w:rsidRPr="00BD6931">
        <w:rPr>
          <w:rFonts w:ascii="Monospace" w:hAnsi="Monospace" w:cs="Monospace"/>
          <w:color w:val="2A00FF"/>
          <w:sz w:val="12"/>
          <w:szCs w:val="12"/>
        </w:rPr>
        <w:t>: Queried"</w:t>
      </w:r>
      <w:r w:rsidRPr="00BD6931">
        <w:rPr>
          <w:rFonts w:ascii="Monospace" w:hAnsi="Monospace" w:cs="Monospace"/>
          <w:color w:val="000000"/>
          <w:sz w:val="12"/>
          <w:szCs w:val="12"/>
        </w:rPr>
        <w:t>);</w:t>
      </w:r>
    </w:p>
    <w:p w14:paraId="7F32469D"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46CBEC3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FIX THIS - here the </w:t>
      </w:r>
      <w:proofErr w:type="spellStart"/>
      <w:r w:rsidRPr="00BD6931">
        <w:rPr>
          <w:rFonts w:ascii="Monospace" w:hAnsi="Monospace" w:cs="Monospace"/>
          <w:color w:val="3F7F5F"/>
          <w:sz w:val="12"/>
          <w:szCs w:val="12"/>
          <w:u w:val="single"/>
        </w:rPr>
        <w:t>zpk</w:t>
      </w:r>
      <w:proofErr w:type="spellEnd"/>
      <w:r w:rsidRPr="00BD6931">
        <w:rPr>
          <w:rFonts w:ascii="Monospace" w:hAnsi="Monospace" w:cs="Monospace"/>
          <w:color w:val="3F7F5F"/>
          <w:sz w:val="12"/>
          <w:szCs w:val="12"/>
        </w:rPr>
        <w:t xml:space="preserve"> object can be </w:t>
      </w:r>
      <w:r w:rsidRPr="00BD6931">
        <w:rPr>
          <w:rFonts w:ascii="Monospace" w:hAnsi="Monospace" w:cs="Monospace"/>
          <w:color w:val="3F7F5F"/>
          <w:sz w:val="12"/>
          <w:szCs w:val="12"/>
          <w:u w:val="single"/>
        </w:rPr>
        <w:t>synced</w:t>
      </w:r>
      <w:r w:rsidRPr="00BD6931">
        <w:rPr>
          <w:rFonts w:ascii="Monospace" w:hAnsi="Monospace" w:cs="Monospace"/>
          <w:color w:val="3F7F5F"/>
          <w:sz w:val="12"/>
          <w:szCs w:val="12"/>
        </w:rPr>
        <w:t xml:space="preserve"> to disk.  </w:t>
      </w:r>
      <w:proofErr w:type="gramStart"/>
      <w:r w:rsidRPr="00BD6931">
        <w:rPr>
          <w:rFonts w:ascii="Monospace" w:hAnsi="Monospace" w:cs="Monospace"/>
          <w:color w:val="3F7F5F"/>
          <w:sz w:val="12"/>
          <w:szCs w:val="12"/>
        </w:rPr>
        <w:t>So :-</w:t>
      </w:r>
      <w:proofErr w:type="gramEnd"/>
    </w:p>
    <w:p w14:paraId="1833066E"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788A5FC2"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1) if object in memory is not on disk, export</w:t>
      </w:r>
    </w:p>
    <w:p w14:paraId="6F887F59"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2) if a file on disk is not in memory, import</w:t>
      </w:r>
    </w:p>
    <w:p w14:paraId="628A6C7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73712504"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The administration command, </w:t>
      </w:r>
      <w:r w:rsidRPr="00BD6931">
        <w:rPr>
          <w:rFonts w:ascii="Monospace" w:hAnsi="Monospace" w:cs="Monospace"/>
          <w:color w:val="3F7F5F"/>
          <w:sz w:val="12"/>
          <w:szCs w:val="12"/>
          <w:u w:val="single"/>
        </w:rPr>
        <w:t>rehydrate</w:t>
      </w:r>
      <w:r w:rsidRPr="00BD6931">
        <w:rPr>
          <w:rFonts w:ascii="Monospace" w:hAnsi="Monospace" w:cs="Monospace"/>
          <w:color w:val="3F7F5F"/>
          <w:sz w:val="12"/>
          <w:szCs w:val="12"/>
        </w:rPr>
        <w:t>, will perform an extent query which</w:t>
      </w:r>
    </w:p>
    <w:p w14:paraId="56A60556"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w:t>
      </w:r>
      <w:proofErr w:type="gramStart"/>
      <w:r w:rsidRPr="00BD6931">
        <w:rPr>
          <w:rFonts w:ascii="Monospace" w:hAnsi="Monospace" w:cs="Monospace"/>
          <w:color w:val="3F7F5F"/>
          <w:sz w:val="12"/>
          <w:szCs w:val="12"/>
        </w:rPr>
        <w:t>will</w:t>
      </w:r>
      <w:proofErr w:type="gramEnd"/>
      <w:r w:rsidRPr="00BD6931">
        <w:rPr>
          <w:rFonts w:ascii="Monospace" w:hAnsi="Monospace" w:cs="Monospace"/>
          <w:color w:val="3F7F5F"/>
          <w:sz w:val="12"/>
          <w:szCs w:val="12"/>
        </w:rPr>
        <w:t xml:space="preserve"> call this operation.  </w:t>
      </w:r>
    </w:p>
    <w:p w14:paraId="3A2789E3"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19E1948C"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On partition </w:t>
      </w:r>
      <w:r w:rsidRPr="00BD6931">
        <w:rPr>
          <w:rFonts w:ascii="Monospace" w:hAnsi="Monospace" w:cs="Monospace"/>
          <w:color w:val="3F7F5F"/>
          <w:sz w:val="12"/>
          <w:szCs w:val="12"/>
          <w:u w:val="single"/>
        </w:rPr>
        <w:t>failover</w:t>
      </w:r>
      <w:r w:rsidRPr="00BD6931">
        <w:rPr>
          <w:rFonts w:ascii="Monospace" w:hAnsi="Monospace" w:cs="Monospace"/>
          <w:color w:val="3F7F5F"/>
          <w:sz w:val="12"/>
          <w:szCs w:val="12"/>
        </w:rPr>
        <w:t xml:space="preserve">, the partition </w:t>
      </w:r>
      <w:proofErr w:type="spellStart"/>
      <w:r w:rsidRPr="00BD6931">
        <w:rPr>
          <w:rFonts w:ascii="Monospace" w:hAnsi="Monospace" w:cs="Monospace"/>
          <w:color w:val="3F7F5F"/>
          <w:sz w:val="12"/>
          <w:szCs w:val="12"/>
        </w:rPr>
        <w:t>notifier</w:t>
      </w:r>
      <w:proofErr w:type="spellEnd"/>
      <w:r w:rsidRPr="00BD6931">
        <w:rPr>
          <w:rFonts w:ascii="Monospace" w:hAnsi="Monospace" w:cs="Monospace"/>
          <w:color w:val="3F7F5F"/>
          <w:sz w:val="12"/>
          <w:szCs w:val="12"/>
        </w:rPr>
        <w:t xml:space="preserve"> will also perform an extent</w:t>
      </w:r>
    </w:p>
    <w:p w14:paraId="7E0C727B"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 xml:space="preserve">// </w:t>
      </w:r>
      <w:proofErr w:type="gramStart"/>
      <w:r w:rsidRPr="00BD6931">
        <w:rPr>
          <w:rFonts w:ascii="Monospace" w:hAnsi="Monospace" w:cs="Monospace"/>
          <w:color w:val="3F7F5F"/>
          <w:sz w:val="12"/>
          <w:szCs w:val="12"/>
        </w:rPr>
        <w:t>query</w:t>
      </w:r>
      <w:proofErr w:type="gramEnd"/>
    </w:p>
    <w:p w14:paraId="3E90DEA8"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000000"/>
          <w:sz w:val="12"/>
          <w:szCs w:val="12"/>
        </w:rPr>
        <w:tab/>
      </w:r>
      <w:r w:rsidRPr="00BD6931">
        <w:rPr>
          <w:rFonts w:ascii="Monospace" w:hAnsi="Monospace" w:cs="Monospace"/>
          <w:color w:val="3F7F5F"/>
          <w:sz w:val="12"/>
          <w:szCs w:val="12"/>
        </w:rPr>
        <w:t>//</w:t>
      </w:r>
    </w:p>
    <w:p w14:paraId="56BAA42D"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r>
      <w:r w:rsidRPr="00BD6931">
        <w:rPr>
          <w:rFonts w:ascii="Monospace" w:hAnsi="Monospace" w:cs="Monospace"/>
          <w:color w:val="000000"/>
          <w:sz w:val="12"/>
          <w:szCs w:val="12"/>
        </w:rPr>
        <w:tab/>
        <w:t>}</w:t>
      </w:r>
    </w:p>
    <w:p w14:paraId="513947A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ab/>
        <w:t>}</w:t>
      </w:r>
    </w:p>
    <w:p w14:paraId="1D7FEFA6" w14:textId="77777777" w:rsidR="00BD6931" w:rsidRPr="00BD6931" w:rsidRDefault="00BD6931" w:rsidP="00BD6931">
      <w:pPr>
        <w:widowControl w:val="0"/>
        <w:autoSpaceDE w:val="0"/>
        <w:autoSpaceDN w:val="0"/>
        <w:adjustRightInd w:val="0"/>
        <w:rPr>
          <w:rFonts w:ascii="Monospace" w:hAnsi="Monospace" w:cs="Monospace"/>
          <w:sz w:val="12"/>
          <w:szCs w:val="12"/>
        </w:rPr>
      </w:pPr>
    </w:p>
    <w:p w14:paraId="50197C6F" w14:textId="77777777" w:rsidR="00BD6931" w:rsidRPr="00BD6931" w:rsidRDefault="00BD6931" w:rsidP="00BD6931">
      <w:pPr>
        <w:widowControl w:val="0"/>
        <w:autoSpaceDE w:val="0"/>
        <w:autoSpaceDN w:val="0"/>
        <w:adjustRightInd w:val="0"/>
        <w:rPr>
          <w:rFonts w:ascii="Monospace" w:hAnsi="Monospace" w:cs="Monospace"/>
          <w:sz w:val="12"/>
          <w:szCs w:val="12"/>
        </w:rPr>
      </w:pPr>
      <w:r w:rsidRPr="00BD6931">
        <w:rPr>
          <w:rFonts w:ascii="Monospace" w:hAnsi="Monospace" w:cs="Monospace"/>
          <w:color w:val="000000"/>
          <w:sz w:val="12"/>
          <w:szCs w:val="12"/>
        </w:rPr>
        <w:t>}</w:t>
      </w:r>
    </w:p>
    <w:p w14:paraId="5793E9BF" w14:textId="77777777" w:rsidR="004C0F9E" w:rsidRDefault="004C0F9E" w:rsidP="00EC1D0F">
      <w:pPr>
        <w:pStyle w:val="BodyText"/>
      </w:pPr>
    </w:p>
    <w:p w14:paraId="58F2C620" w14:textId="77777777" w:rsidR="00A637EE" w:rsidRPr="00AF563C" w:rsidRDefault="00A637EE" w:rsidP="00A637EE">
      <w:pPr>
        <w:pStyle w:val="PlainText"/>
      </w:pPr>
    </w:p>
    <w:p w14:paraId="53258740" w14:textId="6A37DB46" w:rsidR="00511A60" w:rsidRDefault="00511A60" w:rsidP="00511A60">
      <w:pPr>
        <w:pStyle w:val="BodyText"/>
      </w:pPr>
      <w:r>
        <w:t xml:space="preserve">One feature of the </w:t>
      </w:r>
      <w:r w:rsidR="006745D0">
        <w:t>secondary</w:t>
      </w:r>
      <w:r>
        <w:t xml:space="preserve"> store is that it’s always the currently active node for that particular object that </w:t>
      </w:r>
      <w:r w:rsidR="006745D0">
        <w:t>will perform</w:t>
      </w:r>
      <w:r>
        <w:t xml:space="preserve"> the </w:t>
      </w:r>
      <w:r w:rsidR="006745D0">
        <w:t>write</w:t>
      </w:r>
      <w:r>
        <w:t xml:space="preserve"> to disk.  This means that if the </w:t>
      </w:r>
      <w:r w:rsidR="006745D0">
        <w:t>ZPKs</w:t>
      </w:r>
      <w:r>
        <w:t xml:space="preserve"> need to be </w:t>
      </w:r>
      <w:proofErr w:type="gramStart"/>
      <w:r>
        <w:t>re-read</w:t>
      </w:r>
      <w:proofErr w:type="gramEnd"/>
      <w:r>
        <w:t xml:space="preserve"> from disk, then the files are located on the right node – with replicated </w:t>
      </w:r>
      <w:r w:rsidR="006745D0">
        <w:t>managed objects</w:t>
      </w:r>
      <w:r>
        <w:t xml:space="preserve">, there is no need for each node to load the same </w:t>
      </w:r>
      <w:r w:rsidR="006745D0">
        <w:t>ZPK</w:t>
      </w:r>
      <w:r>
        <w:t xml:space="preserve">.  This does mean that should a node fail, on failover the newly active node will need to export the </w:t>
      </w:r>
      <w:r w:rsidR="006745D0">
        <w:t xml:space="preserve">ZPKs </w:t>
      </w:r>
      <w:r>
        <w:t>its now active for to disk.  This can be ach</w:t>
      </w:r>
      <w:r w:rsidR="00BD6931">
        <w:t xml:space="preserve">ieved with a </w:t>
      </w:r>
      <w:r w:rsidR="000F715B">
        <w:t>node</w:t>
      </w:r>
      <w:r w:rsidR="00BD6931">
        <w:t xml:space="preserve"> </w:t>
      </w:r>
      <w:proofErr w:type="spellStart"/>
      <w:r w:rsidR="000F715B">
        <w:t>notifier</w:t>
      </w:r>
      <w:proofErr w:type="spellEnd"/>
      <w:r w:rsidR="000F715B">
        <w:t>: -</w:t>
      </w:r>
    </w:p>
    <w:p w14:paraId="297ADF3B" w14:textId="77777777" w:rsidR="00BD6931" w:rsidRDefault="00BD6931" w:rsidP="00511A60">
      <w:pPr>
        <w:pStyle w:val="BodyText"/>
      </w:pPr>
    </w:p>
    <w:p w14:paraId="598D3564" w14:textId="77777777" w:rsidR="00CE26C6" w:rsidRPr="00CE26C6" w:rsidRDefault="00CE26C6" w:rsidP="00CE26C6">
      <w:pPr>
        <w:widowControl w:val="0"/>
        <w:autoSpaceDE w:val="0"/>
        <w:autoSpaceDN w:val="0"/>
        <w:adjustRightInd w:val="0"/>
        <w:rPr>
          <w:ins w:id="99" w:author="Peter Lord" w:date="2015-08-20T19:47:00Z"/>
          <w:rFonts w:ascii="Monospace" w:hAnsi="Monospace" w:cs="Monospace"/>
          <w:sz w:val="12"/>
          <w:szCs w:val="12"/>
          <w:rPrChange w:id="100" w:author="Peter Lord" w:date="2015-08-20T19:47:00Z">
            <w:rPr>
              <w:ins w:id="101" w:author="Peter Lord" w:date="2015-08-20T19:47:00Z"/>
              <w:rFonts w:ascii="Monospace" w:hAnsi="Monospace" w:cs="Monospace"/>
              <w:sz w:val="20"/>
            </w:rPr>
          </w:rPrChange>
        </w:rPr>
      </w:pPr>
      <w:proofErr w:type="gramStart"/>
      <w:ins w:id="102" w:author="Peter Lord" w:date="2015-08-20T19:47:00Z">
        <w:r w:rsidRPr="00CE26C6">
          <w:rPr>
            <w:rFonts w:ascii="Monospace" w:hAnsi="Monospace" w:cs="Monospace"/>
            <w:b/>
            <w:bCs/>
            <w:color w:val="7F0055"/>
            <w:sz w:val="12"/>
            <w:szCs w:val="12"/>
            <w:rPrChange w:id="103" w:author="Peter Lord" w:date="2015-08-20T19:47:00Z">
              <w:rPr>
                <w:rFonts w:ascii="Monospace" w:hAnsi="Monospace" w:cs="Monospace"/>
                <w:b/>
                <w:bCs/>
                <w:color w:val="7F0055"/>
                <w:sz w:val="20"/>
              </w:rPr>
            </w:rPrChange>
          </w:rPr>
          <w:t>package</w:t>
        </w:r>
        <w:proofErr w:type="gramEnd"/>
        <w:r w:rsidRPr="00CE26C6">
          <w:rPr>
            <w:rFonts w:ascii="Monospace" w:hAnsi="Monospace" w:cs="Monospace"/>
            <w:color w:val="000000"/>
            <w:sz w:val="12"/>
            <w:szCs w:val="12"/>
            <w:rPrChange w:id="104"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5" w:author="Peter Lord" w:date="2015-08-20T19:47:00Z">
              <w:rPr>
                <w:rFonts w:ascii="Monospace" w:hAnsi="Monospace" w:cs="Monospace"/>
                <w:color w:val="000000"/>
                <w:sz w:val="20"/>
              </w:rPr>
            </w:rPrChange>
          </w:rPr>
          <w:t>com.discover.hydra.lifecycle</w:t>
        </w:r>
        <w:proofErr w:type="spellEnd"/>
        <w:r w:rsidRPr="00CE26C6">
          <w:rPr>
            <w:rFonts w:ascii="Monospace" w:hAnsi="Monospace" w:cs="Monospace"/>
            <w:color w:val="000000"/>
            <w:sz w:val="12"/>
            <w:szCs w:val="12"/>
            <w:rPrChange w:id="106" w:author="Peter Lord" w:date="2015-08-20T19:47:00Z">
              <w:rPr>
                <w:rFonts w:ascii="Monospace" w:hAnsi="Monospace" w:cs="Monospace"/>
                <w:color w:val="000000"/>
                <w:sz w:val="20"/>
              </w:rPr>
            </w:rPrChange>
          </w:rPr>
          <w:t>;</w:t>
        </w:r>
      </w:ins>
    </w:p>
    <w:p w14:paraId="19461645" w14:textId="77777777" w:rsidR="00CE26C6" w:rsidRPr="00CE26C6" w:rsidRDefault="00CE26C6" w:rsidP="00CE26C6">
      <w:pPr>
        <w:widowControl w:val="0"/>
        <w:autoSpaceDE w:val="0"/>
        <w:autoSpaceDN w:val="0"/>
        <w:adjustRightInd w:val="0"/>
        <w:rPr>
          <w:ins w:id="107" w:author="Peter Lord" w:date="2015-08-20T19:47:00Z"/>
          <w:rFonts w:ascii="Monospace" w:hAnsi="Monospace" w:cs="Monospace"/>
          <w:sz w:val="12"/>
          <w:szCs w:val="12"/>
          <w:rPrChange w:id="108" w:author="Peter Lord" w:date="2015-08-20T19:47:00Z">
            <w:rPr>
              <w:ins w:id="109" w:author="Peter Lord" w:date="2015-08-20T19:47:00Z"/>
              <w:rFonts w:ascii="Monospace" w:hAnsi="Monospace" w:cs="Monospace"/>
              <w:sz w:val="20"/>
            </w:rPr>
          </w:rPrChange>
        </w:rPr>
      </w:pPr>
    </w:p>
    <w:p w14:paraId="30D11FD9" w14:textId="77777777" w:rsidR="00CE26C6" w:rsidRPr="00CE26C6" w:rsidRDefault="00CE26C6" w:rsidP="00CE26C6">
      <w:pPr>
        <w:widowControl w:val="0"/>
        <w:autoSpaceDE w:val="0"/>
        <w:autoSpaceDN w:val="0"/>
        <w:adjustRightInd w:val="0"/>
        <w:rPr>
          <w:ins w:id="110" w:author="Peter Lord" w:date="2015-08-20T19:47:00Z"/>
          <w:rFonts w:ascii="Monospace" w:hAnsi="Monospace" w:cs="Monospace"/>
          <w:sz w:val="12"/>
          <w:szCs w:val="12"/>
          <w:rPrChange w:id="111" w:author="Peter Lord" w:date="2015-08-20T19:47:00Z">
            <w:rPr>
              <w:ins w:id="112" w:author="Peter Lord" w:date="2015-08-20T19:47:00Z"/>
              <w:rFonts w:ascii="Monospace" w:hAnsi="Monospace" w:cs="Monospace"/>
              <w:sz w:val="20"/>
            </w:rPr>
          </w:rPrChange>
        </w:rPr>
      </w:pPr>
      <w:proofErr w:type="gramStart"/>
      <w:ins w:id="113" w:author="Peter Lord" w:date="2015-08-20T19:47:00Z">
        <w:r w:rsidRPr="00CE26C6">
          <w:rPr>
            <w:rFonts w:ascii="Monospace" w:hAnsi="Monospace" w:cs="Monospace"/>
            <w:b/>
            <w:bCs/>
            <w:color w:val="7F0055"/>
            <w:sz w:val="12"/>
            <w:szCs w:val="12"/>
            <w:rPrChange w:id="114"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15"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16" w:author="Peter Lord" w:date="2015-08-20T19:47:00Z">
              <w:rPr>
                <w:rFonts w:ascii="Monospace" w:hAnsi="Monospace" w:cs="Monospace"/>
                <w:color w:val="000000"/>
                <w:sz w:val="20"/>
              </w:rPr>
            </w:rPrChange>
          </w:rPr>
          <w:t>java.util.HashSet</w:t>
        </w:r>
        <w:proofErr w:type="spellEnd"/>
        <w:r w:rsidRPr="00CE26C6">
          <w:rPr>
            <w:rFonts w:ascii="Monospace" w:hAnsi="Monospace" w:cs="Monospace"/>
            <w:color w:val="000000"/>
            <w:sz w:val="12"/>
            <w:szCs w:val="12"/>
            <w:rPrChange w:id="117" w:author="Peter Lord" w:date="2015-08-20T19:47:00Z">
              <w:rPr>
                <w:rFonts w:ascii="Monospace" w:hAnsi="Monospace" w:cs="Monospace"/>
                <w:color w:val="000000"/>
                <w:sz w:val="20"/>
              </w:rPr>
            </w:rPrChange>
          </w:rPr>
          <w:t>;</w:t>
        </w:r>
      </w:ins>
    </w:p>
    <w:p w14:paraId="61BF85F2" w14:textId="77777777" w:rsidR="00CE26C6" w:rsidRPr="00CE26C6" w:rsidRDefault="00CE26C6" w:rsidP="00CE26C6">
      <w:pPr>
        <w:widowControl w:val="0"/>
        <w:autoSpaceDE w:val="0"/>
        <w:autoSpaceDN w:val="0"/>
        <w:adjustRightInd w:val="0"/>
        <w:rPr>
          <w:ins w:id="118" w:author="Peter Lord" w:date="2015-08-20T19:47:00Z"/>
          <w:rFonts w:ascii="Monospace" w:hAnsi="Monospace" w:cs="Monospace"/>
          <w:sz w:val="12"/>
          <w:szCs w:val="12"/>
          <w:rPrChange w:id="119" w:author="Peter Lord" w:date="2015-08-20T19:47:00Z">
            <w:rPr>
              <w:ins w:id="120" w:author="Peter Lord" w:date="2015-08-20T19:47:00Z"/>
              <w:rFonts w:ascii="Monospace" w:hAnsi="Monospace" w:cs="Monospace"/>
              <w:sz w:val="20"/>
            </w:rPr>
          </w:rPrChange>
        </w:rPr>
      </w:pPr>
    </w:p>
    <w:p w14:paraId="0B828503" w14:textId="77777777" w:rsidR="00CE26C6" w:rsidRPr="00CE26C6" w:rsidRDefault="00CE26C6" w:rsidP="00CE26C6">
      <w:pPr>
        <w:widowControl w:val="0"/>
        <w:autoSpaceDE w:val="0"/>
        <w:autoSpaceDN w:val="0"/>
        <w:adjustRightInd w:val="0"/>
        <w:rPr>
          <w:ins w:id="121" w:author="Peter Lord" w:date="2015-08-20T19:47:00Z"/>
          <w:rFonts w:ascii="Monospace" w:hAnsi="Monospace" w:cs="Monospace"/>
          <w:sz w:val="12"/>
          <w:szCs w:val="12"/>
          <w:rPrChange w:id="122" w:author="Peter Lord" w:date="2015-08-20T19:47:00Z">
            <w:rPr>
              <w:ins w:id="123" w:author="Peter Lord" w:date="2015-08-20T19:47:00Z"/>
              <w:rFonts w:ascii="Monospace" w:hAnsi="Monospace" w:cs="Monospace"/>
              <w:sz w:val="20"/>
            </w:rPr>
          </w:rPrChange>
        </w:rPr>
      </w:pPr>
      <w:proofErr w:type="gramStart"/>
      <w:ins w:id="124" w:author="Peter Lord" w:date="2015-08-20T19:47:00Z">
        <w:r w:rsidRPr="00CE26C6">
          <w:rPr>
            <w:rFonts w:ascii="Monospace" w:hAnsi="Monospace" w:cs="Monospace"/>
            <w:b/>
            <w:bCs/>
            <w:color w:val="7F0055"/>
            <w:sz w:val="12"/>
            <w:szCs w:val="12"/>
            <w:rPrChange w:id="125"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26"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27" w:author="Peter Lord" w:date="2015-08-20T19:47:00Z">
              <w:rPr>
                <w:rFonts w:ascii="Monospace" w:hAnsi="Monospace" w:cs="Monospace"/>
                <w:color w:val="000000"/>
                <w:sz w:val="20"/>
              </w:rPr>
            </w:rPrChange>
          </w:rPr>
          <w:t>com.discover.hydra.ManagedZPK</w:t>
        </w:r>
        <w:proofErr w:type="spellEnd"/>
        <w:r w:rsidRPr="00CE26C6">
          <w:rPr>
            <w:rFonts w:ascii="Monospace" w:hAnsi="Monospace" w:cs="Monospace"/>
            <w:color w:val="000000"/>
            <w:sz w:val="12"/>
            <w:szCs w:val="12"/>
            <w:rPrChange w:id="128" w:author="Peter Lord" w:date="2015-08-20T19:47:00Z">
              <w:rPr>
                <w:rFonts w:ascii="Monospace" w:hAnsi="Monospace" w:cs="Monospace"/>
                <w:color w:val="000000"/>
                <w:sz w:val="20"/>
              </w:rPr>
            </w:rPrChange>
          </w:rPr>
          <w:t>;</w:t>
        </w:r>
      </w:ins>
    </w:p>
    <w:p w14:paraId="29356D61" w14:textId="77777777" w:rsidR="00CE26C6" w:rsidRPr="00CE26C6" w:rsidRDefault="00CE26C6" w:rsidP="00CE26C6">
      <w:pPr>
        <w:widowControl w:val="0"/>
        <w:autoSpaceDE w:val="0"/>
        <w:autoSpaceDN w:val="0"/>
        <w:adjustRightInd w:val="0"/>
        <w:rPr>
          <w:ins w:id="129" w:author="Peter Lord" w:date="2015-08-20T19:47:00Z"/>
          <w:rFonts w:ascii="Monospace" w:hAnsi="Monospace" w:cs="Monospace"/>
          <w:sz w:val="12"/>
          <w:szCs w:val="12"/>
          <w:rPrChange w:id="130" w:author="Peter Lord" w:date="2015-08-20T19:47:00Z">
            <w:rPr>
              <w:ins w:id="131" w:author="Peter Lord" w:date="2015-08-20T19:47:00Z"/>
              <w:rFonts w:ascii="Monospace" w:hAnsi="Monospace" w:cs="Monospace"/>
              <w:sz w:val="20"/>
            </w:rPr>
          </w:rPrChange>
        </w:rPr>
      </w:pPr>
      <w:proofErr w:type="gramStart"/>
      <w:ins w:id="132" w:author="Peter Lord" w:date="2015-08-20T19:47:00Z">
        <w:r w:rsidRPr="00CE26C6">
          <w:rPr>
            <w:rFonts w:ascii="Monospace" w:hAnsi="Monospace" w:cs="Monospace"/>
            <w:b/>
            <w:bCs/>
            <w:color w:val="7F0055"/>
            <w:sz w:val="12"/>
            <w:szCs w:val="12"/>
            <w:rPrChange w:id="133"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34"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35" w:author="Peter Lord" w:date="2015-08-20T19:47:00Z">
              <w:rPr>
                <w:rFonts w:ascii="Monospace" w:hAnsi="Monospace" w:cs="Monospace"/>
                <w:color w:val="000000"/>
                <w:sz w:val="20"/>
              </w:rPr>
            </w:rPrChange>
          </w:rPr>
          <w:t>com.kabira.platform.ManagedObject</w:t>
        </w:r>
        <w:proofErr w:type="spellEnd"/>
        <w:r w:rsidRPr="00CE26C6">
          <w:rPr>
            <w:rFonts w:ascii="Monospace" w:hAnsi="Monospace" w:cs="Monospace"/>
            <w:color w:val="000000"/>
            <w:sz w:val="12"/>
            <w:szCs w:val="12"/>
            <w:rPrChange w:id="136" w:author="Peter Lord" w:date="2015-08-20T19:47:00Z">
              <w:rPr>
                <w:rFonts w:ascii="Monospace" w:hAnsi="Monospace" w:cs="Monospace"/>
                <w:color w:val="000000"/>
                <w:sz w:val="20"/>
              </w:rPr>
            </w:rPrChange>
          </w:rPr>
          <w:t>;</w:t>
        </w:r>
      </w:ins>
    </w:p>
    <w:p w14:paraId="01B1D8F1" w14:textId="77777777" w:rsidR="00CE26C6" w:rsidRPr="00CE26C6" w:rsidRDefault="00CE26C6" w:rsidP="00CE26C6">
      <w:pPr>
        <w:widowControl w:val="0"/>
        <w:autoSpaceDE w:val="0"/>
        <w:autoSpaceDN w:val="0"/>
        <w:adjustRightInd w:val="0"/>
        <w:rPr>
          <w:ins w:id="137" w:author="Peter Lord" w:date="2015-08-20T19:47:00Z"/>
          <w:rFonts w:ascii="Monospace" w:hAnsi="Monospace" w:cs="Monospace"/>
          <w:sz w:val="12"/>
          <w:szCs w:val="12"/>
          <w:rPrChange w:id="138" w:author="Peter Lord" w:date="2015-08-20T19:47:00Z">
            <w:rPr>
              <w:ins w:id="139" w:author="Peter Lord" w:date="2015-08-20T19:47:00Z"/>
              <w:rFonts w:ascii="Monospace" w:hAnsi="Monospace" w:cs="Monospace"/>
              <w:sz w:val="20"/>
            </w:rPr>
          </w:rPrChange>
        </w:rPr>
      </w:pPr>
      <w:proofErr w:type="gramStart"/>
      <w:ins w:id="140" w:author="Peter Lord" w:date="2015-08-20T19:47:00Z">
        <w:r w:rsidRPr="00CE26C6">
          <w:rPr>
            <w:rFonts w:ascii="Monospace" w:hAnsi="Monospace" w:cs="Monospace"/>
            <w:b/>
            <w:bCs/>
            <w:color w:val="7F0055"/>
            <w:sz w:val="12"/>
            <w:szCs w:val="12"/>
            <w:rPrChange w:id="141"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42"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43" w:author="Peter Lord" w:date="2015-08-20T19:47:00Z">
              <w:rPr>
                <w:rFonts w:ascii="Monospace" w:hAnsi="Monospace" w:cs="Monospace"/>
                <w:color w:val="000000"/>
                <w:sz w:val="20"/>
              </w:rPr>
            </w:rPrChange>
          </w:rPr>
          <w:t>com.kabira.platform.annotation.Asynchronous</w:t>
        </w:r>
        <w:proofErr w:type="spellEnd"/>
        <w:r w:rsidRPr="00CE26C6">
          <w:rPr>
            <w:rFonts w:ascii="Monospace" w:hAnsi="Monospace" w:cs="Monospace"/>
            <w:color w:val="000000"/>
            <w:sz w:val="12"/>
            <w:szCs w:val="12"/>
            <w:rPrChange w:id="144" w:author="Peter Lord" w:date="2015-08-20T19:47:00Z">
              <w:rPr>
                <w:rFonts w:ascii="Monospace" w:hAnsi="Monospace" w:cs="Monospace"/>
                <w:color w:val="000000"/>
                <w:sz w:val="20"/>
              </w:rPr>
            </w:rPrChange>
          </w:rPr>
          <w:t>;</w:t>
        </w:r>
      </w:ins>
    </w:p>
    <w:p w14:paraId="1EDC3998" w14:textId="77777777" w:rsidR="00CE26C6" w:rsidRPr="00CE26C6" w:rsidRDefault="00CE26C6" w:rsidP="00CE26C6">
      <w:pPr>
        <w:widowControl w:val="0"/>
        <w:autoSpaceDE w:val="0"/>
        <w:autoSpaceDN w:val="0"/>
        <w:adjustRightInd w:val="0"/>
        <w:rPr>
          <w:ins w:id="145" w:author="Peter Lord" w:date="2015-08-20T19:47:00Z"/>
          <w:rFonts w:ascii="Monospace" w:hAnsi="Monospace" w:cs="Monospace"/>
          <w:sz w:val="12"/>
          <w:szCs w:val="12"/>
          <w:rPrChange w:id="146" w:author="Peter Lord" w:date="2015-08-20T19:47:00Z">
            <w:rPr>
              <w:ins w:id="147" w:author="Peter Lord" w:date="2015-08-20T19:47:00Z"/>
              <w:rFonts w:ascii="Monospace" w:hAnsi="Monospace" w:cs="Monospace"/>
              <w:sz w:val="20"/>
            </w:rPr>
          </w:rPrChange>
        </w:rPr>
      </w:pPr>
      <w:proofErr w:type="gramStart"/>
      <w:ins w:id="148" w:author="Peter Lord" w:date="2015-08-20T19:47:00Z">
        <w:r w:rsidRPr="00CE26C6">
          <w:rPr>
            <w:rFonts w:ascii="Monospace" w:hAnsi="Monospace" w:cs="Monospace"/>
            <w:b/>
            <w:bCs/>
            <w:color w:val="7F0055"/>
            <w:sz w:val="12"/>
            <w:szCs w:val="12"/>
            <w:rPrChange w:id="149"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50"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1" w:author="Peter Lord" w:date="2015-08-20T19:47:00Z">
              <w:rPr>
                <w:rFonts w:ascii="Monospace" w:hAnsi="Monospace" w:cs="Monospace"/>
                <w:color w:val="000000"/>
                <w:sz w:val="20"/>
              </w:rPr>
            </w:rPrChange>
          </w:rPr>
          <w:t>com.kabira.platform.highavailability.Partition</w:t>
        </w:r>
        <w:proofErr w:type="spellEnd"/>
        <w:r w:rsidRPr="00CE26C6">
          <w:rPr>
            <w:rFonts w:ascii="Monospace" w:hAnsi="Monospace" w:cs="Monospace"/>
            <w:color w:val="000000"/>
            <w:sz w:val="12"/>
            <w:szCs w:val="12"/>
            <w:rPrChange w:id="152" w:author="Peter Lord" w:date="2015-08-20T19:47:00Z">
              <w:rPr>
                <w:rFonts w:ascii="Monospace" w:hAnsi="Monospace" w:cs="Monospace"/>
                <w:color w:val="000000"/>
                <w:sz w:val="20"/>
              </w:rPr>
            </w:rPrChange>
          </w:rPr>
          <w:t>;</w:t>
        </w:r>
      </w:ins>
    </w:p>
    <w:p w14:paraId="019A3DDD" w14:textId="77777777" w:rsidR="00CE26C6" w:rsidRPr="00CE26C6" w:rsidRDefault="00CE26C6" w:rsidP="00CE26C6">
      <w:pPr>
        <w:widowControl w:val="0"/>
        <w:autoSpaceDE w:val="0"/>
        <w:autoSpaceDN w:val="0"/>
        <w:adjustRightInd w:val="0"/>
        <w:rPr>
          <w:ins w:id="153" w:author="Peter Lord" w:date="2015-08-20T19:47:00Z"/>
          <w:rFonts w:ascii="Monospace" w:hAnsi="Monospace" w:cs="Monospace"/>
          <w:sz w:val="12"/>
          <w:szCs w:val="12"/>
          <w:rPrChange w:id="154" w:author="Peter Lord" w:date="2015-08-20T19:47:00Z">
            <w:rPr>
              <w:ins w:id="155" w:author="Peter Lord" w:date="2015-08-20T19:47:00Z"/>
              <w:rFonts w:ascii="Monospace" w:hAnsi="Monospace" w:cs="Monospace"/>
              <w:sz w:val="20"/>
            </w:rPr>
          </w:rPrChange>
        </w:rPr>
      </w:pPr>
      <w:proofErr w:type="gramStart"/>
      <w:ins w:id="156" w:author="Peter Lord" w:date="2015-08-20T19:47:00Z">
        <w:r w:rsidRPr="00CE26C6">
          <w:rPr>
            <w:rFonts w:ascii="Monospace" w:hAnsi="Monospace" w:cs="Monospace"/>
            <w:b/>
            <w:bCs/>
            <w:color w:val="7F0055"/>
            <w:sz w:val="12"/>
            <w:szCs w:val="12"/>
            <w:rPrChange w:id="157"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58"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9" w:author="Peter Lord" w:date="2015-08-20T19:47:00Z">
              <w:rPr>
                <w:rFonts w:ascii="Monospace" w:hAnsi="Monospace" w:cs="Monospace"/>
                <w:color w:val="000000"/>
                <w:sz w:val="20"/>
              </w:rPr>
            </w:rPrChange>
          </w:rPr>
          <w:t>com.kabira.platform.highavailability.PartitionManager</w:t>
        </w:r>
        <w:proofErr w:type="spellEnd"/>
        <w:r w:rsidRPr="00CE26C6">
          <w:rPr>
            <w:rFonts w:ascii="Monospace" w:hAnsi="Monospace" w:cs="Monospace"/>
            <w:color w:val="000000"/>
            <w:sz w:val="12"/>
            <w:szCs w:val="12"/>
            <w:rPrChange w:id="160" w:author="Peter Lord" w:date="2015-08-20T19:47:00Z">
              <w:rPr>
                <w:rFonts w:ascii="Monospace" w:hAnsi="Monospace" w:cs="Monospace"/>
                <w:color w:val="000000"/>
                <w:sz w:val="20"/>
              </w:rPr>
            </w:rPrChange>
          </w:rPr>
          <w:t>;</w:t>
        </w:r>
      </w:ins>
    </w:p>
    <w:p w14:paraId="1543EFE6" w14:textId="77777777" w:rsidR="00CE26C6" w:rsidRPr="00CE26C6" w:rsidRDefault="00CE26C6" w:rsidP="00CE26C6">
      <w:pPr>
        <w:widowControl w:val="0"/>
        <w:autoSpaceDE w:val="0"/>
        <w:autoSpaceDN w:val="0"/>
        <w:adjustRightInd w:val="0"/>
        <w:rPr>
          <w:ins w:id="161" w:author="Peter Lord" w:date="2015-08-20T19:47:00Z"/>
          <w:rFonts w:ascii="Monospace" w:hAnsi="Monospace" w:cs="Monospace"/>
          <w:sz w:val="12"/>
          <w:szCs w:val="12"/>
          <w:rPrChange w:id="162" w:author="Peter Lord" w:date="2015-08-20T19:47:00Z">
            <w:rPr>
              <w:ins w:id="163" w:author="Peter Lord" w:date="2015-08-20T19:47:00Z"/>
              <w:rFonts w:ascii="Monospace" w:hAnsi="Monospace" w:cs="Monospace"/>
              <w:sz w:val="20"/>
            </w:rPr>
          </w:rPrChange>
        </w:rPr>
      </w:pPr>
      <w:proofErr w:type="gramStart"/>
      <w:ins w:id="164" w:author="Peter Lord" w:date="2015-08-20T19:47:00Z">
        <w:r w:rsidRPr="00CE26C6">
          <w:rPr>
            <w:rFonts w:ascii="Monospace" w:hAnsi="Monospace" w:cs="Monospace"/>
            <w:b/>
            <w:bCs/>
            <w:color w:val="7F0055"/>
            <w:sz w:val="12"/>
            <w:szCs w:val="12"/>
            <w:rPrChange w:id="165" w:author="Peter Lord" w:date="2015-08-20T19:47: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66"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67" w:author="Peter Lord" w:date="2015-08-20T19:47:00Z">
              <w:rPr>
                <w:rFonts w:ascii="Monospace" w:hAnsi="Monospace" w:cs="Monospace"/>
                <w:color w:val="000000"/>
                <w:sz w:val="20"/>
              </w:rPr>
            </w:rPrChange>
          </w:rPr>
          <w:t>com.kabira.platform.property.Status</w:t>
        </w:r>
        <w:proofErr w:type="spellEnd"/>
        <w:r w:rsidRPr="00CE26C6">
          <w:rPr>
            <w:rFonts w:ascii="Monospace" w:hAnsi="Monospace" w:cs="Monospace"/>
            <w:color w:val="000000"/>
            <w:sz w:val="12"/>
            <w:szCs w:val="12"/>
            <w:rPrChange w:id="168" w:author="Peter Lord" w:date="2015-08-20T19:47:00Z">
              <w:rPr>
                <w:rFonts w:ascii="Monospace" w:hAnsi="Monospace" w:cs="Monospace"/>
                <w:color w:val="000000"/>
                <w:sz w:val="20"/>
              </w:rPr>
            </w:rPrChange>
          </w:rPr>
          <w:t>;</w:t>
        </w:r>
      </w:ins>
    </w:p>
    <w:p w14:paraId="6A570F43" w14:textId="77777777" w:rsidR="00CE26C6" w:rsidRPr="00CE26C6" w:rsidRDefault="00CE26C6" w:rsidP="00CE26C6">
      <w:pPr>
        <w:widowControl w:val="0"/>
        <w:autoSpaceDE w:val="0"/>
        <w:autoSpaceDN w:val="0"/>
        <w:adjustRightInd w:val="0"/>
        <w:rPr>
          <w:ins w:id="169" w:author="Peter Lord" w:date="2015-08-20T19:47:00Z"/>
          <w:rFonts w:ascii="Monospace" w:hAnsi="Monospace" w:cs="Monospace"/>
          <w:sz w:val="12"/>
          <w:szCs w:val="12"/>
          <w:rPrChange w:id="170" w:author="Peter Lord" w:date="2015-08-20T19:47:00Z">
            <w:rPr>
              <w:ins w:id="171" w:author="Peter Lord" w:date="2015-08-20T19:47:00Z"/>
              <w:rFonts w:ascii="Monospace" w:hAnsi="Monospace" w:cs="Monospace"/>
              <w:sz w:val="20"/>
            </w:rPr>
          </w:rPrChange>
        </w:rPr>
      </w:pPr>
    </w:p>
    <w:p w14:paraId="28F17856" w14:textId="77777777" w:rsidR="00CE26C6" w:rsidRPr="00CE26C6" w:rsidRDefault="00CE26C6" w:rsidP="00CE26C6">
      <w:pPr>
        <w:widowControl w:val="0"/>
        <w:autoSpaceDE w:val="0"/>
        <w:autoSpaceDN w:val="0"/>
        <w:adjustRightInd w:val="0"/>
        <w:rPr>
          <w:ins w:id="172" w:author="Peter Lord" w:date="2015-08-20T19:47:00Z"/>
          <w:rFonts w:ascii="Monospace" w:hAnsi="Monospace" w:cs="Monospace"/>
          <w:sz w:val="12"/>
          <w:szCs w:val="12"/>
          <w:rPrChange w:id="173" w:author="Peter Lord" w:date="2015-08-20T19:47:00Z">
            <w:rPr>
              <w:ins w:id="174" w:author="Peter Lord" w:date="2015-08-20T19:47:00Z"/>
              <w:rFonts w:ascii="Monospace" w:hAnsi="Monospace" w:cs="Monospace"/>
              <w:sz w:val="20"/>
            </w:rPr>
          </w:rPrChange>
        </w:rPr>
      </w:pPr>
    </w:p>
    <w:p w14:paraId="52A2481E" w14:textId="77777777" w:rsidR="00CE26C6" w:rsidRPr="00CE26C6" w:rsidRDefault="00CE26C6" w:rsidP="00CE26C6">
      <w:pPr>
        <w:widowControl w:val="0"/>
        <w:autoSpaceDE w:val="0"/>
        <w:autoSpaceDN w:val="0"/>
        <w:adjustRightInd w:val="0"/>
        <w:rPr>
          <w:ins w:id="175" w:author="Peter Lord" w:date="2015-08-20T19:47:00Z"/>
          <w:rFonts w:ascii="Monospace" w:hAnsi="Monospace" w:cs="Monospace"/>
          <w:sz w:val="12"/>
          <w:szCs w:val="12"/>
          <w:rPrChange w:id="176" w:author="Peter Lord" w:date="2015-08-20T19:47:00Z">
            <w:rPr>
              <w:ins w:id="177" w:author="Peter Lord" w:date="2015-08-20T19:47:00Z"/>
              <w:rFonts w:ascii="Monospace" w:hAnsi="Monospace" w:cs="Monospace"/>
              <w:sz w:val="20"/>
            </w:rPr>
          </w:rPrChange>
        </w:rPr>
      </w:pPr>
      <w:proofErr w:type="gramStart"/>
      <w:ins w:id="178" w:author="Peter Lord" w:date="2015-08-20T19:47:00Z">
        <w:r w:rsidRPr="00CE26C6">
          <w:rPr>
            <w:rFonts w:ascii="Monospace" w:hAnsi="Monospace" w:cs="Monospace"/>
            <w:b/>
            <w:bCs/>
            <w:color w:val="7F0055"/>
            <w:sz w:val="12"/>
            <w:szCs w:val="12"/>
            <w:rPrChange w:id="179" w:author="Peter Lord" w:date="2015-08-20T19:47: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80"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81" w:author="Peter Lord" w:date="2015-08-20T19:47:00Z">
              <w:rPr>
                <w:rFonts w:ascii="Monospace" w:hAnsi="Monospace" w:cs="Monospace"/>
                <w:b/>
                <w:bCs/>
                <w:color w:val="7F0055"/>
                <w:sz w:val="20"/>
              </w:rPr>
            </w:rPrChange>
          </w:rPr>
          <w:t>class</w:t>
        </w:r>
        <w:r w:rsidRPr="00CE26C6">
          <w:rPr>
            <w:rFonts w:ascii="Monospace" w:hAnsi="Monospace" w:cs="Monospace"/>
            <w:color w:val="000000"/>
            <w:sz w:val="12"/>
            <w:szCs w:val="12"/>
            <w:rPrChange w:id="182"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83" w:author="Peter Lord" w:date="2015-08-20T19:47:00Z">
              <w:rPr>
                <w:rFonts w:ascii="Monospace" w:hAnsi="Monospace" w:cs="Monospace"/>
                <w:color w:val="000000"/>
                <w:sz w:val="20"/>
              </w:rPr>
            </w:rPrChange>
          </w:rPr>
          <w:t>NodeNotifier</w:t>
        </w:r>
        <w:proofErr w:type="spellEnd"/>
        <w:r w:rsidRPr="00CE26C6">
          <w:rPr>
            <w:rFonts w:ascii="Monospace" w:hAnsi="Monospace" w:cs="Monospace"/>
            <w:color w:val="000000"/>
            <w:sz w:val="12"/>
            <w:szCs w:val="12"/>
            <w:rPrChange w:id="184"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85" w:author="Peter Lord" w:date="2015-08-20T19:47:00Z">
              <w:rPr>
                <w:rFonts w:ascii="Monospace" w:hAnsi="Monospace" w:cs="Monospace"/>
                <w:b/>
                <w:bCs/>
                <w:color w:val="7F0055"/>
                <w:sz w:val="20"/>
              </w:rPr>
            </w:rPrChange>
          </w:rPr>
          <w:t>extends</w:t>
        </w:r>
        <w:r w:rsidRPr="00CE26C6">
          <w:rPr>
            <w:rFonts w:ascii="Monospace" w:hAnsi="Monospace" w:cs="Monospace"/>
            <w:color w:val="000000"/>
            <w:sz w:val="12"/>
            <w:szCs w:val="12"/>
            <w:rPrChange w:id="186"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87" w:author="Peter Lord" w:date="2015-08-20T19:47:00Z">
              <w:rPr>
                <w:rFonts w:ascii="Monospace" w:hAnsi="Monospace" w:cs="Monospace"/>
                <w:color w:val="000000"/>
                <w:sz w:val="20"/>
              </w:rPr>
            </w:rPrChange>
          </w:rPr>
          <w:t>com.kabira.platform.highavailability.NodeNotifier</w:t>
        </w:r>
        <w:proofErr w:type="spellEnd"/>
        <w:r w:rsidRPr="00CE26C6">
          <w:rPr>
            <w:rFonts w:ascii="Monospace" w:hAnsi="Monospace" w:cs="Monospace"/>
            <w:color w:val="000000"/>
            <w:sz w:val="12"/>
            <w:szCs w:val="12"/>
            <w:rPrChange w:id="188" w:author="Peter Lord" w:date="2015-08-20T19:47:00Z">
              <w:rPr>
                <w:rFonts w:ascii="Monospace" w:hAnsi="Monospace" w:cs="Monospace"/>
                <w:color w:val="000000"/>
                <w:sz w:val="20"/>
              </w:rPr>
            </w:rPrChange>
          </w:rPr>
          <w:t xml:space="preserve"> {</w:t>
        </w:r>
      </w:ins>
    </w:p>
    <w:p w14:paraId="36B58EAD" w14:textId="77777777" w:rsidR="00CE26C6" w:rsidRPr="00CE26C6" w:rsidRDefault="00CE26C6" w:rsidP="00CE26C6">
      <w:pPr>
        <w:widowControl w:val="0"/>
        <w:autoSpaceDE w:val="0"/>
        <w:autoSpaceDN w:val="0"/>
        <w:adjustRightInd w:val="0"/>
        <w:rPr>
          <w:ins w:id="189" w:author="Peter Lord" w:date="2015-08-20T19:47:00Z"/>
          <w:rFonts w:ascii="Monospace" w:hAnsi="Monospace" w:cs="Monospace"/>
          <w:sz w:val="12"/>
          <w:szCs w:val="12"/>
          <w:rPrChange w:id="190" w:author="Peter Lord" w:date="2015-08-20T19:47:00Z">
            <w:rPr>
              <w:ins w:id="191" w:author="Peter Lord" w:date="2015-08-20T19:47:00Z"/>
              <w:rFonts w:ascii="Monospace" w:hAnsi="Monospace" w:cs="Monospace"/>
              <w:sz w:val="20"/>
            </w:rPr>
          </w:rPrChange>
        </w:rPr>
      </w:pPr>
    </w:p>
    <w:p w14:paraId="6E2F4C46" w14:textId="77777777" w:rsidR="00CE26C6" w:rsidRPr="00CE26C6" w:rsidRDefault="00CE26C6" w:rsidP="00CE26C6">
      <w:pPr>
        <w:widowControl w:val="0"/>
        <w:autoSpaceDE w:val="0"/>
        <w:autoSpaceDN w:val="0"/>
        <w:adjustRightInd w:val="0"/>
        <w:rPr>
          <w:ins w:id="192" w:author="Peter Lord" w:date="2015-08-20T19:47:00Z"/>
          <w:rFonts w:ascii="Monospace" w:hAnsi="Monospace" w:cs="Monospace"/>
          <w:sz w:val="12"/>
          <w:szCs w:val="12"/>
          <w:rPrChange w:id="193" w:author="Peter Lord" w:date="2015-08-20T19:47:00Z">
            <w:rPr>
              <w:ins w:id="194" w:author="Peter Lord" w:date="2015-08-20T19:47:00Z"/>
              <w:rFonts w:ascii="Monospace" w:hAnsi="Monospace" w:cs="Monospace"/>
              <w:sz w:val="20"/>
            </w:rPr>
          </w:rPrChange>
        </w:rPr>
      </w:pPr>
      <w:ins w:id="195" w:author="Peter Lord" w:date="2015-08-20T19:47:00Z">
        <w:r w:rsidRPr="00CE26C6">
          <w:rPr>
            <w:rFonts w:ascii="Monospace" w:hAnsi="Monospace" w:cs="Monospace"/>
            <w:color w:val="000000"/>
            <w:sz w:val="12"/>
            <w:szCs w:val="12"/>
            <w:rPrChange w:id="196"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97" w:author="Peter Lord" w:date="2015-08-20T19:47:00Z">
              <w:rPr>
                <w:rFonts w:ascii="Monospace" w:hAnsi="Monospace" w:cs="Monospace"/>
                <w:b/>
                <w:bCs/>
                <w:color w:val="7F0055"/>
                <w:sz w:val="20"/>
              </w:rPr>
            </w:rPrChange>
          </w:rPr>
          <w:t>private</w:t>
        </w:r>
        <w:proofErr w:type="gramEnd"/>
        <w:r w:rsidRPr="00CE26C6">
          <w:rPr>
            <w:rFonts w:ascii="Monospace" w:hAnsi="Monospace" w:cs="Monospace"/>
            <w:color w:val="000000"/>
            <w:sz w:val="12"/>
            <w:szCs w:val="12"/>
            <w:rPrChange w:id="198"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99" w:author="Peter Lord" w:date="2015-08-20T19:47:00Z">
              <w:rPr>
                <w:rFonts w:ascii="Monospace" w:hAnsi="Monospace" w:cs="Monospace"/>
                <w:b/>
                <w:bCs/>
                <w:color w:val="7F0055"/>
                <w:sz w:val="20"/>
              </w:rPr>
            </w:rPrChange>
          </w:rPr>
          <w:t>final</w:t>
        </w:r>
        <w:r w:rsidRPr="00CE26C6">
          <w:rPr>
            <w:rFonts w:ascii="Monospace" w:hAnsi="Monospace" w:cs="Monospace"/>
            <w:color w:val="000000"/>
            <w:sz w:val="12"/>
            <w:szCs w:val="12"/>
            <w:rPrChange w:id="200"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201" w:author="Peter Lord" w:date="2015-08-20T19:47:00Z">
              <w:rPr>
                <w:rFonts w:ascii="Monospace" w:hAnsi="Monospace" w:cs="Monospace"/>
                <w:b/>
                <w:bCs/>
                <w:color w:val="7F0055"/>
                <w:sz w:val="20"/>
              </w:rPr>
            </w:rPrChange>
          </w:rPr>
          <w:t>static</w:t>
        </w:r>
        <w:r w:rsidRPr="00CE26C6">
          <w:rPr>
            <w:rFonts w:ascii="Monospace" w:hAnsi="Monospace" w:cs="Monospace"/>
            <w:color w:val="000000"/>
            <w:sz w:val="12"/>
            <w:szCs w:val="12"/>
            <w:rPrChange w:id="202" w:author="Peter Lord" w:date="2015-08-20T19:47:00Z">
              <w:rPr>
                <w:rFonts w:ascii="Monospace" w:hAnsi="Monospace" w:cs="Monospace"/>
                <w:color w:val="000000"/>
                <w:sz w:val="20"/>
              </w:rPr>
            </w:rPrChange>
          </w:rPr>
          <w:t xml:space="preserve"> String </w:t>
        </w:r>
        <w:proofErr w:type="spellStart"/>
        <w:r w:rsidRPr="00CE26C6">
          <w:rPr>
            <w:rFonts w:ascii="Monospace" w:hAnsi="Monospace" w:cs="Monospace"/>
            <w:i/>
            <w:iCs/>
            <w:color w:val="0000C0"/>
            <w:sz w:val="12"/>
            <w:szCs w:val="12"/>
            <w:rPrChange w:id="203" w:author="Peter Lord" w:date="2015-08-20T19:47:00Z">
              <w:rPr>
                <w:rFonts w:ascii="Monospace" w:hAnsi="Monospace" w:cs="Monospace"/>
                <w:i/>
                <w:iCs/>
                <w:color w:val="0000C0"/>
                <w:sz w:val="20"/>
              </w:rPr>
            </w:rPrChange>
          </w:rPr>
          <w:t>nodeName</w:t>
        </w:r>
        <w:proofErr w:type="spellEnd"/>
        <w:r w:rsidRPr="00CE26C6">
          <w:rPr>
            <w:rFonts w:ascii="Monospace" w:hAnsi="Monospace" w:cs="Monospace"/>
            <w:color w:val="000000"/>
            <w:sz w:val="12"/>
            <w:szCs w:val="12"/>
            <w:rPrChange w:id="204" w:author="Peter Lord" w:date="2015-08-20T19:47:00Z">
              <w:rPr>
                <w:rFonts w:ascii="Monospace" w:hAnsi="Monospace" w:cs="Monospace"/>
                <w:color w:val="000000"/>
                <w:sz w:val="20"/>
              </w:rPr>
            </w:rPrChange>
          </w:rPr>
          <w:t xml:space="preserve"> = </w:t>
        </w:r>
        <w:proofErr w:type="spellStart"/>
        <w:r w:rsidRPr="00CE26C6">
          <w:rPr>
            <w:rFonts w:ascii="Monospace" w:hAnsi="Monospace" w:cs="Monospace"/>
            <w:color w:val="000000"/>
            <w:sz w:val="12"/>
            <w:szCs w:val="12"/>
            <w:rPrChange w:id="205" w:author="Peter Lord" w:date="2015-08-20T19:47:00Z">
              <w:rPr>
                <w:rFonts w:ascii="Monospace" w:hAnsi="Monospace" w:cs="Monospace"/>
                <w:color w:val="000000"/>
                <w:sz w:val="20"/>
              </w:rPr>
            </w:rPrChange>
          </w:rPr>
          <w:t>System.</w:t>
        </w:r>
        <w:r w:rsidRPr="00CE26C6">
          <w:rPr>
            <w:rFonts w:ascii="Monospace" w:hAnsi="Monospace" w:cs="Monospace"/>
            <w:i/>
            <w:iCs/>
            <w:color w:val="000000"/>
            <w:sz w:val="12"/>
            <w:szCs w:val="12"/>
            <w:rPrChange w:id="206" w:author="Peter Lord" w:date="2015-08-20T19:47:00Z">
              <w:rPr>
                <w:rFonts w:ascii="Monospace" w:hAnsi="Monospace" w:cs="Monospace"/>
                <w:i/>
                <w:iCs/>
                <w:color w:val="000000"/>
                <w:sz w:val="20"/>
              </w:rPr>
            </w:rPrChange>
          </w:rPr>
          <w:t>getProperty</w:t>
        </w:r>
        <w:proofErr w:type="spellEnd"/>
        <w:r w:rsidRPr="00CE26C6">
          <w:rPr>
            <w:rFonts w:ascii="Monospace" w:hAnsi="Monospace" w:cs="Monospace"/>
            <w:color w:val="000000"/>
            <w:sz w:val="12"/>
            <w:szCs w:val="12"/>
            <w:rPrChange w:id="207" w:author="Peter Lord" w:date="2015-08-20T19:47:00Z">
              <w:rPr>
                <w:rFonts w:ascii="Monospace" w:hAnsi="Monospace" w:cs="Monospace"/>
                <w:color w:val="000000"/>
                <w:sz w:val="20"/>
              </w:rPr>
            </w:rPrChange>
          </w:rPr>
          <w:t>(</w:t>
        </w:r>
        <w:proofErr w:type="spellStart"/>
        <w:r w:rsidRPr="00CE26C6">
          <w:rPr>
            <w:rFonts w:ascii="Monospace" w:hAnsi="Monospace" w:cs="Monospace"/>
            <w:color w:val="000000"/>
            <w:sz w:val="12"/>
            <w:szCs w:val="12"/>
            <w:rPrChange w:id="208" w:author="Peter Lord" w:date="2015-08-20T19:47:00Z">
              <w:rPr>
                <w:rFonts w:ascii="Monospace" w:hAnsi="Monospace" w:cs="Monospace"/>
                <w:color w:val="000000"/>
                <w:sz w:val="20"/>
              </w:rPr>
            </w:rPrChange>
          </w:rPr>
          <w:t>Status.</w:t>
        </w:r>
        <w:r w:rsidRPr="00CE26C6">
          <w:rPr>
            <w:rFonts w:ascii="Monospace" w:hAnsi="Monospace" w:cs="Monospace"/>
            <w:i/>
            <w:iCs/>
            <w:color w:val="0000C0"/>
            <w:sz w:val="12"/>
            <w:szCs w:val="12"/>
            <w:rPrChange w:id="209" w:author="Peter Lord" w:date="2015-08-20T19:47:00Z">
              <w:rPr>
                <w:rFonts w:ascii="Monospace" w:hAnsi="Monospace" w:cs="Monospace"/>
                <w:i/>
                <w:iCs/>
                <w:color w:val="0000C0"/>
                <w:sz w:val="20"/>
              </w:rPr>
            </w:rPrChange>
          </w:rPr>
          <w:t>NODE_NAME</w:t>
        </w:r>
        <w:proofErr w:type="spellEnd"/>
        <w:r w:rsidRPr="00CE26C6">
          <w:rPr>
            <w:rFonts w:ascii="Monospace" w:hAnsi="Monospace" w:cs="Monospace"/>
            <w:color w:val="000000"/>
            <w:sz w:val="12"/>
            <w:szCs w:val="12"/>
            <w:rPrChange w:id="210" w:author="Peter Lord" w:date="2015-08-20T19:47:00Z">
              <w:rPr>
                <w:rFonts w:ascii="Monospace" w:hAnsi="Monospace" w:cs="Monospace"/>
                <w:color w:val="000000"/>
                <w:sz w:val="20"/>
              </w:rPr>
            </w:rPrChange>
          </w:rPr>
          <w:t>);</w:t>
        </w:r>
      </w:ins>
    </w:p>
    <w:p w14:paraId="278E19EF" w14:textId="77777777" w:rsidR="00CE26C6" w:rsidRPr="00CE26C6" w:rsidRDefault="00CE26C6" w:rsidP="00CE26C6">
      <w:pPr>
        <w:widowControl w:val="0"/>
        <w:autoSpaceDE w:val="0"/>
        <w:autoSpaceDN w:val="0"/>
        <w:adjustRightInd w:val="0"/>
        <w:rPr>
          <w:ins w:id="211" w:author="Peter Lord" w:date="2015-08-20T19:47:00Z"/>
          <w:rFonts w:ascii="Monospace" w:hAnsi="Monospace" w:cs="Monospace"/>
          <w:sz w:val="12"/>
          <w:szCs w:val="12"/>
          <w:rPrChange w:id="212" w:author="Peter Lord" w:date="2015-08-20T19:47:00Z">
            <w:rPr>
              <w:ins w:id="213" w:author="Peter Lord" w:date="2015-08-20T19:47:00Z"/>
              <w:rFonts w:ascii="Monospace" w:hAnsi="Monospace" w:cs="Monospace"/>
              <w:sz w:val="20"/>
            </w:rPr>
          </w:rPrChange>
        </w:rPr>
      </w:pPr>
      <w:ins w:id="214" w:author="Peter Lord" w:date="2015-08-20T19:47:00Z">
        <w:r w:rsidRPr="00CE26C6">
          <w:rPr>
            <w:rFonts w:ascii="Monospace" w:hAnsi="Monospace" w:cs="Monospace"/>
            <w:color w:val="000000"/>
            <w:sz w:val="12"/>
            <w:szCs w:val="12"/>
            <w:rPrChange w:id="215"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216" w:author="Peter Lord" w:date="2015-08-20T19:47:00Z">
              <w:rPr>
                <w:rFonts w:ascii="Monospace" w:hAnsi="Monospace" w:cs="Monospace"/>
                <w:b/>
                <w:bCs/>
                <w:color w:val="7F0055"/>
                <w:sz w:val="20"/>
              </w:rPr>
            </w:rPrChange>
          </w:rPr>
          <w:t>private</w:t>
        </w:r>
        <w:proofErr w:type="gramEnd"/>
        <w:r w:rsidRPr="00CE26C6">
          <w:rPr>
            <w:rFonts w:ascii="Monospace" w:hAnsi="Monospace" w:cs="Monospace"/>
            <w:color w:val="000000"/>
            <w:sz w:val="12"/>
            <w:szCs w:val="12"/>
            <w:rPrChange w:id="217"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218" w:author="Peter Lord" w:date="2015-08-20T19:47:00Z">
              <w:rPr>
                <w:rFonts w:ascii="Monospace" w:hAnsi="Monospace" w:cs="Monospace"/>
                <w:b/>
                <w:bCs/>
                <w:color w:val="7F0055"/>
                <w:sz w:val="20"/>
              </w:rPr>
            </w:rPrChange>
          </w:rPr>
          <w:t>final</w:t>
        </w:r>
        <w:r w:rsidRPr="00CE26C6">
          <w:rPr>
            <w:rFonts w:ascii="Monospace" w:hAnsi="Monospace" w:cs="Monospace"/>
            <w:color w:val="000000"/>
            <w:sz w:val="12"/>
            <w:szCs w:val="12"/>
            <w:rPrChange w:id="219"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220" w:author="Peter Lord" w:date="2015-08-20T19:47:00Z">
              <w:rPr>
                <w:rFonts w:ascii="Monospace" w:hAnsi="Monospace" w:cs="Monospace"/>
                <w:b/>
                <w:bCs/>
                <w:color w:val="7F0055"/>
                <w:sz w:val="20"/>
              </w:rPr>
            </w:rPrChange>
          </w:rPr>
          <w:t>static</w:t>
        </w:r>
        <w:r w:rsidRPr="00CE26C6">
          <w:rPr>
            <w:rFonts w:ascii="Monospace" w:hAnsi="Monospace" w:cs="Monospace"/>
            <w:color w:val="000000"/>
            <w:sz w:val="12"/>
            <w:szCs w:val="12"/>
            <w:rPrChange w:id="221"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222" w:author="Peter Lord" w:date="2015-08-20T19:47:00Z">
              <w:rPr>
                <w:rFonts w:ascii="Monospace" w:hAnsi="Monospace" w:cs="Monospace"/>
                <w:color w:val="000000"/>
                <w:sz w:val="20"/>
              </w:rPr>
            </w:rPrChange>
          </w:rPr>
          <w:t>HashSet</w:t>
        </w:r>
        <w:proofErr w:type="spellEnd"/>
        <w:r w:rsidRPr="00CE26C6">
          <w:rPr>
            <w:rFonts w:ascii="Monospace" w:hAnsi="Monospace" w:cs="Monospace"/>
            <w:color w:val="000000"/>
            <w:sz w:val="12"/>
            <w:szCs w:val="12"/>
            <w:rPrChange w:id="223" w:author="Peter Lord" w:date="2015-08-20T19:47:00Z">
              <w:rPr>
                <w:rFonts w:ascii="Monospace" w:hAnsi="Monospace" w:cs="Monospace"/>
                <w:color w:val="000000"/>
                <w:sz w:val="20"/>
              </w:rPr>
            </w:rPrChange>
          </w:rPr>
          <w:t xml:space="preserve">&lt;String&gt; </w:t>
        </w:r>
        <w:proofErr w:type="spellStart"/>
        <w:r w:rsidRPr="00CE26C6">
          <w:rPr>
            <w:rFonts w:ascii="Monospace" w:hAnsi="Monospace" w:cs="Monospace"/>
            <w:i/>
            <w:iCs/>
            <w:color w:val="0000C0"/>
            <w:sz w:val="12"/>
            <w:szCs w:val="12"/>
            <w:rPrChange w:id="224" w:author="Peter Lord" w:date="2015-08-20T19:47:00Z">
              <w:rPr>
                <w:rFonts w:ascii="Monospace" w:hAnsi="Monospace" w:cs="Monospace"/>
                <w:i/>
                <w:iCs/>
                <w:color w:val="0000C0"/>
                <w:sz w:val="20"/>
              </w:rPr>
            </w:rPrChange>
          </w:rPr>
          <w:t>remoteNodes</w:t>
        </w:r>
        <w:proofErr w:type="spellEnd"/>
        <w:r w:rsidRPr="00CE26C6">
          <w:rPr>
            <w:rFonts w:ascii="Monospace" w:hAnsi="Monospace" w:cs="Monospace"/>
            <w:color w:val="000000"/>
            <w:sz w:val="12"/>
            <w:szCs w:val="12"/>
            <w:rPrChange w:id="225" w:author="Peter Lord" w:date="2015-08-20T19:47:00Z">
              <w:rPr>
                <w:rFonts w:ascii="Monospace" w:hAnsi="Monospace" w:cs="Monospace"/>
                <w:color w:val="000000"/>
                <w:sz w:val="20"/>
              </w:rPr>
            </w:rPrChange>
          </w:rPr>
          <w:t xml:space="preserve"> = </w:t>
        </w:r>
        <w:r w:rsidRPr="00CE26C6">
          <w:rPr>
            <w:rFonts w:ascii="Monospace" w:hAnsi="Monospace" w:cs="Monospace"/>
            <w:b/>
            <w:bCs/>
            <w:color w:val="7F0055"/>
            <w:sz w:val="12"/>
            <w:szCs w:val="12"/>
            <w:rPrChange w:id="226" w:author="Peter Lord" w:date="2015-08-20T19:47:00Z">
              <w:rPr>
                <w:rFonts w:ascii="Monospace" w:hAnsi="Monospace" w:cs="Monospace"/>
                <w:b/>
                <w:bCs/>
                <w:color w:val="7F0055"/>
                <w:sz w:val="20"/>
              </w:rPr>
            </w:rPrChange>
          </w:rPr>
          <w:t>new</w:t>
        </w:r>
        <w:r w:rsidRPr="00CE26C6">
          <w:rPr>
            <w:rFonts w:ascii="Monospace" w:hAnsi="Monospace" w:cs="Monospace"/>
            <w:color w:val="000000"/>
            <w:sz w:val="12"/>
            <w:szCs w:val="12"/>
            <w:rPrChange w:id="227"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228" w:author="Peter Lord" w:date="2015-08-20T19:47:00Z">
              <w:rPr>
                <w:rFonts w:ascii="Monospace" w:hAnsi="Monospace" w:cs="Monospace"/>
                <w:color w:val="000000"/>
                <w:sz w:val="20"/>
              </w:rPr>
            </w:rPrChange>
          </w:rPr>
          <w:t>HashSet</w:t>
        </w:r>
        <w:proofErr w:type="spellEnd"/>
        <w:r w:rsidRPr="00CE26C6">
          <w:rPr>
            <w:rFonts w:ascii="Monospace" w:hAnsi="Monospace" w:cs="Monospace"/>
            <w:color w:val="000000"/>
            <w:sz w:val="12"/>
            <w:szCs w:val="12"/>
            <w:rPrChange w:id="229" w:author="Peter Lord" w:date="2015-08-20T19:47:00Z">
              <w:rPr>
                <w:rFonts w:ascii="Monospace" w:hAnsi="Monospace" w:cs="Monospace"/>
                <w:color w:val="000000"/>
                <w:sz w:val="20"/>
              </w:rPr>
            </w:rPrChange>
          </w:rPr>
          <w:t>&lt;String&gt;();</w:t>
        </w:r>
      </w:ins>
    </w:p>
    <w:p w14:paraId="1185AD16" w14:textId="77777777" w:rsidR="00CE26C6" w:rsidRPr="00CE26C6" w:rsidRDefault="00CE26C6" w:rsidP="00CE26C6">
      <w:pPr>
        <w:widowControl w:val="0"/>
        <w:autoSpaceDE w:val="0"/>
        <w:autoSpaceDN w:val="0"/>
        <w:adjustRightInd w:val="0"/>
        <w:rPr>
          <w:ins w:id="230" w:author="Peter Lord" w:date="2015-08-20T19:47:00Z"/>
          <w:rFonts w:ascii="Monospace" w:hAnsi="Monospace" w:cs="Monospace"/>
          <w:sz w:val="12"/>
          <w:szCs w:val="12"/>
          <w:rPrChange w:id="231" w:author="Peter Lord" w:date="2015-08-20T19:47:00Z">
            <w:rPr>
              <w:ins w:id="232" w:author="Peter Lord" w:date="2015-08-20T19:47:00Z"/>
              <w:rFonts w:ascii="Monospace" w:hAnsi="Monospace" w:cs="Monospace"/>
              <w:sz w:val="20"/>
            </w:rPr>
          </w:rPrChange>
        </w:rPr>
      </w:pPr>
      <w:ins w:id="233" w:author="Peter Lord" w:date="2015-08-20T19:47:00Z">
        <w:r w:rsidRPr="00CE26C6">
          <w:rPr>
            <w:rFonts w:ascii="Monospace" w:hAnsi="Monospace" w:cs="Monospace"/>
            <w:color w:val="000000"/>
            <w:sz w:val="12"/>
            <w:szCs w:val="12"/>
            <w:rPrChange w:id="234" w:author="Peter Lord" w:date="2015-08-20T19:47:00Z">
              <w:rPr>
                <w:rFonts w:ascii="Monospace" w:hAnsi="Monospace" w:cs="Monospace"/>
                <w:color w:val="000000"/>
                <w:sz w:val="20"/>
              </w:rPr>
            </w:rPrChange>
          </w:rPr>
          <w:tab/>
        </w:r>
      </w:ins>
    </w:p>
    <w:p w14:paraId="504DCE80" w14:textId="77777777" w:rsidR="00CE26C6" w:rsidRPr="00CE26C6" w:rsidRDefault="00CE26C6" w:rsidP="00CE26C6">
      <w:pPr>
        <w:widowControl w:val="0"/>
        <w:autoSpaceDE w:val="0"/>
        <w:autoSpaceDN w:val="0"/>
        <w:adjustRightInd w:val="0"/>
        <w:rPr>
          <w:ins w:id="235" w:author="Peter Lord" w:date="2015-08-20T19:47:00Z"/>
          <w:rFonts w:ascii="Monospace" w:hAnsi="Monospace" w:cs="Monospace"/>
          <w:sz w:val="12"/>
          <w:szCs w:val="12"/>
          <w:rPrChange w:id="236" w:author="Peter Lord" w:date="2015-08-20T19:47:00Z">
            <w:rPr>
              <w:ins w:id="237" w:author="Peter Lord" w:date="2015-08-20T19:47:00Z"/>
              <w:rFonts w:ascii="Monospace" w:hAnsi="Monospace" w:cs="Monospace"/>
              <w:sz w:val="20"/>
            </w:rPr>
          </w:rPrChange>
        </w:rPr>
      </w:pPr>
      <w:ins w:id="238" w:author="Peter Lord" w:date="2015-08-20T19:47:00Z">
        <w:r w:rsidRPr="00CE26C6">
          <w:rPr>
            <w:rFonts w:ascii="Monospace" w:hAnsi="Monospace" w:cs="Monospace"/>
            <w:color w:val="000000"/>
            <w:sz w:val="12"/>
            <w:szCs w:val="12"/>
            <w:rPrChange w:id="239" w:author="Peter Lord" w:date="2015-08-20T19:47:00Z">
              <w:rPr>
                <w:rFonts w:ascii="Monospace" w:hAnsi="Monospace" w:cs="Monospace"/>
                <w:color w:val="000000"/>
                <w:sz w:val="20"/>
              </w:rPr>
            </w:rPrChange>
          </w:rPr>
          <w:tab/>
        </w:r>
        <w:r w:rsidRPr="00CE26C6">
          <w:rPr>
            <w:rFonts w:ascii="Monospace" w:hAnsi="Monospace" w:cs="Monospace"/>
            <w:color w:val="646464"/>
            <w:sz w:val="12"/>
            <w:szCs w:val="12"/>
            <w:rPrChange w:id="240" w:author="Peter Lord" w:date="2015-08-20T19:47:00Z">
              <w:rPr>
                <w:rFonts w:ascii="Monospace" w:hAnsi="Monospace" w:cs="Monospace"/>
                <w:color w:val="646464"/>
                <w:sz w:val="20"/>
              </w:rPr>
            </w:rPrChange>
          </w:rPr>
          <w:t>@Override</w:t>
        </w:r>
      </w:ins>
    </w:p>
    <w:p w14:paraId="53F7F677" w14:textId="77777777" w:rsidR="00CE26C6" w:rsidRPr="00CE26C6" w:rsidRDefault="00CE26C6" w:rsidP="00CE26C6">
      <w:pPr>
        <w:widowControl w:val="0"/>
        <w:autoSpaceDE w:val="0"/>
        <w:autoSpaceDN w:val="0"/>
        <w:adjustRightInd w:val="0"/>
        <w:rPr>
          <w:ins w:id="241" w:author="Peter Lord" w:date="2015-08-20T19:47:00Z"/>
          <w:rFonts w:ascii="Monospace" w:hAnsi="Monospace" w:cs="Monospace"/>
          <w:sz w:val="12"/>
          <w:szCs w:val="12"/>
          <w:rPrChange w:id="242" w:author="Peter Lord" w:date="2015-08-20T19:47:00Z">
            <w:rPr>
              <w:ins w:id="243" w:author="Peter Lord" w:date="2015-08-20T19:47:00Z"/>
              <w:rFonts w:ascii="Monospace" w:hAnsi="Monospace" w:cs="Monospace"/>
              <w:sz w:val="20"/>
            </w:rPr>
          </w:rPrChange>
        </w:rPr>
      </w:pPr>
      <w:ins w:id="244" w:author="Peter Lord" w:date="2015-08-20T19:47:00Z">
        <w:r w:rsidRPr="00CE26C6">
          <w:rPr>
            <w:rFonts w:ascii="Monospace" w:hAnsi="Monospace" w:cs="Monospace"/>
            <w:color w:val="000000"/>
            <w:sz w:val="12"/>
            <w:szCs w:val="12"/>
            <w:rPrChange w:id="245"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246" w:author="Peter Lord" w:date="2015-08-20T19:47:00Z">
              <w:rPr>
                <w:rFonts w:ascii="Monospace" w:hAnsi="Monospace" w:cs="Monospace"/>
                <w:b/>
                <w:bCs/>
                <w:color w:val="7F0055"/>
                <w:sz w:val="20"/>
              </w:rPr>
            </w:rPrChange>
          </w:rPr>
          <w:t>protected</w:t>
        </w:r>
        <w:proofErr w:type="gramEnd"/>
        <w:r w:rsidRPr="00CE26C6">
          <w:rPr>
            <w:rFonts w:ascii="Monospace" w:hAnsi="Monospace" w:cs="Monospace"/>
            <w:color w:val="000000"/>
            <w:sz w:val="12"/>
            <w:szCs w:val="12"/>
            <w:rPrChange w:id="247"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248" w:author="Peter Lord" w:date="2015-08-20T19:47:00Z">
              <w:rPr>
                <w:rFonts w:ascii="Monospace" w:hAnsi="Monospace" w:cs="Monospace"/>
                <w:b/>
                <w:bCs/>
                <w:color w:val="7F0055"/>
                <w:sz w:val="20"/>
              </w:rPr>
            </w:rPrChange>
          </w:rPr>
          <w:t>void</w:t>
        </w:r>
        <w:r w:rsidRPr="00CE26C6">
          <w:rPr>
            <w:rFonts w:ascii="Monospace" w:hAnsi="Monospace" w:cs="Monospace"/>
            <w:color w:val="000000"/>
            <w:sz w:val="12"/>
            <w:szCs w:val="12"/>
            <w:rPrChange w:id="249" w:author="Peter Lord" w:date="2015-08-20T19:47:00Z">
              <w:rPr>
                <w:rFonts w:ascii="Monospace" w:hAnsi="Monospace" w:cs="Monospace"/>
                <w:color w:val="000000"/>
                <w:sz w:val="20"/>
              </w:rPr>
            </w:rPrChange>
          </w:rPr>
          <w:t xml:space="preserve"> active(String node) {</w:t>
        </w:r>
      </w:ins>
    </w:p>
    <w:p w14:paraId="6AB717A2" w14:textId="77777777" w:rsidR="00CE26C6" w:rsidRPr="00CE26C6" w:rsidRDefault="00CE26C6" w:rsidP="00CE26C6">
      <w:pPr>
        <w:widowControl w:val="0"/>
        <w:autoSpaceDE w:val="0"/>
        <w:autoSpaceDN w:val="0"/>
        <w:adjustRightInd w:val="0"/>
        <w:rPr>
          <w:ins w:id="250" w:author="Peter Lord" w:date="2015-08-20T19:47:00Z"/>
          <w:rFonts w:ascii="Monospace" w:hAnsi="Monospace" w:cs="Monospace"/>
          <w:sz w:val="12"/>
          <w:szCs w:val="12"/>
          <w:rPrChange w:id="251" w:author="Peter Lord" w:date="2015-08-20T19:47:00Z">
            <w:rPr>
              <w:ins w:id="252" w:author="Peter Lord" w:date="2015-08-20T19:47:00Z"/>
              <w:rFonts w:ascii="Monospace" w:hAnsi="Monospace" w:cs="Monospace"/>
              <w:sz w:val="20"/>
            </w:rPr>
          </w:rPrChange>
        </w:rPr>
      </w:pPr>
      <w:ins w:id="253" w:author="Peter Lord" w:date="2015-08-20T19:47:00Z">
        <w:r w:rsidRPr="00CE26C6">
          <w:rPr>
            <w:rFonts w:ascii="Monospace" w:hAnsi="Monospace" w:cs="Monospace"/>
            <w:color w:val="000000"/>
            <w:sz w:val="12"/>
            <w:szCs w:val="12"/>
            <w:rPrChange w:id="25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255"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256" w:author="Peter Lord" w:date="2015-08-20T19:47:00Z">
              <w:rPr>
                <w:rFonts w:ascii="Monospace" w:hAnsi="Monospace" w:cs="Monospace"/>
                <w:color w:val="000000"/>
                <w:sz w:val="20"/>
              </w:rPr>
            </w:rPrChange>
          </w:rPr>
          <w:t>System.</w:t>
        </w:r>
        <w:r w:rsidRPr="00CE26C6">
          <w:rPr>
            <w:rFonts w:ascii="Monospace" w:hAnsi="Monospace" w:cs="Monospace"/>
            <w:i/>
            <w:iCs/>
            <w:color w:val="0000C0"/>
            <w:sz w:val="12"/>
            <w:szCs w:val="12"/>
            <w:rPrChange w:id="257" w:author="Peter Lord" w:date="2015-08-20T19:47:00Z">
              <w:rPr>
                <w:rFonts w:ascii="Monospace" w:hAnsi="Monospace" w:cs="Monospace"/>
                <w:i/>
                <w:iCs/>
                <w:color w:val="0000C0"/>
                <w:sz w:val="20"/>
              </w:rPr>
            </w:rPrChange>
          </w:rPr>
          <w:t>out</w:t>
        </w:r>
        <w:r w:rsidRPr="00CE26C6">
          <w:rPr>
            <w:rFonts w:ascii="Monospace" w:hAnsi="Monospace" w:cs="Monospace"/>
            <w:color w:val="000000"/>
            <w:sz w:val="12"/>
            <w:szCs w:val="12"/>
            <w:rPrChange w:id="258" w:author="Peter Lord" w:date="2015-08-20T19:47:00Z">
              <w:rPr>
                <w:rFonts w:ascii="Monospace" w:hAnsi="Monospace" w:cs="Monospace"/>
                <w:color w:val="000000"/>
                <w:sz w:val="20"/>
              </w:rPr>
            </w:rPrChange>
          </w:rPr>
          <w:t>.println</w:t>
        </w:r>
        <w:proofErr w:type="spellEnd"/>
        <w:r w:rsidRPr="00CE26C6">
          <w:rPr>
            <w:rFonts w:ascii="Monospace" w:hAnsi="Monospace" w:cs="Monospace"/>
            <w:color w:val="000000"/>
            <w:sz w:val="12"/>
            <w:szCs w:val="12"/>
            <w:rPrChange w:id="259" w:author="Peter Lord" w:date="2015-08-20T19:47:00Z">
              <w:rPr>
                <w:rFonts w:ascii="Monospace" w:hAnsi="Monospace" w:cs="Monospace"/>
                <w:color w:val="000000"/>
                <w:sz w:val="20"/>
              </w:rPr>
            </w:rPrChange>
          </w:rPr>
          <w:t>(</w:t>
        </w:r>
        <w:proofErr w:type="gramEnd"/>
        <w:r w:rsidRPr="00CE26C6">
          <w:rPr>
            <w:rFonts w:ascii="Monospace" w:hAnsi="Monospace" w:cs="Monospace"/>
            <w:color w:val="2A00FF"/>
            <w:sz w:val="12"/>
            <w:szCs w:val="12"/>
            <w:rPrChange w:id="260" w:author="Peter Lord" w:date="2015-08-20T19:47: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261" w:author="Peter Lord" w:date="2015-08-20T19:47:00Z">
              <w:rPr>
                <w:rFonts w:ascii="Monospace" w:hAnsi="Monospace" w:cs="Monospace"/>
                <w:color w:val="2A00FF"/>
                <w:sz w:val="20"/>
              </w:rPr>
            </w:rPrChange>
          </w:rPr>
          <w:t>NodeNotifier</w:t>
        </w:r>
        <w:proofErr w:type="spellEnd"/>
        <w:r w:rsidRPr="00CE26C6">
          <w:rPr>
            <w:rFonts w:ascii="Monospace" w:hAnsi="Monospace" w:cs="Monospace"/>
            <w:color w:val="2A00FF"/>
            <w:sz w:val="12"/>
            <w:szCs w:val="12"/>
            <w:rPrChange w:id="262" w:author="Peter Lord" w:date="2015-08-20T19:47:00Z">
              <w:rPr>
                <w:rFonts w:ascii="Monospace" w:hAnsi="Monospace" w:cs="Monospace"/>
                <w:color w:val="2A00FF"/>
                <w:sz w:val="20"/>
              </w:rPr>
            </w:rPrChange>
          </w:rPr>
          <w:t>: Node "</w:t>
        </w:r>
        <w:r w:rsidRPr="00CE26C6">
          <w:rPr>
            <w:rFonts w:ascii="Monospace" w:hAnsi="Monospace" w:cs="Monospace"/>
            <w:color w:val="000000"/>
            <w:sz w:val="12"/>
            <w:szCs w:val="12"/>
            <w:rPrChange w:id="263" w:author="Peter Lord" w:date="2015-08-20T19:47:00Z">
              <w:rPr>
                <w:rFonts w:ascii="Monospace" w:hAnsi="Monospace" w:cs="Monospace"/>
                <w:color w:val="000000"/>
                <w:sz w:val="20"/>
              </w:rPr>
            </w:rPrChange>
          </w:rPr>
          <w:t>+node+</w:t>
        </w:r>
        <w:r w:rsidRPr="00CE26C6">
          <w:rPr>
            <w:rFonts w:ascii="Monospace" w:hAnsi="Monospace" w:cs="Monospace"/>
            <w:color w:val="2A00FF"/>
            <w:sz w:val="12"/>
            <w:szCs w:val="12"/>
            <w:rPrChange w:id="264" w:author="Peter Lord" w:date="2015-08-20T19:47:00Z">
              <w:rPr>
                <w:rFonts w:ascii="Monospace" w:hAnsi="Monospace" w:cs="Monospace"/>
                <w:color w:val="2A00FF"/>
                <w:sz w:val="20"/>
              </w:rPr>
            </w:rPrChange>
          </w:rPr>
          <w:t>" is active "</w:t>
        </w:r>
        <w:r w:rsidRPr="00CE26C6">
          <w:rPr>
            <w:rFonts w:ascii="Monospace" w:hAnsi="Monospace" w:cs="Monospace"/>
            <w:color w:val="000000"/>
            <w:sz w:val="12"/>
            <w:szCs w:val="12"/>
            <w:rPrChange w:id="265" w:author="Peter Lord" w:date="2015-08-20T19:47:00Z">
              <w:rPr>
                <w:rFonts w:ascii="Monospace" w:hAnsi="Monospace" w:cs="Monospace"/>
                <w:color w:val="000000"/>
                <w:sz w:val="20"/>
              </w:rPr>
            </w:rPrChange>
          </w:rPr>
          <w:t>);</w:t>
        </w:r>
        <w:r w:rsidRPr="00CE26C6">
          <w:rPr>
            <w:rFonts w:ascii="Monospace" w:hAnsi="Monospace" w:cs="Monospace"/>
            <w:color w:val="000000"/>
            <w:sz w:val="12"/>
            <w:szCs w:val="12"/>
            <w:rPrChange w:id="266" w:author="Peter Lord" w:date="2015-08-20T19:47:00Z">
              <w:rPr>
                <w:rFonts w:ascii="Monospace" w:hAnsi="Monospace" w:cs="Monospace"/>
                <w:color w:val="000000"/>
                <w:sz w:val="20"/>
              </w:rPr>
            </w:rPrChange>
          </w:rPr>
          <w:tab/>
        </w:r>
      </w:ins>
    </w:p>
    <w:p w14:paraId="0D128AFB" w14:textId="77777777" w:rsidR="00CE26C6" w:rsidRPr="00CE26C6" w:rsidRDefault="00CE26C6" w:rsidP="00CE26C6">
      <w:pPr>
        <w:widowControl w:val="0"/>
        <w:autoSpaceDE w:val="0"/>
        <w:autoSpaceDN w:val="0"/>
        <w:adjustRightInd w:val="0"/>
        <w:rPr>
          <w:ins w:id="267" w:author="Peter Lord" w:date="2015-08-20T19:47:00Z"/>
          <w:rFonts w:ascii="Monospace" w:hAnsi="Monospace" w:cs="Monospace"/>
          <w:sz w:val="12"/>
          <w:szCs w:val="12"/>
          <w:rPrChange w:id="268" w:author="Peter Lord" w:date="2015-08-20T19:47:00Z">
            <w:rPr>
              <w:ins w:id="269" w:author="Peter Lord" w:date="2015-08-20T19:47:00Z"/>
              <w:rFonts w:ascii="Monospace" w:hAnsi="Monospace" w:cs="Monospace"/>
              <w:sz w:val="20"/>
            </w:rPr>
          </w:rPrChange>
        </w:rPr>
      </w:pPr>
    </w:p>
    <w:p w14:paraId="1B6A6C98" w14:textId="77777777" w:rsidR="00CE26C6" w:rsidRPr="00CE26C6" w:rsidRDefault="00CE26C6" w:rsidP="00CE26C6">
      <w:pPr>
        <w:widowControl w:val="0"/>
        <w:autoSpaceDE w:val="0"/>
        <w:autoSpaceDN w:val="0"/>
        <w:adjustRightInd w:val="0"/>
        <w:rPr>
          <w:ins w:id="270" w:author="Peter Lord" w:date="2015-08-20T19:47:00Z"/>
          <w:rFonts w:ascii="Monospace" w:hAnsi="Monospace" w:cs="Monospace"/>
          <w:sz w:val="12"/>
          <w:szCs w:val="12"/>
          <w:rPrChange w:id="271" w:author="Peter Lord" w:date="2015-08-20T19:47:00Z">
            <w:rPr>
              <w:ins w:id="272" w:author="Peter Lord" w:date="2015-08-20T19:47:00Z"/>
              <w:rFonts w:ascii="Monospace" w:hAnsi="Monospace" w:cs="Monospace"/>
              <w:sz w:val="20"/>
            </w:rPr>
          </w:rPrChange>
        </w:rPr>
      </w:pPr>
      <w:ins w:id="273" w:author="Peter Lord" w:date="2015-08-20T19:47:00Z">
        <w:r w:rsidRPr="00CE26C6">
          <w:rPr>
            <w:rFonts w:ascii="Monospace" w:hAnsi="Monospace" w:cs="Monospace"/>
            <w:color w:val="000000"/>
            <w:sz w:val="12"/>
            <w:szCs w:val="12"/>
            <w:rPrChange w:id="27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275"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276" w:author="Peter Lord" w:date="2015-08-20T19:47:00Z">
              <w:rPr>
                <w:rFonts w:ascii="Monospace" w:hAnsi="Monospace" w:cs="Monospace"/>
                <w:color w:val="3F7F5F"/>
                <w:sz w:val="20"/>
              </w:rPr>
            </w:rPrChange>
          </w:rPr>
          <w:t>// Keep track of nodes known about by this node</w:t>
        </w:r>
      </w:ins>
    </w:p>
    <w:p w14:paraId="5CD4B98A" w14:textId="77777777" w:rsidR="00CE26C6" w:rsidRPr="00CE26C6" w:rsidRDefault="00CE26C6" w:rsidP="00CE26C6">
      <w:pPr>
        <w:widowControl w:val="0"/>
        <w:autoSpaceDE w:val="0"/>
        <w:autoSpaceDN w:val="0"/>
        <w:adjustRightInd w:val="0"/>
        <w:rPr>
          <w:ins w:id="277" w:author="Peter Lord" w:date="2015-08-20T19:47:00Z"/>
          <w:rFonts w:ascii="Monospace" w:hAnsi="Monospace" w:cs="Monospace"/>
          <w:sz w:val="12"/>
          <w:szCs w:val="12"/>
          <w:rPrChange w:id="278" w:author="Peter Lord" w:date="2015-08-20T19:47:00Z">
            <w:rPr>
              <w:ins w:id="279" w:author="Peter Lord" w:date="2015-08-20T19:47:00Z"/>
              <w:rFonts w:ascii="Monospace" w:hAnsi="Monospace" w:cs="Monospace"/>
              <w:sz w:val="20"/>
            </w:rPr>
          </w:rPrChange>
        </w:rPr>
      </w:pPr>
      <w:ins w:id="280" w:author="Peter Lord" w:date="2015-08-20T19:47:00Z">
        <w:r w:rsidRPr="00CE26C6">
          <w:rPr>
            <w:rFonts w:ascii="Monospace" w:hAnsi="Monospace" w:cs="Monospace"/>
            <w:color w:val="000000"/>
            <w:sz w:val="12"/>
            <w:szCs w:val="12"/>
            <w:rPrChange w:id="28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282"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283" w:author="Peter Lord" w:date="2015-08-20T19:47:00Z">
              <w:rPr>
                <w:rFonts w:ascii="Monospace" w:hAnsi="Monospace" w:cs="Monospace"/>
                <w:color w:val="3F7F5F"/>
                <w:sz w:val="20"/>
              </w:rPr>
            </w:rPrChange>
          </w:rPr>
          <w:t>//</w:t>
        </w:r>
      </w:ins>
    </w:p>
    <w:p w14:paraId="67DED76B" w14:textId="77777777" w:rsidR="00CE26C6" w:rsidRPr="00CE26C6" w:rsidRDefault="00CE26C6" w:rsidP="00CE26C6">
      <w:pPr>
        <w:widowControl w:val="0"/>
        <w:autoSpaceDE w:val="0"/>
        <w:autoSpaceDN w:val="0"/>
        <w:adjustRightInd w:val="0"/>
        <w:rPr>
          <w:ins w:id="284" w:author="Peter Lord" w:date="2015-08-20T19:47:00Z"/>
          <w:rFonts w:ascii="Monospace" w:hAnsi="Monospace" w:cs="Monospace"/>
          <w:sz w:val="12"/>
          <w:szCs w:val="12"/>
          <w:rPrChange w:id="285" w:author="Peter Lord" w:date="2015-08-20T19:47:00Z">
            <w:rPr>
              <w:ins w:id="286" w:author="Peter Lord" w:date="2015-08-20T19:47:00Z"/>
              <w:rFonts w:ascii="Monospace" w:hAnsi="Monospace" w:cs="Monospace"/>
              <w:sz w:val="20"/>
            </w:rPr>
          </w:rPrChange>
        </w:rPr>
      </w:pPr>
      <w:ins w:id="287" w:author="Peter Lord" w:date="2015-08-20T19:47:00Z">
        <w:r w:rsidRPr="00CE26C6">
          <w:rPr>
            <w:rFonts w:ascii="Monospace" w:hAnsi="Monospace" w:cs="Monospace"/>
            <w:color w:val="000000"/>
            <w:sz w:val="12"/>
            <w:szCs w:val="12"/>
            <w:rPrChange w:id="28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289"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i/>
            <w:iCs/>
            <w:color w:val="0000C0"/>
            <w:sz w:val="12"/>
            <w:szCs w:val="12"/>
            <w:rPrChange w:id="290" w:author="Peter Lord" w:date="2015-08-20T19:47:00Z">
              <w:rPr>
                <w:rFonts w:ascii="Monospace" w:hAnsi="Monospace" w:cs="Monospace"/>
                <w:i/>
                <w:iCs/>
                <w:color w:val="0000C0"/>
                <w:sz w:val="20"/>
              </w:rPr>
            </w:rPrChange>
          </w:rPr>
          <w:t>remoteNodes</w:t>
        </w:r>
        <w:r w:rsidRPr="00CE26C6">
          <w:rPr>
            <w:rFonts w:ascii="Monospace" w:hAnsi="Monospace" w:cs="Monospace"/>
            <w:color w:val="000000"/>
            <w:sz w:val="12"/>
            <w:szCs w:val="12"/>
            <w:rPrChange w:id="291" w:author="Peter Lord" w:date="2015-08-20T19:47:00Z">
              <w:rPr>
                <w:rFonts w:ascii="Monospace" w:hAnsi="Monospace" w:cs="Monospace"/>
                <w:color w:val="000000"/>
                <w:sz w:val="20"/>
              </w:rPr>
            </w:rPrChange>
          </w:rPr>
          <w:t>.add</w:t>
        </w:r>
        <w:proofErr w:type="spellEnd"/>
        <w:proofErr w:type="gramEnd"/>
        <w:r w:rsidRPr="00CE26C6">
          <w:rPr>
            <w:rFonts w:ascii="Monospace" w:hAnsi="Monospace" w:cs="Monospace"/>
            <w:color w:val="000000"/>
            <w:sz w:val="12"/>
            <w:szCs w:val="12"/>
            <w:rPrChange w:id="292" w:author="Peter Lord" w:date="2015-08-20T19:47:00Z">
              <w:rPr>
                <w:rFonts w:ascii="Monospace" w:hAnsi="Monospace" w:cs="Monospace"/>
                <w:color w:val="000000"/>
                <w:sz w:val="20"/>
              </w:rPr>
            </w:rPrChange>
          </w:rPr>
          <w:t>(node);</w:t>
        </w:r>
      </w:ins>
    </w:p>
    <w:p w14:paraId="6AFB2079" w14:textId="77777777" w:rsidR="00CE26C6" w:rsidRPr="00CE26C6" w:rsidRDefault="00CE26C6" w:rsidP="00CE26C6">
      <w:pPr>
        <w:widowControl w:val="0"/>
        <w:autoSpaceDE w:val="0"/>
        <w:autoSpaceDN w:val="0"/>
        <w:adjustRightInd w:val="0"/>
        <w:rPr>
          <w:ins w:id="293" w:author="Peter Lord" w:date="2015-08-20T19:47:00Z"/>
          <w:rFonts w:ascii="Monospace" w:hAnsi="Monospace" w:cs="Monospace"/>
          <w:sz w:val="12"/>
          <w:szCs w:val="12"/>
          <w:rPrChange w:id="294" w:author="Peter Lord" w:date="2015-08-20T19:47:00Z">
            <w:rPr>
              <w:ins w:id="295" w:author="Peter Lord" w:date="2015-08-20T19:47:00Z"/>
              <w:rFonts w:ascii="Monospace" w:hAnsi="Monospace" w:cs="Monospace"/>
              <w:sz w:val="20"/>
            </w:rPr>
          </w:rPrChange>
        </w:rPr>
      </w:pPr>
      <w:ins w:id="296" w:author="Peter Lord" w:date="2015-08-20T19:47:00Z">
        <w:r w:rsidRPr="00CE26C6">
          <w:rPr>
            <w:rFonts w:ascii="Monospace" w:hAnsi="Monospace" w:cs="Monospace"/>
            <w:color w:val="000000"/>
            <w:sz w:val="12"/>
            <w:szCs w:val="12"/>
            <w:rPrChange w:id="29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298" w:author="Peter Lord" w:date="2015-08-20T19:47:00Z">
              <w:rPr>
                <w:rFonts w:ascii="Monospace" w:hAnsi="Monospace" w:cs="Monospace"/>
                <w:color w:val="000000"/>
                <w:sz w:val="20"/>
              </w:rPr>
            </w:rPrChange>
          </w:rPr>
          <w:tab/>
        </w:r>
      </w:ins>
    </w:p>
    <w:p w14:paraId="3F19C4C8" w14:textId="77777777" w:rsidR="00CE26C6" w:rsidRPr="00CE26C6" w:rsidRDefault="00CE26C6" w:rsidP="00CE26C6">
      <w:pPr>
        <w:widowControl w:val="0"/>
        <w:autoSpaceDE w:val="0"/>
        <w:autoSpaceDN w:val="0"/>
        <w:adjustRightInd w:val="0"/>
        <w:rPr>
          <w:ins w:id="299" w:author="Peter Lord" w:date="2015-08-20T19:47:00Z"/>
          <w:rFonts w:ascii="Monospace" w:hAnsi="Monospace" w:cs="Monospace"/>
          <w:sz w:val="12"/>
          <w:szCs w:val="12"/>
          <w:rPrChange w:id="300" w:author="Peter Lord" w:date="2015-08-20T19:47:00Z">
            <w:rPr>
              <w:ins w:id="301" w:author="Peter Lord" w:date="2015-08-20T19:47:00Z"/>
              <w:rFonts w:ascii="Monospace" w:hAnsi="Monospace" w:cs="Monospace"/>
              <w:sz w:val="20"/>
            </w:rPr>
          </w:rPrChange>
        </w:rPr>
      </w:pPr>
      <w:ins w:id="302" w:author="Peter Lord" w:date="2015-08-20T19:47:00Z">
        <w:r w:rsidRPr="00CE26C6">
          <w:rPr>
            <w:rFonts w:ascii="Monospace" w:hAnsi="Monospace" w:cs="Monospace"/>
            <w:color w:val="000000"/>
            <w:sz w:val="12"/>
            <w:szCs w:val="12"/>
            <w:rPrChange w:id="30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04"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305"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306" w:author="Peter Lord" w:date="2015-08-20T19:47:00Z">
              <w:rPr>
                <w:rFonts w:ascii="Monospace" w:hAnsi="Monospace" w:cs="Monospace"/>
                <w:color w:val="3F7F5F"/>
                <w:sz w:val="20"/>
              </w:rPr>
            </w:rPrChange>
          </w:rPr>
          <w:t>simple</w:t>
        </w:r>
        <w:proofErr w:type="gramEnd"/>
        <w:r w:rsidRPr="00CE26C6">
          <w:rPr>
            <w:rFonts w:ascii="Monospace" w:hAnsi="Monospace" w:cs="Monospace"/>
            <w:color w:val="3F7F5F"/>
            <w:sz w:val="12"/>
            <w:szCs w:val="12"/>
            <w:rPrChange w:id="307" w:author="Peter Lord" w:date="2015-08-20T19:47:00Z">
              <w:rPr>
                <w:rFonts w:ascii="Monospace" w:hAnsi="Monospace" w:cs="Monospace"/>
                <w:color w:val="3F7F5F"/>
                <w:sz w:val="20"/>
              </w:rPr>
            </w:rPrChange>
          </w:rPr>
          <w:t xml:space="preserve"> check to see if we now have all nodes</w:t>
        </w:r>
      </w:ins>
    </w:p>
    <w:p w14:paraId="5A9F0C30" w14:textId="77777777" w:rsidR="00CE26C6" w:rsidRPr="00CE26C6" w:rsidRDefault="00CE26C6" w:rsidP="00CE26C6">
      <w:pPr>
        <w:widowControl w:val="0"/>
        <w:autoSpaceDE w:val="0"/>
        <w:autoSpaceDN w:val="0"/>
        <w:adjustRightInd w:val="0"/>
        <w:rPr>
          <w:ins w:id="308" w:author="Peter Lord" w:date="2015-08-20T19:47:00Z"/>
          <w:rFonts w:ascii="Monospace" w:hAnsi="Monospace" w:cs="Monospace"/>
          <w:sz w:val="12"/>
          <w:szCs w:val="12"/>
          <w:rPrChange w:id="309" w:author="Peter Lord" w:date="2015-08-20T19:47:00Z">
            <w:rPr>
              <w:ins w:id="310" w:author="Peter Lord" w:date="2015-08-20T19:47:00Z"/>
              <w:rFonts w:ascii="Monospace" w:hAnsi="Monospace" w:cs="Monospace"/>
              <w:sz w:val="20"/>
            </w:rPr>
          </w:rPrChange>
        </w:rPr>
      </w:pPr>
      <w:ins w:id="311" w:author="Peter Lord" w:date="2015-08-20T19:47:00Z">
        <w:r w:rsidRPr="00CE26C6">
          <w:rPr>
            <w:rFonts w:ascii="Monospace" w:hAnsi="Monospace" w:cs="Monospace"/>
            <w:color w:val="000000"/>
            <w:sz w:val="12"/>
            <w:szCs w:val="12"/>
            <w:rPrChange w:id="31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13"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314" w:author="Peter Lord" w:date="2015-08-20T19:47:00Z">
              <w:rPr>
                <w:rFonts w:ascii="Monospace" w:hAnsi="Monospace" w:cs="Monospace"/>
                <w:color w:val="3F7F5F"/>
                <w:sz w:val="20"/>
              </w:rPr>
            </w:rPrChange>
          </w:rPr>
          <w:t>//</w:t>
        </w:r>
      </w:ins>
    </w:p>
    <w:p w14:paraId="22A37DFB" w14:textId="77777777" w:rsidR="00CE26C6" w:rsidRPr="00CE26C6" w:rsidRDefault="00CE26C6" w:rsidP="00CE26C6">
      <w:pPr>
        <w:widowControl w:val="0"/>
        <w:autoSpaceDE w:val="0"/>
        <w:autoSpaceDN w:val="0"/>
        <w:adjustRightInd w:val="0"/>
        <w:rPr>
          <w:ins w:id="315" w:author="Peter Lord" w:date="2015-08-20T19:47:00Z"/>
          <w:rFonts w:ascii="Monospace" w:hAnsi="Monospace" w:cs="Monospace"/>
          <w:sz w:val="12"/>
          <w:szCs w:val="12"/>
          <w:rPrChange w:id="316" w:author="Peter Lord" w:date="2015-08-20T19:47:00Z">
            <w:rPr>
              <w:ins w:id="317" w:author="Peter Lord" w:date="2015-08-20T19:47:00Z"/>
              <w:rFonts w:ascii="Monospace" w:hAnsi="Monospace" w:cs="Monospace"/>
              <w:sz w:val="20"/>
            </w:rPr>
          </w:rPrChange>
        </w:rPr>
      </w:pPr>
      <w:ins w:id="318" w:author="Peter Lord" w:date="2015-08-20T19:47:00Z">
        <w:r w:rsidRPr="00CE26C6">
          <w:rPr>
            <w:rFonts w:ascii="Monospace" w:hAnsi="Monospace" w:cs="Monospace"/>
            <w:color w:val="000000"/>
            <w:sz w:val="12"/>
            <w:szCs w:val="12"/>
            <w:rPrChange w:id="31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20"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321" w:author="Peter Lord" w:date="2015-08-20T19:47:00Z">
              <w:rPr>
                <w:rFonts w:ascii="Monospace" w:hAnsi="Monospace" w:cs="Monospace"/>
                <w:b/>
                <w:bCs/>
                <w:color w:val="7F0055"/>
                <w:sz w:val="20"/>
              </w:rPr>
            </w:rPrChange>
          </w:rPr>
          <w:t>if</w:t>
        </w:r>
        <w:proofErr w:type="gramEnd"/>
        <w:r w:rsidRPr="00CE26C6">
          <w:rPr>
            <w:rFonts w:ascii="Monospace" w:hAnsi="Monospace" w:cs="Monospace"/>
            <w:color w:val="000000"/>
            <w:sz w:val="12"/>
            <w:szCs w:val="12"/>
            <w:rPrChange w:id="322"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i/>
            <w:iCs/>
            <w:color w:val="0000C0"/>
            <w:sz w:val="12"/>
            <w:szCs w:val="12"/>
            <w:rPrChange w:id="323" w:author="Peter Lord" w:date="2015-08-20T19:47:00Z">
              <w:rPr>
                <w:rFonts w:ascii="Monospace" w:hAnsi="Monospace" w:cs="Monospace"/>
                <w:i/>
                <w:iCs/>
                <w:color w:val="0000C0"/>
                <w:sz w:val="20"/>
              </w:rPr>
            </w:rPrChange>
          </w:rPr>
          <w:t>remoteNodes</w:t>
        </w:r>
        <w:r w:rsidRPr="00CE26C6">
          <w:rPr>
            <w:rFonts w:ascii="Monospace" w:hAnsi="Monospace" w:cs="Monospace"/>
            <w:color w:val="000000"/>
            <w:sz w:val="12"/>
            <w:szCs w:val="12"/>
            <w:rPrChange w:id="324" w:author="Peter Lord" w:date="2015-08-20T19:47:00Z">
              <w:rPr>
                <w:rFonts w:ascii="Monospace" w:hAnsi="Monospace" w:cs="Monospace"/>
                <w:color w:val="000000"/>
                <w:sz w:val="20"/>
              </w:rPr>
            </w:rPrChange>
          </w:rPr>
          <w:t>.size</w:t>
        </w:r>
        <w:proofErr w:type="spellEnd"/>
        <w:r w:rsidRPr="00CE26C6">
          <w:rPr>
            <w:rFonts w:ascii="Monospace" w:hAnsi="Monospace" w:cs="Monospace"/>
            <w:color w:val="000000"/>
            <w:sz w:val="12"/>
            <w:szCs w:val="12"/>
            <w:rPrChange w:id="325" w:author="Peter Lord" w:date="2015-08-20T19:47:00Z">
              <w:rPr>
                <w:rFonts w:ascii="Monospace" w:hAnsi="Monospace" w:cs="Monospace"/>
                <w:color w:val="000000"/>
                <w:sz w:val="20"/>
              </w:rPr>
            </w:rPrChange>
          </w:rPr>
          <w:t xml:space="preserve">() == </w:t>
        </w:r>
        <w:proofErr w:type="spellStart"/>
        <w:r w:rsidRPr="00CE26C6">
          <w:rPr>
            <w:rFonts w:ascii="Monospace" w:hAnsi="Monospace" w:cs="Monospace"/>
            <w:color w:val="000000"/>
            <w:sz w:val="12"/>
            <w:szCs w:val="12"/>
            <w:rPrChange w:id="326" w:author="Peter Lord" w:date="2015-08-20T19:47:00Z">
              <w:rPr>
                <w:rFonts w:ascii="Monospace" w:hAnsi="Monospace" w:cs="Monospace"/>
                <w:color w:val="000000"/>
                <w:sz w:val="20"/>
              </w:rPr>
            </w:rPrChange>
          </w:rPr>
          <w:t>expectedRemoteNodes</w:t>
        </w:r>
        <w:proofErr w:type="spellEnd"/>
        <w:r w:rsidRPr="00CE26C6">
          <w:rPr>
            <w:rFonts w:ascii="Monospace" w:hAnsi="Monospace" w:cs="Monospace"/>
            <w:color w:val="000000"/>
            <w:sz w:val="12"/>
            <w:szCs w:val="12"/>
            <w:rPrChange w:id="327" w:author="Peter Lord" w:date="2015-08-20T19:47:00Z">
              <w:rPr>
                <w:rFonts w:ascii="Monospace" w:hAnsi="Monospace" w:cs="Monospace"/>
                <w:color w:val="000000"/>
                <w:sz w:val="20"/>
              </w:rPr>
            </w:rPrChange>
          </w:rPr>
          <w:t>()) {</w:t>
        </w:r>
      </w:ins>
    </w:p>
    <w:p w14:paraId="7524D947" w14:textId="77777777" w:rsidR="00CE26C6" w:rsidRPr="00CE26C6" w:rsidRDefault="00CE26C6" w:rsidP="00CE26C6">
      <w:pPr>
        <w:widowControl w:val="0"/>
        <w:autoSpaceDE w:val="0"/>
        <w:autoSpaceDN w:val="0"/>
        <w:adjustRightInd w:val="0"/>
        <w:rPr>
          <w:ins w:id="328" w:author="Peter Lord" w:date="2015-08-20T19:47:00Z"/>
          <w:rFonts w:ascii="Monospace" w:hAnsi="Monospace" w:cs="Monospace"/>
          <w:sz w:val="12"/>
          <w:szCs w:val="12"/>
          <w:rPrChange w:id="329" w:author="Peter Lord" w:date="2015-08-20T19:47:00Z">
            <w:rPr>
              <w:ins w:id="330" w:author="Peter Lord" w:date="2015-08-20T19:47:00Z"/>
              <w:rFonts w:ascii="Monospace" w:hAnsi="Monospace" w:cs="Monospace"/>
              <w:sz w:val="20"/>
            </w:rPr>
          </w:rPrChange>
        </w:rPr>
      </w:pPr>
      <w:ins w:id="331" w:author="Peter Lord" w:date="2015-08-20T19:47:00Z">
        <w:r w:rsidRPr="00CE26C6">
          <w:rPr>
            <w:rFonts w:ascii="Monospace" w:hAnsi="Monospace" w:cs="Monospace"/>
            <w:color w:val="000000"/>
            <w:sz w:val="12"/>
            <w:szCs w:val="12"/>
            <w:rPrChange w:id="33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3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34"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335" w:author="Peter Lord" w:date="2015-08-20T19:47:00Z">
              <w:rPr>
                <w:rFonts w:ascii="Monospace" w:hAnsi="Monospace" w:cs="Monospace"/>
                <w:color w:val="3F7F5F"/>
                <w:sz w:val="20"/>
              </w:rPr>
            </w:rPrChange>
          </w:rPr>
          <w:t>// FIX THIS - resume key exchange</w:t>
        </w:r>
      </w:ins>
    </w:p>
    <w:p w14:paraId="21B0637E" w14:textId="77777777" w:rsidR="00CE26C6" w:rsidRPr="00CE26C6" w:rsidRDefault="00CE26C6" w:rsidP="00CE26C6">
      <w:pPr>
        <w:widowControl w:val="0"/>
        <w:autoSpaceDE w:val="0"/>
        <w:autoSpaceDN w:val="0"/>
        <w:adjustRightInd w:val="0"/>
        <w:rPr>
          <w:ins w:id="336" w:author="Peter Lord" w:date="2015-08-20T19:47:00Z"/>
          <w:rFonts w:ascii="Monospace" w:hAnsi="Monospace" w:cs="Monospace"/>
          <w:sz w:val="12"/>
          <w:szCs w:val="12"/>
          <w:rPrChange w:id="337" w:author="Peter Lord" w:date="2015-08-20T19:47:00Z">
            <w:rPr>
              <w:ins w:id="338" w:author="Peter Lord" w:date="2015-08-20T19:47:00Z"/>
              <w:rFonts w:ascii="Monospace" w:hAnsi="Monospace" w:cs="Monospace"/>
              <w:sz w:val="20"/>
            </w:rPr>
          </w:rPrChange>
        </w:rPr>
      </w:pPr>
      <w:ins w:id="339" w:author="Peter Lord" w:date="2015-08-20T19:47:00Z">
        <w:r w:rsidRPr="00CE26C6">
          <w:rPr>
            <w:rFonts w:ascii="Monospace" w:hAnsi="Monospace" w:cs="Monospace"/>
            <w:color w:val="000000"/>
            <w:sz w:val="12"/>
            <w:szCs w:val="12"/>
            <w:rPrChange w:id="34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4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42"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343" w:author="Peter Lord" w:date="2015-08-20T19:47:00Z">
              <w:rPr>
                <w:rFonts w:ascii="Monospace" w:hAnsi="Monospace" w:cs="Monospace"/>
                <w:color w:val="3F7F5F"/>
                <w:sz w:val="20"/>
              </w:rPr>
            </w:rPrChange>
          </w:rPr>
          <w:t>//</w:t>
        </w:r>
      </w:ins>
    </w:p>
    <w:p w14:paraId="06E5A56E" w14:textId="77777777" w:rsidR="00CE26C6" w:rsidRPr="00CE26C6" w:rsidRDefault="00CE26C6" w:rsidP="00CE26C6">
      <w:pPr>
        <w:widowControl w:val="0"/>
        <w:autoSpaceDE w:val="0"/>
        <w:autoSpaceDN w:val="0"/>
        <w:adjustRightInd w:val="0"/>
        <w:rPr>
          <w:ins w:id="344" w:author="Peter Lord" w:date="2015-08-20T19:47:00Z"/>
          <w:rFonts w:ascii="Monospace" w:hAnsi="Monospace" w:cs="Monospace"/>
          <w:sz w:val="12"/>
          <w:szCs w:val="12"/>
          <w:rPrChange w:id="345" w:author="Peter Lord" w:date="2015-08-20T19:47:00Z">
            <w:rPr>
              <w:ins w:id="346" w:author="Peter Lord" w:date="2015-08-20T19:47:00Z"/>
              <w:rFonts w:ascii="Monospace" w:hAnsi="Monospace" w:cs="Monospace"/>
              <w:sz w:val="20"/>
            </w:rPr>
          </w:rPrChange>
        </w:rPr>
      </w:pPr>
      <w:ins w:id="347" w:author="Peter Lord" w:date="2015-08-20T19:47:00Z">
        <w:r w:rsidRPr="00CE26C6">
          <w:rPr>
            <w:rFonts w:ascii="Monospace" w:hAnsi="Monospace" w:cs="Monospace"/>
            <w:color w:val="000000"/>
            <w:sz w:val="12"/>
            <w:szCs w:val="12"/>
            <w:rPrChange w:id="34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49" w:author="Peter Lord" w:date="2015-08-20T19:47:00Z">
              <w:rPr>
                <w:rFonts w:ascii="Monospace" w:hAnsi="Monospace" w:cs="Monospace"/>
                <w:color w:val="000000"/>
                <w:sz w:val="20"/>
              </w:rPr>
            </w:rPrChange>
          </w:rPr>
          <w:tab/>
          <w:t>}</w:t>
        </w:r>
      </w:ins>
    </w:p>
    <w:p w14:paraId="33081978" w14:textId="77777777" w:rsidR="00CE26C6" w:rsidRPr="00CE26C6" w:rsidRDefault="00CE26C6" w:rsidP="00CE26C6">
      <w:pPr>
        <w:widowControl w:val="0"/>
        <w:autoSpaceDE w:val="0"/>
        <w:autoSpaceDN w:val="0"/>
        <w:adjustRightInd w:val="0"/>
        <w:rPr>
          <w:ins w:id="350" w:author="Peter Lord" w:date="2015-08-20T19:47:00Z"/>
          <w:rFonts w:ascii="Monospace" w:hAnsi="Monospace" w:cs="Monospace"/>
          <w:sz w:val="12"/>
          <w:szCs w:val="12"/>
          <w:rPrChange w:id="351" w:author="Peter Lord" w:date="2015-08-20T19:47:00Z">
            <w:rPr>
              <w:ins w:id="352" w:author="Peter Lord" w:date="2015-08-20T19:47:00Z"/>
              <w:rFonts w:ascii="Monospace" w:hAnsi="Monospace" w:cs="Monospace"/>
              <w:sz w:val="20"/>
            </w:rPr>
          </w:rPrChange>
        </w:rPr>
      </w:pPr>
      <w:ins w:id="353" w:author="Peter Lord" w:date="2015-08-20T19:47:00Z">
        <w:r w:rsidRPr="00CE26C6">
          <w:rPr>
            <w:rFonts w:ascii="Monospace" w:hAnsi="Monospace" w:cs="Monospace"/>
            <w:color w:val="000000"/>
            <w:sz w:val="12"/>
            <w:szCs w:val="12"/>
            <w:rPrChange w:id="35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55" w:author="Peter Lord" w:date="2015-08-20T19:47:00Z">
              <w:rPr>
                <w:rFonts w:ascii="Monospace" w:hAnsi="Monospace" w:cs="Monospace"/>
                <w:color w:val="000000"/>
                <w:sz w:val="20"/>
              </w:rPr>
            </w:rPrChange>
          </w:rPr>
          <w:tab/>
        </w:r>
      </w:ins>
    </w:p>
    <w:p w14:paraId="58C5E663" w14:textId="77777777" w:rsidR="00CE26C6" w:rsidRPr="00CE26C6" w:rsidRDefault="00CE26C6" w:rsidP="00CE26C6">
      <w:pPr>
        <w:widowControl w:val="0"/>
        <w:autoSpaceDE w:val="0"/>
        <w:autoSpaceDN w:val="0"/>
        <w:adjustRightInd w:val="0"/>
        <w:rPr>
          <w:ins w:id="356" w:author="Peter Lord" w:date="2015-08-20T19:47:00Z"/>
          <w:rFonts w:ascii="Monospace" w:hAnsi="Monospace" w:cs="Monospace"/>
          <w:sz w:val="12"/>
          <w:szCs w:val="12"/>
          <w:rPrChange w:id="357" w:author="Peter Lord" w:date="2015-08-20T19:47:00Z">
            <w:rPr>
              <w:ins w:id="358" w:author="Peter Lord" w:date="2015-08-20T19:47:00Z"/>
              <w:rFonts w:ascii="Monospace" w:hAnsi="Monospace" w:cs="Monospace"/>
              <w:sz w:val="20"/>
            </w:rPr>
          </w:rPrChange>
        </w:rPr>
      </w:pPr>
      <w:ins w:id="359" w:author="Peter Lord" w:date="2015-08-20T19:47:00Z">
        <w:r w:rsidRPr="00CE26C6">
          <w:rPr>
            <w:rFonts w:ascii="Monospace" w:hAnsi="Monospace" w:cs="Monospace"/>
            <w:color w:val="000000"/>
            <w:sz w:val="12"/>
            <w:szCs w:val="12"/>
            <w:rPrChange w:id="36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361"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362" w:author="Peter Lord" w:date="2015-08-20T19:47:00Z">
              <w:rPr>
                <w:rFonts w:ascii="Monospace" w:hAnsi="Monospace" w:cs="Monospace"/>
                <w:color w:val="000000"/>
                <w:sz w:val="20"/>
              </w:rPr>
            </w:rPrChange>
          </w:rPr>
          <w:t>System.</w:t>
        </w:r>
        <w:r w:rsidRPr="00CE26C6">
          <w:rPr>
            <w:rFonts w:ascii="Monospace" w:hAnsi="Monospace" w:cs="Monospace"/>
            <w:i/>
            <w:iCs/>
            <w:color w:val="0000C0"/>
            <w:sz w:val="12"/>
            <w:szCs w:val="12"/>
            <w:rPrChange w:id="363" w:author="Peter Lord" w:date="2015-08-20T19:47:00Z">
              <w:rPr>
                <w:rFonts w:ascii="Monospace" w:hAnsi="Monospace" w:cs="Monospace"/>
                <w:i/>
                <w:iCs/>
                <w:color w:val="0000C0"/>
                <w:sz w:val="20"/>
              </w:rPr>
            </w:rPrChange>
          </w:rPr>
          <w:t>out</w:t>
        </w:r>
        <w:r w:rsidRPr="00CE26C6">
          <w:rPr>
            <w:rFonts w:ascii="Monospace" w:hAnsi="Monospace" w:cs="Monospace"/>
            <w:color w:val="000000"/>
            <w:sz w:val="12"/>
            <w:szCs w:val="12"/>
            <w:rPrChange w:id="364" w:author="Peter Lord" w:date="2015-08-20T19:47:00Z">
              <w:rPr>
                <w:rFonts w:ascii="Monospace" w:hAnsi="Monospace" w:cs="Monospace"/>
                <w:color w:val="000000"/>
                <w:sz w:val="20"/>
              </w:rPr>
            </w:rPrChange>
          </w:rPr>
          <w:t>.println</w:t>
        </w:r>
        <w:proofErr w:type="spellEnd"/>
        <w:r w:rsidRPr="00CE26C6">
          <w:rPr>
            <w:rFonts w:ascii="Monospace" w:hAnsi="Monospace" w:cs="Monospace"/>
            <w:color w:val="000000"/>
            <w:sz w:val="12"/>
            <w:szCs w:val="12"/>
            <w:rPrChange w:id="365" w:author="Peter Lord" w:date="2015-08-20T19:47:00Z">
              <w:rPr>
                <w:rFonts w:ascii="Monospace" w:hAnsi="Monospace" w:cs="Monospace"/>
                <w:color w:val="000000"/>
                <w:sz w:val="20"/>
              </w:rPr>
            </w:rPrChange>
          </w:rPr>
          <w:t>(</w:t>
        </w:r>
        <w:proofErr w:type="gramEnd"/>
        <w:r w:rsidRPr="00CE26C6">
          <w:rPr>
            <w:rFonts w:ascii="Monospace" w:hAnsi="Monospace" w:cs="Monospace"/>
            <w:color w:val="2A00FF"/>
            <w:sz w:val="12"/>
            <w:szCs w:val="12"/>
            <w:rPrChange w:id="366" w:author="Peter Lord" w:date="2015-08-20T19:47: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367" w:author="Peter Lord" w:date="2015-08-20T19:47:00Z">
              <w:rPr>
                <w:rFonts w:ascii="Monospace" w:hAnsi="Monospace" w:cs="Monospace"/>
                <w:color w:val="2A00FF"/>
                <w:sz w:val="20"/>
              </w:rPr>
            </w:rPrChange>
          </w:rPr>
          <w:t>NodeNotifier</w:t>
        </w:r>
        <w:proofErr w:type="spellEnd"/>
        <w:r w:rsidRPr="00CE26C6">
          <w:rPr>
            <w:rFonts w:ascii="Monospace" w:hAnsi="Monospace" w:cs="Monospace"/>
            <w:color w:val="2A00FF"/>
            <w:sz w:val="12"/>
            <w:szCs w:val="12"/>
            <w:rPrChange w:id="368" w:author="Peter Lord" w:date="2015-08-20T19:47:00Z">
              <w:rPr>
                <w:rFonts w:ascii="Monospace" w:hAnsi="Monospace" w:cs="Monospace"/>
                <w:color w:val="2A00FF"/>
                <w:sz w:val="20"/>
              </w:rPr>
            </w:rPrChange>
          </w:rPr>
          <w:t>: Node "</w:t>
        </w:r>
        <w:r w:rsidRPr="00CE26C6">
          <w:rPr>
            <w:rFonts w:ascii="Monospace" w:hAnsi="Monospace" w:cs="Monospace"/>
            <w:color w:val="000000"/>
            <w:sz w:val="12"/>
            <w:szCs w:val="12"/>
            <w:rPrChange w:id="369" w:author="Peter Lord" w:date="2015-08-20T19:47:00Z">
              <w:rPr>
                <w:rFonts w:ascii="Monospace" w:hAnsi="Monospace" w:cs="Monospace"/>
                <w:color w:val="000000"/>
                <w:sz w:val="20"/>
              </w:rPr>
            </w:rPrChange>
          </w:rPr>
          <w:t>+node+</w:t>
        </w:r>
        <w:r w:rsidRPr="00CE26C6">
          <w:rPr>
            <w:rFonts w:ascii="Monospace" w:hAnsi="Monospace" w:cs="Monospace"/>
            <w:color w:val="2A00FF"/>
            <w:sz w:val="12"/>
            <w:szCs w:val="12"/>
            <w:rPrChange w:id="370" w:author="Peter Lord" w:date="2015-08-20T19:47:00Z">
              <w:rPr>
                <w:rFonts w:ascii="Monospace" w:hAnsi="Monospace" w:cs="Monospace"/>
                <w:color w:val="2A00FF"/>
                <w:sz w:val="20"/>
              </w:rPr>
            </w:rPrChange>
          </w:rPr>
          <w:t>" is active end"</w:t>
        </w:r>
        <w:r w:rsidRPr="00CE26C6">
          <w:rPr>
            <w:rFonts w:ascii="Monospace" w:hAnsi="Monospace" w:cs="Monospace"/>
            <w:color w:val="000000"/>
            <w:sz w:val="12"/>
            <w:szCs w:val="12"/>
            <w:rPrChange w:id="371" w:author="Peter Lord" w:date="2015-08-20T19:47:00Z">
              <w:rPr>
                <w:rFonts w:ascii="Monospace" w:hAnsi="Monospace" w:cs="Monospace"/>
                <w:color w:val="000000"/>
                <w:sz w:val="20"/>
              </w:rPr>
            </w:rPrChange>
          </w:rPr>
          <w:t>);</w:t>
        </w:r>
        <w:r w:rsidRPr="00CE26C6">
          <w:rPr>
            <w:rFonts w:ascii="Monospace" w:hAnsi="Monospace" w:cs="Monospace"/>
            <w:color w:val="000000"/>
            <w:sz w:val="12"/>
            <w:szCs w:val="12"/>
            <w:rPrChange w:id="372" w:author="Peter Lord" w:date="2015-08-20T19:47:00Z">
              <w:rPr>
                <w:rFonts w:ascii="Monospace" w:hAnsi="Monospace" w:cs="Monospace"/>
                <w:color w:val="000000"/>
                <w:sz w:val="20"/>
              </w:rPr>
            </w:rPrChange>
          </w:rPr>
          <w:tab/>
        </w:r>
      </w:ins>
    </w:p>
    <w:p w14:paraId="3B243CFB" w14:textId="77777777" w:rsidR="00CE26C6" w:rsidRPr="00CE26C6" w:rsidRDefault="00CE26C6" w:rsidP="00CE26C6">
      <w:pPr>
        <w:widowControl w:val="0"/>
        <w:autoSpaceDE w:val="0"/>
        <w:autoSpaceDN w:val="0"/>
        <w:adjustRightInd w:val="0"/>
        <w:rPr>
          <w:ins w:id="373" w:author="Peter Lord" w:date="2015-08-20T19:47:00Z"/>
          <w:rFonts w:ascii="Monospace" w:hAnsi="Monospace" w:cs="Monospace"/>
          <w:sz w:val="12"/>
          <w:szCs w:val="12"/>
          <w:rPrChange w:id="374" w:author="Peter Lord" w:date="2015-08-20T19:47:00Z">
            <w:rPr>
              <w:ins w:id="375" w:author="Peter Lord" w:date="2015-08-20T19:47:00Z"/>
              <w:rFonts w:ascii="Monospace" w:hAnsi="Monospace" w:cs="Monospace"/>
              <w:sz w:val="20"/>
            </w:rPr>
          </w:rPrChange>
        </w:rPr>
      </w:pPr>
    </w:p>
    <w:p w14:paraId="78443AED" w14:textId="77777777" w:rsidR="00CE26C6" w:rsidRPr="00CE26C6" w:rsidRDefault="00CE26C6" w:rsidP="00CE26C6">
      <w:pPr>
        <w:widowControl w:val="0"/>
        <w:autoSpaceDE w:val="0"/>
        <w:autoSpaceDN w:val="0"/>
        <w:adjustRightInd w:val="0"/>
        <w:rPr>
          <w:ins w:id="376" w:author="Peter Lord" w:date="2015-08-20T19:47:00Z"/>
          <w:rFonts w:ascii="Monospace" w:hAnsi="Monospace" w:cs="Monospace"/>
          <w:sz w:val="12"/>
          <w:szCs w:val="12"/>
          <w:rPrChange w:id="377" w:author="Peter Lord" w:date="2015-08-20T19:47:00Z">
            <w:rPr>
              <w:ins w:id="378" w:author="Peter Lord" w:date="2015-08-20T19:47:00Z"/>
              <w:rFonts w:ascii="Monospace" w:hAnsi="Monospace" w:cs="Monospace"/>
              <w:sz w:val="20"/>
            </w:rPr>
          </w:rPrChange>
        </w:rPr>
      </w:pPr>
      <w:ins w:id="379" w:author="Peter Lord" w:date="2015-08-20T19:47:00Z">
        <w:r w:rsidRPr="00CE26C6">
          <w:rPr>
            <w:rFonts w:ascii="Monospace" w:hAnsi="Monospace" w:cs="Monospace"/>
            <w:color w:val="000000"/>
            <w:sz w:val="12"/>
            <w:szCs w:val="12"/>
            <w:rPrChange w:id="380" w:author="Peter Lord" w:date="2015-08-20T19:47:00Z">
              <w:rPr>
                <w:rFonts w:ascii="Monospace" w:hAnsi="Monospace" w:cs="Monospace"/>
                <w:color w:val="000000"/>
                <w:sz w:val="20"/>
              </w:rPr>
            </w:rPrChange>
          </w:rPr>
          <w:tab/>
          <w:t>}</w:t>
        </w:r>
      </w:ins>
    </w:p>
    <w:p w14:paraId="6C959CD1" w14:textId="77777777" w:rsidR="00CE26C6" w:rsidRPr="00CE26C6" w:rsidRDefault="00CE26C6" w:rsidP="00CE26C6">
      <w:pPr>
        <w:widowControl w:val="0"/>
        <w:autoSpaceDE w:val="0"/>
        <w:autoSpaceDN w:val="0"/>
        <w:adjustRightInd w:val="0"/>
        <w:rPr>
          <w:ins w:id="381" w:author="Peter Lord" w:date="2015-08-20T19:47:00Z"/>
          <w:rFonts w:ascii="Monospace" w:hAnsi="Monospace" w:cs="Monospace"/>
          <w:sz w:val="12"/>
          <w:szCs w:val="12"/>
          <w:rPrChange w:id="382" w:author="Peter Lord" w:date="2015-08-20T19:47:00Z">
            <w:rPr>
              <w:ins w:id="383" w:author="Peter Lord" w:date="2015-08-20T19:47:00Z"/>
              <w:rFonts w:ascii="Monospace" w:hAnsi="Monospace" w:cs="Monospace"/>
              <w:sz w:val="20"/>
            </w:rPr>
          </w:rPrChange>
        </w:rPr>
      </w:pPr>
    </w:p>
    <w:p w14:paraId="42ADEE8B" w14:textId="77777777" w:rsidR="00CE26C6" w:rsidRPr="00CE26C6" w:rsidRDefault="00CE26C6" w:rsidP="00CE26C6">
      <w:pPr>
        <w:widowControl w:val="0"/>
        <w:autoSpaceDE w:val="0"/>
        <w:autoSpaceDN w:val="0"/>
        <w:adjustRightInd w:val="0"/>
        <w:rPr>
          <w:ins w:id="384" w:author="Peter Lord" w:date="2015-08-20T19:47:00Z"/>
          <w:rFonts w:ascii="Monospace" w:hAnsi="Monospace" w:cs="Monospace"/>
          <w:sz w:val="12"/>
          <w:szCs w:val="12"/>
          <w:rPrChange w:id="385" w:author="Peter Lord" w:date="2015-08-20T19:47:00Z">
            <w:rPr>
              <w:ins w:id="386" w:author="Peter Lord" w:date="2015-08-20T19:47:00Z"/>
              <w:rFonts w:ascii="Monospace" w:hAnsi="Monospace" w:cs="Monospace"/>
              <w:sz w:val="20"/>
            </w:rPr>
          </w:rPrChange>
        </w:rPr>
      </w:pPr>
      <w:ins w:id="387" w:author="Peter Lord" w:date="2015-08-20T19:47:00Z">
        <w:r w:rsidRPr="00CE26C6">
          <w:rPr>
            <w:rFonts w:ascii="Monospace" w:hAnsi="Monospace" w:cs="Monospace"/>
            <w:color w:val="000000"/>
            <w:sz w:val="12"/>
            <w:szCs w:val="12"/>
            <w:rPrChange w:id="388" w:author="Peter Lord" w:date="2015-08-20T19:47:00Z">
              <w:rPr>
                <w:rFonts w:ascii="Monospace" w:hAnsi="Monospace" w:cs="Monospace"/>
                <w:color w:val="000000"/>
                <w:sz w:val="20"/>
              </w:rPr>
            </w:rPrChange>
          </w:rPr>
          <w:tab/>
        </w:r>
        <w:r w:rsidRPr="00CE26C6">
          <w:rPr>
            <w:rFonts w:ascii="Monospace" w:hAnsi="Monospace" w:cs="Monospace"/>
            <w:color w:val="646464"/>
            <w:sz w:val="12"/>
            <w:szCs w:val="12"/>
            <w:rPrChange w:id="389" w:author="Peter Lord" w:date="2015-08-20T19:47:00Z">
              <w:rPr>
                <w:rFonts w:ascii="Monospace" w:hAnsi="Monospace" w:cs="Monospace"/>
                <w:color w:val="646464"/>
                <w:sz w:val="20"/>
              </w:rPr>
            </w:rPrChange>
          </w:rPr>
          <w:t>@Override</w:t>
        </w:r>
      </w:ins>
    </w:p>
    <w:p w14:paraId="25A524A3" w14:textId="77777777" w:rsidR="00CE26C6" w:rsidRPr="00CE26C6" w:rsidRDefault="00CE26C6" w:rsidP="00CE26C6">
      <w:pPr>
        <w:widowControl w:val="0"/>
        <w:autoSpaceDE w:val="0"/>
        <w:autoSpaceDN w:val="0"/>
        <w:adjustRightInd w:val="0"/>
        <w:rPr>
          <w:ins w:id="390" w:author="Peter Lord" w:date="2015-08-20T19:47:00Z"/>
          <w:rFonts w:ascii="Monospace" w:hAnsi="Monospace" w:cs="Monospace"/>
          <w:sz w:val="12"/>
          <w:szCs w:val="12"/>
          <w:rPrChange w:id="391" w:author="Peter Lord" w:date="2015-08-20T19:47:00Z">
            <w:rPr>
              <w:ins w:id="392" w:author="Peter Lord" w:date="2015-08-20T19:47:00Z"/>
              <w:rFonts w:ascii="Monospace" w:hAnsi="Monospace" w:cs="Monospace"/>
              <w:sz w:val="20"/>
            </w:rPr>
          </w:rPrChange>
        </w:rPr>
      </w:pPr>
      <w:ins w:id="393" w:author="Peter Lord" w:date="2015-08-20T19:47:00Z">
        <w:r w:rsidRPr="00CE26C6">
          <w:rPr>
            <w:rFonts w:ascii="Monospace" w:hAnsi="Monospace" w:cs="Monospace"/>
            <w:color w:val="000000"/>
            <w:sz w:val="12"/>
            <w:szCs w:val="12"/>
            <w:rPrChange w:id="394"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395" w:author="Peter Lord" w:date="2015-08-20T19:47:00Z">
              <w:rPr>
                <w:rFonts w:ascii="Monospace" w:hAnsi="Monospace" w:cs="Monospace"/>
                <w:b/>
                <w:bCs/>
                <w:color w:val="7F0055"/>
                <w:sz w:val="20"/>
              </w:rPr>
            </w:rPrChange>
          </w:rPr>
          <w:t>protected</w:t>
        </w:r>
        <w:proofErr w:type="gramEnd"/>
        <w:r w:rsidRPr="00CE26C6">
          <w:rPr>
            <w:rFonts w:ascii="Monospace" w:hAnsi="Monospace" w:cs="Monospace"/>
            <w:color w:val="000000"/>
            <w:sz w:val="12"/>
            <w:szCs w:val="12"/>
            <w:rPrChange w:id="396"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397" w:author="Peter Lord" w:date="2015-08-20T19:47:00Z">
              <w:rPr>
                <w:rFonts w:ascii="Monospace" w:hAnsi="Monospace" w:cs="Monospace"/>
                <w:b/>
                <w:bCs/>
                <w:color w:val="7F0055"/>
                <w:sz w:val="20"/>
              </w:rPr>
            </w:rPrChange>
          </w:rPr>
          <w:t>void</w:t>
        </w:r>
        <w:r w:rsidRPr="00CE26C6">
          <w:rPr>
            <w:rFonts w:ascii="Monospace" w:hAnsi="Monospace" w:cs="Monospace"/>
            <w:color w:val="000000"/>
            <w:sz w:val="12"/>
            <w:szCs w:val="12"/>
            <w:rPrChange w:id="398" w:author="Peter Lord" w:date="2015-08-20T19:47:00Z">
              <w:rPr>
                <w:rFonts w:ascii="Monospace" w:hAnsi="Monospace" w:cs="Monospace"/>
                <w:color w:val="000000"/>
                <w:sz w:val="20"/>
              </w:rPr>
            </w:rPrChange>
          </w:rPr>
          <w:t xml:space="preserve"> unavailable(String node) {</w:t>
        </w:r>
      </w:ins>
    </w:p>
    <w:p w14:paraId="4B7B4865" w14:textId="77777777" w:rsidR="00CE26C6" w:rsidRPr="00CE26C6" w:rsidRDefault="00CE26C6" w:rsidP="00CE26C6">
      <w:pPr>
        <w:widowControl w:val="0"/>
        <w:autoSpaceDE w:val="0"/>
        <w:autoSpaceDN w:val="0"/>
        <w:adjustRightInd w:val="0"/>
        <w:rPr>
          <w:ins w:id="399" w:author="Peter Lord" w:date="2015-08-20T19:47:00Z"/>
          <w:rFonts w:ascii="Monospace" w:hAnsi="Monospace" w:cs="Monospace"/>
          <w:sz w:val="12"/>
          <w:szCs w:val="12"/>
          <w:rPrChange w:id="400" w:author="Peter Lord" w:date="2015-08-20T19:47:00Z">
            <w:rPr>
              <w:ins w:id="401" w:author="Peter Lord" w:date="2015-08-20T19:47:00Z"/>
              <w:rFonts w:ascii="Monospace" w:hAnsi="Monospace" w:cs="Monospace"/>
              <w:sz w:val="20"/>
            </w:rPr>
          </w:rPrChange>
        </w:rPr>
      </w:pPr>
      <w:ins w:id="402" w:author="Peter Lord" w:date="2015-08-20T19:47:00Z">
        <w:r w:rsidRPr="00CE26C6">
          <w:rPr>
            <w:rFonts w:ascii="Monospace" w:hAnsi="Monospace" w:cs="Monospace"/>
            <w:color w:val="000000"/>
            <w:sz w:val="12"/>
            <w:szCs w:val="12"/>
            <w:rPrChange w:id="40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04"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405" w:author="Peter Lord" w:date="2015-08-20T19:47:00Z">
              <w:rPr>
                <w:rFonts w:ascii="Monospace" w:hAnsi="Monospace" w:cs="Monospace"/>
                <w:color w:val="000000"/>
                <w:sz w:val="20"/>
              </w:rPr>
            </w:rPrChange>
          </w:rPr>
          <w:t>System.</w:t>
        </w:r>
        <w:r w:rsidRPr="00CE26C6">
          <w:rPr>
            <w:rFonts w:ascii="Monospace" w:hAnsi="Monospace" w:cs="Monospace"/>
            <w:i/>
            <w:iCs/>
            <w:color w:val="0000C0"/>
            <w:sz w:val="12"/>
            <w:szCs w:val="12"/>
            <w:rPrChange w:id="406" w:author="Peter Lord" w:date="2015-08-20T19:47:00Z">
              <w:rPr>
                <w:rFonts w:ascii="Monospace" w:hAnsi="Monospace" w:cs="Monospace"/>
                <w:i/>
                <w:iCs/>
                <w:color w:val="0000C0"/>
                <w:sz w:val="20"/>
              </w:rPr>
            </w:rPrChange>
          </w:rPr>
          <w:t>out</w:t>
        </w:r>
        <w:r w:rsidRPr="00CE26C6">
          <w:rPr>
            <w:rFonts w:ascii="Monospace" w:hAnsi="Monospace" w:cs="Monospace"/>
            <w:color w:val="000000"/>
            <w:sz w:val="12"/>
            <w:szCs w:val="12"/>
            <w:rPrChange w:id="407" w:author="Peter Lord" w:date="2015-08-20T19:47:00Z">
              <w:rPr>
                <w:rFonts w:ascii="Monospace" w:hAnsi="Monospace" w:cs="Monospace"/>
                <w:color w:val="000000"/>
                <w:sz w:val="20"/>
              </w:rPr>
            </w:rPrChange>
          </w:rPr>
          <w:t>.println</w:t>
        </w:r>
        <w:proofErr w:type="spellEnd"/>
        <w:r w:rsidRPr="00CE26C6">
          <w:rPr>
            <w:rFonts w:ascii="Monospace" w:hAnsi="Monospace" w:cs="Monospace"/>
            <w:color w:val="000000"/>
            <w:sz w:val="12"/>
            <w:szCs w:val="12"/>
            <w:rPrChange w:id="408" w:author="Peter Lord" w:date="2015-08-20T19:47:00Z">
              <w:rPr>
                <w:rFonts w:ascii="Monospace" w:hAnsi="Monospace" w:cs="Monospace"/>
                <w:color w:val="000000"/>
                <w:sz w:val="20"/>
              </w:rPr>
            </w:rPrChange>
          </w:rPr>
          <w:t>(</w:t>
        </w:r>
        <w:proofErr w:type="gramEnd"/>
        <w:r w:rsidRPr="00CE26C6">
          <w:rPr>
            <w:rFonts w:ascii="Monospace" w:hAnsi="Monospace" w:cs="Monospace"/>
            <w:color w:val="2A00FF"/>
            <w:sz w:val="12"/>
            <w:szCs w:val="12"/>
            <w:rPrChange w:id="409" w:author="Peter Lord" w:date="2015-08-20T19:47: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410" w:author="Peter Lord" w:date="2015-08-20T19:47:00Z">
              <w:rPr>
                <w:rFonts w:ascii="Monospace" w:hAnsi="Monospace" w:cs="Monospace"/>
                <w:color w:val="2A00FF"/>
                <w:sz w:val="20"/>
              </w:rPr>
            </w:rPrChange>
          </w:rPr>
          <w:t>NodeNotifier</w:t>
        </w:r>
        <w:proofErr w:type="spellEnd"/>
        <w:r w:rsidRPr="00CE26C6">
          <w:rPr>
            <w:rFonts w:ascii="Monospace" w:hAnsi="Monospace" w:cs="Monospace"/>
            <w:color w:val="2A00FF"/>
            <w:sz w:val="12"/>
            <w:szCs w:val="12"/>
            <w:rPrChange w:id="411" w:author="Peter Lord" w:date="2015-08-20T19:47:00Z">
              <w:rPr>
                <w:rFonts w:ascii="Monospace" w:hAnsi="Monospace" w:cs="Monospace"/>
                <w:color w:val="2A00FF"/>
                <w:sz w:val="20"/>
              </w:rPr>
            </w:rPrChange>
          </w:rPr>
          <w:t>: Node "</w:t>
        </w:r>
        <w:r w:rsidRPr="00CE26C6">
          <w:rPr>
            <w:rFonts w:ascii="Monospace" w:hAnsi="Monospace" w:cs="Monospace"/>
            <w:color w:val="000000"/>
            <w:sz w:val="12"/>
            <w:szCs w:val="12"/>
            <w:rPrChange w:id="412" w:author="Peter Lord" w:date="2015-08-20T19:47:00Z">
              <w:rPr>
                <w:rFonts w:ascii="Monospace" w:hAnsi="Monospace" w:cs="Monospace"/>
                <w:color w:val="000000"/>
                <w:sz w:val="20"/>
              </w:rPr>
            </w:rPrChange>
          </w:rPr>
          <w:t>+node+</w:t>
        </w:r>
        <w:r w:rsidRPr="00CE26C6">
          <w:rPr>
            <w:rFonts w:ascii="Monospace" w:hAnsi="Monospace" w:cs="Monospace"/>
            <w:color w:val="2A00FF"/>
            <w:sz w:val="12"/>
            <w:szCs w:val="12"/>
            <w:rPrChange w:id="413" w:author="Peter Lord" w:date="2015-08-20T19:47:00Z">
              <w:rPr>
                <w:rFonts w:ascii="Monospace" w:hAnsi="Monospace" w:cs="Monospace"/>
                <w:color w:val="2A00FF"/>
                <w:sz w:val="20"/>
              </w:rPr>
            </w:rPrChange>
          </w:rPr>
          <w:t>" is unavailable"</w:t>
        </w:r>
        <w:r w:rsidRPr="00CE26C6">
          <w:rPr>
            <w:rFonts w:ascii="Monospace" w:hAnsi="Monospace" w:cs="Monospace"/>
            <w:color w:val="000000"/>
            <w:sz w:val="12"/>
            <w:szCs w:val="12"/>
            <w:rPrChange w:id="414" w:author="Peter Lord" w:date="2015-08-20T19:47:00Z">
              <w:rPr>
                <w:rFonts w:ascii="Monospace" w:hAnsi="Monospace" w:cs="Monospace"/>
                <w:color w:val="000000"/>
                <w:sz w:val="20"/>
              </w:rPr>
            </w:rPrChange>
          </w:rPr>
          <w:t>);</w:t>
        </w:r>
      </w:ins>
    </w:p>
    <w:p w14:paraId="539539F6" w14:textId="77777777" w:rsidR="00CE26C6" w:rsidRPr="00CE26C6" w:rsidRDefault="00CE26C6" w:rsidP="00CE26C6">
      <w:pPr>
        <w:widowControl w:val="0"/>
        <w:autoSpaceDE w:val="0"/>
        <w:autoSpaceDN w:val="0"/>
        <w:adjustRightInd w:val="0"/>
        <w:rPr>
          <w:ins w:id="415" w:author="Peter Lord" w:date="2015-08-20T19:47:00Z"/>
          <w:rFonts w:ascii="Monospace" w:hAnsi="Monospace" w:cs="Monospace"/>
          <w:sz w:val="12"/>
          <w:szCs w:val="12"/>
          <w:rPrChange w:id="416" w:author="Peter Lord" w:date="2015-08-20T19:47:00Z">
            <w:rPr>
              <w:ins w:id="417" w:author="Peter Lord" w:date="2015-08-20T19:47:00Z"/>
              <w:rFonts w:ascii="Monospace" w:hAnsi="Monospace" w:cs="Monospace"/>
              <w:sz w:val="20"/>
            </w:rPr>
          </w:rPrChange>
        </w:rPr>
      </w:pPr>
      <w:ins w:id="418" w:author="Peter Lord" w:date="2015-08-20T19:47:00Z">
        <w:r w:rsidRPr="00CE26C6">
          <w:rPr>
            <w:rFonts w:ascii="Monospace" w:hAnsi="Monospace" w:cs="Monospace"/>
            <w:color w:val="000000"/>
            <w:sz w:val="12"/>
            <w:szCs w:val="12"/>
            <w:rPrChange w:id="41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20" w:author="Peter Lord" w:date="2015-08-20T19:47:00Z">
              <w:rPr>
                <w:rFonts w:ascii="Monospace" w:hAnsi="Monospace" w:cs="Monospace"/>
                <w:color w:val="000000"/>
                <w:sz w:val="20"/>
              </w:rPr>
            </w:rPrChange>
          </w:rPr>
          <w:tab/>
        </w:r>
      </w:ins>
    </w:p>
    <w:p w14:paraId="1EDD6218" w14:textId="77777777" w:rsidR="00CE26C6" w:rsidRPr="00CE26C6" w:rsidRDefault="00CE26C6" w:rsidP="00CE26C6">
      <w:pPr>
        <w:widowControl w:val="0"/>
        <w:autoSpaceDE w:val="0"/>
        <w:autoSpaceDN w:val="0"/>
        <w:adjustRightInd w:val="0"/>
        <w:rPr>
          <w:ins w:id="421" w:author="Peter Lord" w:date="2015-08-20T19:47:00Z"/>
          <w:rFonts w:ascii="Monospace" w:hAnsi="Monospace" w:cs="Monospace"/>
          <w:sz w:val="12"/>
          <w:szCs w:val="12"/>
          <w:rPrChange w:id="422" w:author="Peter Lord" w:date="2015-08-20T19:47:00Z">
            <w:rPr>
              <w:ins w:id="423" w:author="Peter Lord" w:date="2015-08-20T19:47:00Z"/>
              <w:rFonts w:ascii="Monospace" w:hAnsi="Monospace" w:cs="Monospace"/>
              <w:sz w:val="20"/>
            </w:rPr>
          </w:rPrChange>
        </w:rPr>
      </w:pPr>
      <w:ins w:id="424" w:author="Peter Lord" w:date="2015-08-20T19:47:00Z">
        <w:r w:rsidRPr="00CE26C6">
          <w:rPr>
            <w:rFonts w:ascii="Monospace" w:hAnsi="Monospace" w:cs="Monospace"/>
            <w:color w:val="000000"/>
            <w:sz w:val="12"/>
            <w:szCs w:val="12"/>
            <w:rPrChange w:id="42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26"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427" w:author="Peter Lord" w:date="2015-08-20T19:47:00Z">
              <w:rPr>
                <w:rFonts w:ascii="Monospace" w:hAnsi="Monospace" w:cs="Monospace"/>
                <w:color w:val="3F7F5F"/>
                <w:sz w:val="20"/>
              </w:rPr>
            </w:rPrChange>
          </w:rPr>
          <w:t>// Keep track of nodes known about by this node</w:t>
        </w:r>
      </w:ins>
    </w:p>
    <w:p w14:paraId="2E08F063" w14:textId="77777777" w:rsidR="00CE26C6" w:rsidRPr="00CE26C6" w:rsidRDefault="00CE26C6" w:rsidP="00CE26C6">
      <w:pPr>
        <w:widowControl w:val="0"/>
        <w:autoSpaceDE w:val="0"/>
        <w:autoSpaceDN w:val="0"/>
        <w:adjustRightInd w:val="0"/>
        <w:rPr>
          <w:ins w:id="428" w:author="Peter Lord" w:date="2015-08-20T19:47:00Z"/>
          <w:rFonts w:ascii="Monospace" w:hAnsi="Monospace" w:cs="Monospace"/>
          <w:sz w:val="12"/>
          <w:szCs w:val="12"/>
          <w:rPrChange w:id="429" w:author="Peter Lord" w:date="2015-08-20T19:47:00Z">
            <w:rPr>
              <w:ins w:id="430" w:author="Peter Lord" w:date="2015-08-20T19:47:00Z"/>
              <w:rFonts w:ascii="Monospace" w:hAnsi="Monospace" w:cs="Monospace"/>
              <w:sz w:val="20"/>
            </w:rPr>
          </w:rPrChange>
        </w:rPr>
      </w:pPr>
      <w:ins w:id="431" w:author="Peter Lord" w:date="2015-08-20T19:47:00Z">
        <w:r w:rsidRPr="00CE26C6">
          <w:rPr>
            <w:rFonts w:ascii="Monospace" w:hAnsi="Monospace" w:cs="Monospace"/>
            <w:color w:val="000000"/>
            <w:sz w:val="12"/>
            <w:szCs w:val="12"/>
            <w:rPrChange w:id="43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33"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434" w:author="Peter Lord" w:date="2015-08-20T19:47:00Z">
              <w:rPr>
                <w:rFonts w:ascii="Monospace" w:hAnsi="Monospace" w:cs="Monospace"/>
                <w:color w:val="3F7F5F"/>
                <w:sz w:val="20"/>
              </w:rPr>
            </w:rPrChange>
          </w:rPr>
          <w:t>//</w:t>
        </w:r>
      </w:ins>
    </w:p>
    <w:p w14:paraId="27FACC40" w14:textId="77777777" w:rsidR="00CE26C6" w:rsidRPr="00CE26C6" w:rsidRDefault="00CE26C6" w:rsidP="00CE26C6">
      <w:pPr>
        <w:widowControl w:val="0"/>
        <w:autoSpaceDE w:val="0"/>
        <w:autoSpaceDN w:val="0"/>
        <w:adjustRightInd w:val="0"/>
        <w:rPr>
          <w:ins w:id="435" w:author="Peter Lord" w:date="2015-08-20T19:47:00Z"/>
          <w:rFonts w:ascii="Monospace" w:hAnsi="Monospace" w:cs="Monospace"/>
          <w:sz w:val="12"/>
          <w:szCs w:val="12"/>
          <w:rPrChange w:id="436" w:author="Peter Lord" w:date="2015-08-20T19:47:00Z">
            <w:rPr>
              <w:ins w:id="437" w:author="Peter Lord" w:date="2015-08-20T19:47:00Z"/>
              <w:rFonts w:ascii="Monospace" w:hAnsi="Monospace" w:cs="Monospace"/>
              <w:sz w:val="20"/>
            </w:rPr>
          </w:rPrChange>
        </w:rPr>
      </w:pPr>
      <w:ins w:id="438" w:author="Peter Lord" w:date="2015-08-20T19:47:00Z">
        <w:r w:rsidRPr="00CE26C6">
          <w:rPr>
            <w:rFonts w:ascii="Monospace" w:hAnsi="Monospace" w:cs="Monospace"/>
            <w:color w:val="000000"/>
            <w:sz w:val="12"/>
            <w:szCs w:val="12"/>
            <w:rPrChange w:id="43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40"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i/>
            <w:iCs/>
            <w:color w:val="0000C0"/>
            <w:sz w:val="12"/>
            <w:szCs w:val="12"/>
            <w:rPrChange w:id="441" w:author="Peter Lord" w:date="2015-08-20T19:47:00Z">
              <w:rPr>
                <w:rFonts w:ascii="Monospace" w:hAnsi="Monospace" w:cs="Monospace"/>
                <w:i/>
                <w:iCs/>
                <w:color w:val="0000C0"/>
                <w:sz w:val="20"/>
              </w:rPr>
            </w:rPrChange>
          </w:rPr>
          <w:t>remoteNodes</w:t>
        </w:r>
        <w:r w:rsidRPr="00CE26C6">
          <w:rPr>
            <w:rFonts w:ascii="Monospace" w:hAnsi="Monospace" w:cs="Monospace"/>
            <w:color w:val="000000"/>
            <w:sz w:val="12"/>
            <w:szCs w:val="12"/>
            <w:rPrChange w:id="442" w:author="Peter Lord" w:date="2015-08-20T19:47:00Z">
              <w:rPr>
                <w:rFonts w:ascii="Monospace" w:hAnsi="Monospace" w:cs="Monospace"/>
                <w:color w:val="000000"/>
                <w:sz w:val="20"/>
              </w:rPr>
            </w:rPrChange>
          </w:rPr>
          <w:t>.remove</w:t>
        </w:r>
        <w:proofErr w:type="spellEnd"/>
        <w:proofErr w:type="gramEnd"/>
        <w:r w:rsidRPr="00CE26C6">
          <w:rPr>
            <w:rFonts w:ascii="Monospace" w:hAnsi="Monospace" w:cs="Monospace"/>
            <w:color w:val="000000"/>
            <w:sz w:val="12"/>
            <w:szCs w:val="12"/>
            <w:rPrChange w:id="443" w:author="Peter Lord" w:date="2015-08-20T19:47:00Z">
              <w:rPr>
                <w:rFonts w:ascii="Monospace" w:hAnsi="Monospace" w:cs="Monospace"/>
                <w:color w:val="000000"/>
                <w:sz w:val="20"/>
              </w:rPr>
            </w:rPrChange>
          </w:rPr>
          <w:t>(node);</w:t>
        </w:r>
      </w:ins>
    </w:p>
    <w:p w14:paraId="5B7A7543" w14:textId="77777777" w:rsidR="00CE26C6" w:rsidRPr="00CE26C6" w:rsidRDefault="00CE26C6" w:rsidP="00CE26C6">
      <w:pPr>
        <w:widowControl w:val="0"/>
        <w:autoSpaceDE w:val="0"/>
        <w:autoSpaceDN w:val="0"/>
        <w:adjustRightInd w:val="0"/>
        <w:rPr>
          <w:ins w:id="444" w:author="Peter Lord" w:date="2015-08-20T19:47:00Z"/>
          <w:rFonts w:ascii="Monospace" w:hAnsi="Monospace" w:cs="Monospace"/>
          <w:sz w:val="12"/>
          <w:szCs w:val="12"/>
          <w:rPrChange w:id="445" w:author="Peter Lord" w:date="2015-08-20T19:47:00Z">
            <w:rPr>
              <w:ins w:id="446" w:author="Peter Lord" w:date="2015-08-20T19:47:00Z"/>
              <w:rFonts w:ascii="Monospace" w:hAnsi="Monospace" w:cs="Monospace"/>
              <w:sz w:val="20"/>
            </w:rPr>
          </w:rPrChange>
        </w:rPr>
      </w:pPr>
      <w:ins w:id="447" w:author="Peter Lord" w:date="2015-08-20T19:47:00Z">
        <w:r w:rsidRPr="00CE26C6">
          <w:rPr>
            <w:rFonts w:ascii="Monospace" w:hAnsi="Monospace" w:cs="Monospace"/>
            <w:color w:val="000000"/>
            <w:sz w:val="12"/>
            <w:szCs w:val="12"/>
            <w:rPrChange w:id="44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49" w:author="Peter Lord" w:date="2015-08-20T19:47:00Z">
              <w:rPr>
                <w:rFonts w:ascii="Monospace" w:hAnsi="Monospace" w:cs="Monospace"/>
                <w:color w:val="000000"/>
                <w:sz w:val="20"/>
              </w:rPr>
            </w:rPrChange>
          </w:rPr>
          <w:tab/>
        </w:r>
      </w:ins>
    </w:p>
    <w:p w14:paraId="03F16628" w14:textId="77777777" w:rsidR="00CE26C6" w:rsidRPr="00CE26C6" w:rsidRDefault="00CE26C6" w:rsidP="00CE26C6">
      <w:pPr>
        <w:widowControl w:val="0"/>
        <w:autoSpaceDE w:val="0"/>
        <w:autoSpaceDN w:val="0"/>
        <w:adjustRightInd w:val="0"/>
        <w:rPr>
          <w:ins w:id="450" w:author="Peter Lord" w:date="2015-08-20T19:47:00Z"/>
          <w:rFonts w:ascii="Monospace" w:hAnsi="Monospace" w:cs="Monospace"/>
          <w:sz w:val="12"/>
          <w:szCs w:val="12"/>
          <w:rPrChange w:id="451" w:author="Peter Lord" w:date="2015-08-20T19:47:00Z">
            <w:rPr>
              <w:ins w:id="452" w:author="Peter Lord" w:date="2015-08-20T19:47:00Z"/>
              <w:rFonts w:ascii="Monospace" w:hAnsi="Monospace" w:cs="Monospace"/>
              <w:sz w:val="20"/>
            </w:rPr>
          </w:rPrChange>
        </w:rPr>
      </w:pPr>
      <w:ins w:id="453" w:author="Peter Lord" w:date="2015-08-20T19:47:00Z">
        <w:r w:rsidRPr="00CE26C6">
          <w:rPr>
            <w:rFonts w:ascii="Monospace" w:hAnsi="Monospace" w:cs="Monospace"/>
            <w:color w:val="000000"/>
            <w:sz w:val="12"/>
            <w:szCs w:val="12"/>
            <w:rPrChange w:id="45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55"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456"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457" w:author="Peter Lord" w:date="2015-08-20T19:47:00Z">
              <w:rPr>
                <w:rFonts w:ascii="Monospace" w:hAnsi="Monospace" w:cs="Monospace"/>
                <w:color w:val="3F7F5F"/>
                <w:sz w:val="20"/>
              </w:rPr>
            </w:rPrChange>
          </w:rPr>
          <w:t>at</w:t>
        </w:r>
        <w:proofErr w:type="gramEnd"/>
        <w:r w:rsidRPr="00CE26C6">
          <w:rPr>
            <w:rFonts w:ascii="Monospace" w:hAnsi="Monospace" w:cs="Monospace"/>
            <w:color w:val="3F7F5F"/>
            <w:sz w:val="12"/>
            <w:szCs w:val="12"/>
            <w:rPrChange w:id="458" w:author="Peter Lord" w:date="2015-08-20T19:47:00Z">
              <w:rPr>
                <w:rFonts w:ascii="Monospace" w:hAnsi="Monospace" w:cs="Monospace"/>
                <w:color w:val="3F7F5F"/>
                <w:sz w:val="20"/>
              </w:rPr>
            </w:rPrChange>
          </w:rPr>
          <w:t xml:space="preserve"> this point, a partition could be active now on this node</w:t>
        </w:r>
      </w:ins>
    </w:p>
    <w:p w14:paraId="5EE8C5B3" w14:textId="77777777" w:rsidR="00CE26C6" w:rsidRPr="00CE26C6" w:rsidRDefault="00CE26C6" w:rsidP="00CE26C6">
      <w:pPr>
        <w:widowControl w:val="0"/>
        <w:autoSpaceDE w:val="0"/>
        <w:autoSpaceDN w:val="0"/>
        <w:adjustRightInd w:val="0"/>
        <w:rPr>
          <w:ins w:id="459" w:author="Peter Lord" w:date="2015-08-20T19:47:00Z"/>
          <w:rFonts w:ascii="Monospace" w:hAnsi="Monospace" w:cs="Monospace"/>
          <w:sz w:val="12"/>
          <w:szCs w:val="12"/>
          <w:rPrChange w:id="460" w:author="Peter Lord" w:date="2015-08-20T19:47:00Z">
            <w:rPr>
              <w:ins w:id="461" w:author="Peter Lord" w:date="2015-08-20T19:47:00Z"/>
              <w:rFonts w:ascii="Monospace" w:hAnsi="Monospace" w:cs="Monospace"/>
              <w:sz w:val="20"/>
            </w:rPr>
          </w:rPrChange>
        </w:rPr>
      </w:pPr>
      <w:ins w:id="462" w:author="Peter Lord" w:date="2015-08-20T19:47:00Z">
        <w:r w:rsidRPr="00CE26C6">
          <w:rPr>
            <w:rFonts w:ascii="Monospace" w:hAnsi="Monospace" w:cs="Monospace"/>
            <w:color w:val="000000"/>
            <w:sz w:val="12"/>
            <w:szCs w:val="12"/>
            <w:rPrChange w:id="46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64"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465" w:author="Peter Lord" w:date="2015-08-20T19:47:00Z">
              <w:rPr>
                <w:rFonts w:ascii="Monospace" w:hAnsi="Monospace" w:cs="Monospace"/>
                <w:color w:val="3F7F5F"/>
                <w:sz w:val="20"/>
              </w:rPr>
            </w:rPrChange>
          </w:rPr>
          <w:t>//</w:t>
        </w:r>
      </w:ins>
    </w:p>
    <w:p w14:paraId="22F55492" w14:textId="77777777" w:rsidR="00CE26C6" w:rsidRPr="00CE26C6" w:rsidRDefault="00CE26C6" w:rsidP="00CE26C6">
      <w:pPr>
        <w:widowControl w:val="0"/>
        <w:autoSpaceDE w:val="0"/>
        <w:autoSpaceDN w:val="0"/>
        <w:adjustRightInd w:val="0"/>
        <w:rPr>
          <w:ins w:id="466" w:author="Peter Lord" w:date="2015-08-20T19:47:00Z"/>
          <w:rFonts w:ascii="Monospace" w:hAnsi="Monospace" w:cs="Monospace"/>
          <w:sz w:val="12"/>
          <w:szCs w:val="12"/>
          <w:rPrChange w:id="467" w:author="Peter Lord" w:date="2015-08-20T19:47:00Z">
            <w:rPr>
              <w:ins w:id="468" w:author="Peter Lord" w:date="2015-08-20T19:47:00Z"/>
              <w:rFonts w:ascii="Monospace" w:hAnsi="Monospace" w:cs="Monospace"/>
              <w:sz w:val="20"/>
            </w:rPr>
          </w:rPrChange>
        </w:rPr>
      </w:pPr>
      <w:ins w:id="469" w:author="Peter Lord" w:date="2015-08-20T19:47:00Z">
        <w:r w:rsidRPr="00CE26C6">
          <w:rPr>
            <w:rFonts w:ascii="Monospace" w:hAnsi="Monospace" w:cs="Monospace"/>
            <w:color w:val="000000"/>
            <w:sz w:val="12"/>
            <w:szCs w:val="12"/>
            <w:rPrChange w:id="47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71"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b/>
            <w:bCs/>
            <w:color w:val="7F0055"/>
            <w:sz w:val="12"/>
            <w:szCs w:val="12"/>
            <w:rPrChange w:id="472" w:author="Peter Lord" w:date="2015-08-20T19:47:00Z">
              <w:rPr>
                <w:rFonts w:ascii="Monospace" w:hAnsi="Monospace" w:cs="Monospace"/>
                <w:b/>
                <w:bCs/>
                <w:color w:val="7F0055"/>
                <w:sz w:val="20"/>
              </w:rPr>
            </w:rPrChange>
          </w:rPr>
          <w:t>this</w:t>
        </w:r>
        <w:r w:rsidRPr="00CE26C6">
          <w:rPr>
            <w:rFonts w:ascii="Monospace" w:hAnsi="Monospace" w:cs="Monospace"/>
            <w:color w:val="000000"/>
            <w:sz w:val="12"/>
            <w:szCs w:val="12"/>
            <w:rPrChange w:id="473" w:author="Peter Lord" w:date="2015-08-20T19:47:00Z">
              <w:rPr>
                <w:rFonts w:ascii="Monospace" w:hAnsi="Monospace" w:cs="Monospace"/>
                <w:color w:val="000000"/>
                <w:sz w:val="20"/>
              </w:rPr>
            </w:rPrChange>
          </w:rPr>
          <w:t>.checkMigration</w:t>
        </w:r>
        <w:proofErr w:type="spellEnd"/>
        <w:proofErr w:type="gramEnd"/>
        <w:r w:rsidRPr="00CE26C6">
          <w:rPr>
            <w:rFonts w:ascii="Monospace" w:hAnsi="Monospace" w:cs="Monospace"/>
            <w:color w:val="000000"/>
            <w:sz w:val="12"/>
            <w:szCs w:val="12"/>
            <w:rPrChange w:id="474" w:author="Peter Lord" w:date="2015-08-20T19:47:00Z">
              <w:rPr>
                <w:rFonts w:ascii="Monospace" w:hAnsi="Monospace" w:cs="Monospace"/>
                <w:color w:val="000000"/>
                <w:sz w:val="20"/>
              </w:rPr>
            </w:rPrChange>
          </w:rPr>
          <w:t>();</w:t>
        </w:r>
      </w:ins>
    </w:p>
    <w:p w14:paraId="38BA3823" w14:textId="77777777" w:rsidR="00CE26C6" w:rsidRPr="00CE26C6" w:rsidRDefault="00CE26C6" w:rsidP="00CE26C6">
      <w:pPr>
        <w:widowControl w:val="0"/>
        <w:autoSpaceDE w:val="0"/>
        <w:autoSpaceDN w:val="0"/>
        <w:adjustRightInd w:val="0"/>
        <w:rPr>
          <w:ins w:id="475" w:author="Peter Lord" w:date="2015-08-20T19:47:00Z"/>
          <w:rFonts w:ascii="Monospace" w:hAnsi="Monospace" w:cs="Monospace"/>
          <w:sz w:val="12"/>
          <w:szCs w:val="12"/>
          <w:rPrChange w:id="476" w:author="Peter Lord" w:date="2015-08-20T19:47:00Z">
            <w:rPr>
              <w:ins w:id="477" w:author="Peter Lord" w:date="2015-08-20T19:47:00Z"/>
              <w:rFonts w:ascii="Monospace" w:hAnsi="Monospace" w:cs="Monospace"/>
              <w:sz w:val="20"/>
            </w:rPr>
          </w:rPrChange>
        </w:rPr>
      </w:pPr>
      <w:ins w:id="478" w:author="Peter Lord" w:date="2015-08-20T19:47:00Z">
        <w:r w:rsidRPr="00CE26C6">
          <w:rPr>
            <w:rFonts w:ascii="Monospace" w:hAnsi="Monospace" w:cs="Monospace"/>
            <w:color w:val="000000"/>
            <w:sz w:val="12"/>
            <w:szCs w:val="12"/>
            <w:rPrChange w:id="47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80" w:author="Peter Lord" w:date="2015-08-20T19:47:00Z">
              <w:rPr>
                <w:rFonts w:ascii="Monospace" w:hAnsi="Monospace" w:cs="Monospace"/>
                <w:color w:val="000000"/>
                <w:sz w:val="20"/>
              </w:rPr>
            </w:rPrChange>
          </w:rPr>
          <w:tab/>
        </w:r>
      </w:ins>
    </w:p>
    <w:p w14:paraId="5B085B0C" w14:textId="77777777" w:rsidR="00CE26C6" w:rsidRPr="00CE26C6" w:rsidRDefault="00CE26C6" w:rsidP="00CE26C6">
      <w:pPr>
        <w:widowControl w:val="0"/>
        <w:autoSpaceDE w:val="0"/>
        <w:autoSpaceDN w:val="0"/>
        <w:adjustRightInd w:val="0"/>
        <w:rPr>
          <w:ins w:id="481" w:author="Peter Lord" w:date="2015-08-20T19:47:00Z"/>
          <w:rFonts w:ascii="Monospace" w:hAnsi="Monospace" w:cs="Monospace"/>
          <w:sz w:val="12"/>
          <w:szCs w:val="12"/>
          <w:rPrChange w:id="482" w:author="Peter Lord" w:date="2015-08-20T19:47:00Z">
            <w:rPr>
              <w:ins w:id="483" w:author="Peter Lord" w:date="2015-08-20T19:47:00Z"/>
              <w:rFonts w:ascii="Monospace" w:hAnsi="Monospace" w:cs="Monospace"/>
              <w:sz w:val="20"/>
            </w:rPr>
          </w:rPrChange>
        </w:rPr>
      </w:pPr>
      <w:ins w:id="484" w:author="Peter Lord" w:date="2015-08-20T19:47:00Z">
        <w:r w:rsidRPr="00CE26C6">
          <w:rPr>
            <w:rFonts w:ascii="Monospace" w:hAnsi="Monospace" w:cs="Monospace"/>
            <w:color w:val="000000"/>
            <w:sz w:val="12"/>
            <w:szCs w:val="12"/>
            <w:rPrChange w:id="48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486"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487" w:author="Peter Lord" w:date="2015-08-20T19:47:00Z">
              <w:rPr>
                <w:rFonts w:ascii="Monospace" w:hAnsi="Monospace" w:cs="Monospace"/>
                <w:color w:val="000000"/>
                <w:sz w:val="20"/>
              </w:rPr>
            </w:rPrChange>
          </w:rPr>
          <w:t>System.</w:t>
        </w:r>
        <w:r w:rsidRPr="00CE26C6">
          <w:rPr>
            <w:rFonts w:ascii="Monospace" w:hAnsi="Monospace" w:cs="Monospace"/>
            <w:i/>
            <w:iCs/>
            <w:color w:val="0000C0"/>
            <w:sz w:val="12"/>
            <w:szCs w:val="12"/>
            <w:rPrChange w:id="488" w:author="Peter Lord" w:date="2015-08-20T19:47:00Z">
              <w:rPr>
                <w:rFonts w:ascii="Monospace" w:hAnsi="Monospace" w:cs="Monospace"/>
                <w:i/>
                <w:iCs/>
                <w:color w:val="0000C0"/>
                <w:sz w:val="20"/>
              </w:rPr>
            </w:rPrChange>
          </w:rPr>
          <w:t>out</w:t>
        </w:r>
        <w:r w:rsidRPr="00CE26C6">
          <w:rPr>
            <w:rFonts w:ascii="Monospace" w:hAnsi="Monospace" w:cs="Monospace"/>
            <w:color w:val="000000"/>
            <w:sz w:val="12"/>
            <w:szCs w:val="12"/>
            <w:rPrChange w:id="489" w:author="Peter Lord" w:date="2015-08-20T19:47:00Z">
              <w:rPr>
                <w:rFonts w:ascii="Monospace" w:hAnsi="Monospace" w:cs="Monospace"/>
                <w:color w:val="000000"/>
                <w:sz w:val="20"/>
              </w:rPr>
            </w:rPrChange>
          </w:rPr>
          <w:t>.println</w:t>
        </w:r>
        <w:proofErr w:type="spellEnd"/>
        <w:r w:rsidRPr="00CE26C6">
          <w:rPr>
            <w:rFonts w:ascii="Monospace" w:hAnsi="Monospace" w:cs="Monospace"/>
            <w:color w:val="000000"/>
            <w:sz w:val="12"/>
            <w:szCs w:val="12"/>
            <w:rPrChange w:id="490" w:author="Peter Lord" w:date="2015-08-20T19:47:00Z">
              <w:rPr>
                <w:rFonts w:ascii="Monospace" w:hAnsi="Monospace" w:cs="Monospace"/>
                <w:color w:val="000000"/>
                <w:sz w:val="20"/>
              </w:rPr>
            </w:rPrChange>
          </w:rPr>
          <w:t>(</w:t>
        </w:r>
        <w:proofErr w:type="gramEnd"/>
        <w:r w:rsidRPr="00CE26C6">
          <w:rPr>
            <w:rFonts w:ascii="Monospace" w:hAnsi="Monospace" w:cs="Monospace"/>
            <w:color w:val="2A00FF"/>
            <w:sz w:val="12"/>
            <w:szCs w:val="12"/>
            <w:rPrChange w:id="491" w:author="Peter Lord" w:date="2015-08-20T19:47: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492" w:author="Peter Lord" w:date="2015-08-20T19:47:00Z">
              <w:rPr>
                <w:rFonts w:ascii="Monospace" w:hAnsi="Monospace" w:cs="Monospace"/>
                <w:color w:val="2A00FF"/>
                <w:sz w:val="20"/>
              </w:rPr>
            </w:rPrChange>
          </w:rPr>
          <w:t>NodeNotifier</w:t>
        </w:r>
        <w:proofErr w:type="spellEnd"/>
        <w:r w:rsidRPr="00CE26C6">
          <w:rPr>
            <w:rFonts w:ascii="Monospace" w:hAnsi="Monospace" w:cs="Monospace"/>
            <w:color w:val="2A00FF"/>
            <w:sz w:val="12"/>
            <w:szCs w:val="12"/>
            <w:rPrChange w:id="493" w:author="Peter Lord" w:date="2015-08-20T19:47:00Z">
              <w:rPr>
                <w:rFonts w:ascii="Monospace" w:hAnsi="Monospace" w:cs="Monospace"/>
                <w:color w:val="2A00FF"/>
                <w:sz w:val="20"/>
              </w:rPr>
            </w:rPrChange>
          </w:rPr>
          <w:t>: Node "</w:t>
        </w:r>
        <w:r w:rsidRPr="00CE26C6">
          <w:rPr>
            <w:rFonts w:ascii="Monospace" w:hAnsi="Monospace" w:cs="Monospace"/>
            <w:color w:val="000000"/>
            <w:sz w:val="12"/>
            <w:szCs w:val="12"/>
            <w:rPrChange w:id="494" w:author="Peter Lord" w:date="2015-08-20T19:47:00Z">
              <w:rPr>
                <w:rFonts w:ascii="Monospace" w:hAnsi="Monospace" w:cs="Monospace"/>
                <w:color w:val="000000"/>
                <w:sz w:val="20"/>
              </w:rPr>
            </w:rPrChange>
          </w:rPr>
          <w:t>+node+</w:t>
        </w:r>
        <w:r w:rsidRPr="00CE26C6">
          <w:rPr>
            <w:rFonts w:ascii="Monospace" w:hAnsi="Monospace" w:cs="Monospace"/>
            <w:color w:val="2A00FF"/>
            <w:sz w:val="12"/>
            <w:szCs w:val="12"/>
            <w:rPrChange w:id="495" w:author="Peter Lord" w:date="2015-08-20T19:47:00Z">
              <w:rPr>
                <w:rFonts w:ascii="Monospace" w:hAnsi="Monospace" w:cs="Monospace"/>
                <w:color w:val="2A00FF"/>
                <w:sz w:val="20"/>
              </w:rPr>
            </w:rPrChange>
          </w:rPr>
          <w:t>" is unavailable end"</w:t>
        </w:r>
        <w:r w:rsidRPr="00CE26C6">
          <w:rPr>
            <w:rFonts w:ascii="Monospace" w:hAnsi="Monospace" w:cs="Monospace"/>
            <w:color w:val="000000"/>
            <w:sz w:val="12"/>
            <w:szCs w:val="12"/>
            <w:rPrChange w:id="496" w:author="Peter Lord" w:date="2015-08-20T19:47:00Z">
              <w:rPr>
                <w:rFonts w:ascii="Monospace" w:hAnsi="Monospace" w:cs="Monospace"/>
                <w:color w:val="000000"/>
                <w:sz w:val="20"/>
              </w:rPr>
            </w:rPrChange>
          </w:rPr>
          <w:t>);</w:t>
        </w:r>
      </w:ins>
    </w:p>
    <w:p w14:paraId="6A99CE5F" w14:textId="77777777" w:rsidR="00CE26C6" w:rsidRPr="00CE26C6" w:rsidRDefault="00CE26C6" w:rsidP="00CE26C6">
      <w:pPr>
        <w:widowControl w:val="0"/>
        <w:autoSpaceDE w:val="0"/>
        <w:autoSpaceDN w:val="0"/>
        <w:adjustRightInd w:val="0"/>
        <w:rPr>
          <w:ins w:id="497" w:author="Peter Lord" w:date="2015-08-20T19:47:00Z"/>
          <w:rFonts w:ascii="Monospace" w:hAnsi="Monospace" w:cs="Monospace"/>
          <w:sz w:val="12"/>
          <w:szCs w:val="12"/>
          <w:rPrChange w:id="498" w:author="Peter Lord" w:date="2015-08-20T19:47:00Z">
            <w:rPr>
              <w:ins w:id="499" w:author="Peter Lord" w:date="2015-08-20T19:47:00Z"/>
              <w:rFonts w:ascii="Monospace" w:hAnsi="Monospace" w:cs="Monospace"/>
              <w:sz w:val="20"/>
            </w:rPr>
          </w:rPrChange>
        </w:rPr>
      </w:pPr>
    </w:p>
    <w:p w14:paraId="298F0BBF" w14:textId="77777777" w:rsidR="00CE26C6" w:rsidRPr="00CE26C6" w:rsidRDefault="00CE26C6" w:rsidP="00CE26C6">
      <w:pPr>
        <w:widowControl w:val="0"/>
        <w:autoSpaceDE w:val="0"/>
        <w:autoSpaceDN w:val="0"/>
        <w:adjustRightInd w:val="0"/>
        <w:rPr>
          <w:ins w:id="500" w:author="Peter Lord" w:date="2015-08-20T19:47:00Z"/>
          <w:rFonts w:ascii="Monospace" w:hAnsi="Monospace" w:cs="Monospace"/>
          <w:sz w:val="12"/>
          <w:szCs w:val="12"/>
          <w:rPrChange w:id="501" w:author="Peter Lord" w:date="2015-08-20T19:47:00Z">
            <w:rPr>
              <w:ins w:id="502" w:author="Peter Lord" w:date="2015-08-20T19:47:00Z"/>
              <w:rFonts w:ascii="Monospace" w:hAnsi="Monospace" w:cs="Monospace"/>
              <w:sz w:val="20"/>
            </w:rPr>
          </w:rPrChange>
        </w:rPr>
      </w:pPr>
      <w:ins w:id="503" w:author="Peter Lord" w:date="2015-08-20T19:47:00Z">
        <w:r w:rsidRPr="00CE26C6">
          <w:rPr>
            <w:rFonts w:ascii="Monospace" w:hAnsi="Monospace" w:cs="Monospace"/>
            <w:color w:val="000000"/>
            <w:sz w:val="12"/>
            <w:szCs w:val="12"/>
            <w:rPrChange w:id="504" w:author="Peter Lord" w:date="2015-08-20T19:47:00Z">
              <w:rPr>
                <w:rFonts w:ascii="Monospace" w:hAnsi="Monospace" w:cs="Monospace"/>
                <w:color w:val="000000"/>
                <w:sz w:val="20"/>
              </w:rPr>
            </w:rPrChange>
          </w:rPr>
          <w:tab/>
          <w:t>}</w:t>
        </w:r>
      </w:ins>
    </w:p>
    <w:p w14:paraId="6FC2742D" w14:textId="77777777" w:rsidR="00CE26C6" w:rsidRPr="00CE26C6" w:rsidRDefault="00CE26C6" w:rsidP="00CE26C6">
      <w:pPr>
        <w:widowControl w:val="0"/>
        <w:autoSpaceDE w:val="0"/>
        <w:autoSpaceDN w:val="0"/>
        <w:adjustRightInd w:val="0"/>
        <w:rPr>
          <w:ins w:id="505" w:author="Peter Lord" w:date="2015-08-20T19:47:00Z"/>
          <w:rFonts w:ascii="Monospace" w:hAnsi="Monospace" w:cs="Monospace"/>
          <w:sz w:val="12"/>
          <w:szCs w:val="12"/>
          <w:rPrChange w:id="506" w:author="Peter Lord" w:date="2015-08-20T19:47:00Z">
            <w:rPr>
              <w:ins w:id="507" w:author="Peter Lord" w:date="2015-08-20T19:47:00Z"/>
              <w:rFonts w:ascii="Monospace" w:hAnsi="Monospace" w:cs="Monospace"/>
              <w:sz w:val="20"/>
            </w:rPr>
          </w:rPrChange>
        </w:rPr>
      </w:pPr>
      <w:ins w:id="508" w:author="Peter Lord" w:date="2015-08-20T19:47:00Z">
        <w:r w:rsidRPr="00CE26C6">
          <w:rPr>
            <w:rFonts w:ascii="Monospace" w:hAnsi="Monospace" w:cs="Monospace"/>
            <w:color w:val="000000"/>
            <w:sz w:val="12"/>
            <w:szCs w:val="12"/>
            <w:rPrChange w:id="509" w:author="Peter Lord" w:date="2015-08-20T19:47:00Z">
              <w:rPr>
                <w:rFonts w:ascii="Monospace" w:hAnsi="Monospace" w:cs="Monospace"/>
                <w:color w:val="000000"/>
                <w:sz w:val="20"/>
              </w:rPr>
            </w:rPrChange>
          </w:rPr>
          <w:tab/>
        </w:r>
      </w:ins>
    </w:p>
    <w:p w14:paraId="11EFE1BB" w14:textId="77777777" w:rsidR="00CE26C6" w:rsidRPr="00CE26C6" w:rsidRDefault="00CE26C6" w:rsidP="00CE26C6">
      <w:pPr>
        <w:widowControl w:val="0"/>
        <w:autoSpaceDE w:val="0"/>
        <w:autoSpaceDN w:val="0"/>
        <w:adjustRightInd w:val="0"/>
        <w:rPr>
          <w:ins w:id="510" w:author="Peter Lord" w:date="2015-08-20T19:47:00Z"/>
          <w:rFonts w:ascii="Monospace" w:hAnsi="Monospace" w:cs="Monospace"/>
          <w:sz w:val="12"/>
          <w:szCs w:val="12"/>
          <w:rPrChange w:id="511" w:author="Peter Lord" w:date="2015-08-20T19:47:00Z">
            <w:rPr>
              <w:ins w:id="512" w:author="Peter Lord" w:date="2015-08-20T19:47:00Z"/>
              <w:rFonts w:ascii="Monospace" w:hAnsi="Monospace" w:cs="Monospace"/>
              <w:sz w:val="20"/>
            </w:rPr>
          </w:rPrChange>
        </w:rPr>
      </w:pPr>
      <w:ins w:id="513" w:author="Peter Lord" w:date="2015-08-20T19:47:00Z">
        <w:r w:rsidRPr="00CE26C6">
          <w:rPr>
            <w:rFonts w:ascii="Monospace" w:hAnsi="Monospace" w:cs="Monospace"/>
            <w:color w:val="000000"/>
            <w:sz w:val="12"/>
            <w:szCs w:val="12"/>
            <w:rPrChange w:id="514" w:author="Peter Lord" w:date="2015-08-20T19:47:00Z">
              <w:rPr>
                <w:rFonts w:ascii="Monospace" w:hAnsi="Monospace" w:cs="Monospace"/>
                <w:color w:val="000000"/>
                <w:sz w:val="20"/>
              </w:rPr>
            </w:rPrChange>
          </w:rPr>
          <w:tab/>
        </w:r>
        <w:r w:rsidRPr="00CE26C6">
          <w:rPr>
            <w:rFonts w:ascii="Monospace" w:hAnsi="Monospace" w:cs="Monospace"/>
            <w:color w:val="3F5FBF"/>
            <w:sz w:val="12"/>
            <w:szCs w:val="12"/>
            <w:rPrChange w:id="515" w:author="Peter Lord" w:date="2015-08-20T19:47:00Z">
              <w:rPr>
                <w:rFonts w:ascii="Monospace" w:hAnsi="Monospace" w:cs="Monospace"/>
                <w:color w:val="3F5FBF"/>
                <w:sz w:val="20"/>
              </w:rPr>
            </w:rPrChange>
          </w:rPr>
          <w:t>/**</w:t>
        </w:r>
      </w:ins>
    </w:p>
    <w:p w14:paraId="3AB36E51" w14:textId="77777777" w:rsidR="00CE26C6" w:rsidRPr="00CE26C6" w:rsidRDefault="00CE26C6" w:rsidP="00CE26C6">
      <w:pPr>
        <w:widowControl w:val="0"/>
        <w:autoSpaceDE w:val="0"/>
        <w:autoSpaceDN w:val="0"/>
        <w:adjustRightInd w:val="0"/>
        <w:rPr>
          <w:ins w:id="516" w:author="Peter Lord" w:date="2015-08-20T19:47:00Z"/>
          <w:rFonts w:ascii="Monospace" w:hAnsi="Monospace" w:cs="Monospace"/>
          <w:sz w:val="12"/>
          <w:szCs w:val="12"/>
          <w:rPrChange w:id="517" w:author="Peter Lord" w:date="2015-08-20T19:47:00Z">
            <w:rPr>
              <w:ins w:id="518" w:author="Peter Lord" w:date="2015-08-20T19:47:00Z"/>
              <w:rFonts w:ascii="Monospace" w:hAnsi="Monospace" w:cs="Monospace"/>
              <w:sz w:val="20"/>
            </w:rPr>
          </w:rPrChange>
        </w:rPr>
      </w:pPr>
      <w:ins w:id="519" w:author="Peter Lord" w:date="2015-08-20T19:47:00Z">
        <w:r w:rsidRPr="00CE26C6">
          <w:rPr>
            <w:rFonts w:ascii="Monospace" w:hAnsi="Monospace" w:cs="Monospace"/>
            <w:color w:val="3F5FBF"/>
            <w:sz w:val="12"/>
            <w:szCs w:val="12"/>
            <w:rPrChange w:id="520" w:author="Peter Lord" w:date="2015-08-20T19:47:00Z">
              <w:rPr>
                <w:rFonts w:ascii="Monospace" w:hAnsi="Monospace" w:cs="Monospace"/>
                <w:color w:val="3F5FBF"/>
                <w:sz w:val="20"/>
              </w:rPr>
            </w:rPrChange>
          </w:rPr>
          <w:tab/>
          <w:t xml:space="preserve"> * Check if a partition has been migrated</w:t>
        </w:r>
      </w:ins>
    </w:p>
    <w:p w14:paraId="109BF9C9" w14:textId="77777777" w:rsidR="00CE26C6" w:rsidRPr="00CE26C6" w:rsidRDefault="00CE26C6" w:rsidP="00CE26C6">
      <w:pPr>
        <w:widowControl w:val="0"/>
        <w:autoSpaceDE w:val="0"/>
        <w:autoSpaceDN w:val="0"/>
        <w:adjustRightInd w:val="0"/>
        <w:rPr>
          <w:ins w:id="521" w:author="Peter Lord" w:date="2015-08-20T19:47:00Z"/>
          <w:rFonts w:ascii="Monospace" w:hAnsi="Monospace" w:cs="Monospace"/>
          <w:sz w:val="12"/>
          <w:szCs w:val="12"/>
          <w:rPrChange w:id="522" w:author="Peter Lord" w:date="2015-08-20T19:47:00Z">
            <w:rPr>
              <w:ins w:id="523" w:author="Peter Lord" w:date="2015-08-20T19:47:00Z"/>
              <w:rFonts w:ascii="Monospace" w:hAnsi="Monospace" w:cs="Monospace"/>
              <w:sz w:val="20"/>
            </w:rPr>
          </w:rPrChange>
        </w:rPr>
      </w:pPr>
      <w:ins w:id="524" w:author="Peter Lord" w:date="2015-08-20T19:47:00Z">
        <w:r w:rsidRPr="00CE26C6">
          <w:rPr>
            <w:rFonts w:ascii="Monospace" w:hAnsi="Monospace" w:cs="Monospace"/>
            <w:color w:val="3F5FBF"/>
            <w:sz w:val="12"/>
            <w:szCs w:val="12"/>
            <w:rPrChange w:id="525" w:author="Peter Lord" w:date="2015-08-20T19:47:00Z">
              <w:rPr>
                <w:rFonts w:ascii="Monospace" w:hAnsi="Monospace" w:cs="Monospace"/>
                <w:color w:val="3F5FBF"/>
                <w:sz w:val="20"/>
              </w:rPr>
            </w:rPrChange>
          </w:rPr>
          <w:tab/>
          <w:t xml:space="preserve"> * </w:t>
        </w:r>
      </w:ins>
    </w:p>
    <w:p w14:paraId="4ACA5E20" w14:textId="77777777" w:rsidR="00CE26C6" w:rsidRPr="00CE26C6" w:rsidRDefault="00CE26C6" w:rsidP="00CE26C6">
      <w:pPr>
        <w:widowControl w:val="0"/>
        <w:autoSpaceDE w:val="0"/>
        <w:autoSpaceDN w:val="0"/>
        <w:adjustRightInd w:val="0"/>
        <w:rPr>
          <w:ins w:id="526" w:author="Peter Lord" w:date="2015-08-20T19:47:00Z"/>
          <w:rFonts w:ascii="Monospace" w:hAnsi="Monospace" w:cs="Monospace"/>
          <w:sz w:val="12"/>
          <w:szCs w:val="12"/>
          <w:rPrChange w:id="527" w:author="Peter Lord" w:date="2015-08-20T19:47:00Z">
            <w:rPr>
              <w:ins w:id="528" w:author="Peter Lord" w:date="2015-08-20T19:47:00Z"/>
              <w:rFonts w:ascii="Monospace" w:hAnsi="Monospace" w:cs="Monospace"/>
              <w:sz w:val="20"/>
            </w:rPr>
          </w:rPrChange>
        </w:rPr>
      </w:pPr>
      <w:ins w:id="529" w:author="Peter Lord" w:date="2015-08-20T19:47:00Z">
        <w:r w:rsidRPr="00CE26C6">
          <w:rPr>
            <w:rFonts w:ascii="Monospace" w:hAnsi="Monospace" w:cs="Monospace"/>
            <w:color w:val="3F5FBF"/>
            <w:sz w:val="12"/>
            <w:szCs w:val="12"/>
            <w:rPrChange w:id="530" w:author="Peter Lord" w:date="2015-08-20T19:47:00Z">
              <w:rPr>
                <w:rFonts w:ascii="Monospace" w:hAnsi="Monospace" w:cs="Monospace"/>
                <w:color w:val="3F5FBF"/>
                <w:sz w:val="20"/>
              </w:rPr>
            </w:rPrChange>
          </w:rPr>
          <w:tab/>
          <w:t xml:space="preserve"> * This is run in a separate transaction to avoid lock contention with any locks</w:t>
        </w:r>
      </w:ins>
    </w:p>
    <w:p w14:paraId="5089BDC0" w14:textId="77777777" w:rsidR="00CE26C6" w:rsidRPr="00CE26C6" w:rsidRDefault="00CE26C6" w:rsidP="00CE26C6">
      <w:pPr>
        <w:widowControl w:val="0"/>
        <w:autoSpaceDE w:val="0"/>
        <w:autoSpaceDN w:val="0"/>
        <w:adjustRightInd w:val="0"/>
        <w:rPr>
          <w:ins w:id="531" w:author="Peter Lord" w:date="2015-08-20T19:47:00Z"/>
          <w:rFonts w:ascii="Monospace" w:hAnsi="Monospace" w:cs="Monospace"/>
          <w:sz w:val="12"/>
          <w:szCs w:val="12"/>
          <w:rPrChange w:id="532" w:author="Peter Lord" w:date="2015-08-20T19:47:00Z">
            <w:rPr>
              <w:ins w:id="533" w:author="Peter Lord" w:date="2015-08-20T19:47:00Z"/>
              <w:rFonts w:ascii="Monospace" w:hAnsi="Monospace" w:cs="Monospace"/>
              <w:sz w:val="20"/>
            </w:rPr>
          </w:rPrChange>
        </w:rPr>
      </w:pPr>
      <w:ins w:id="534" w:author="Peter Lord" w:date="2015-08-20T19:47:00Z">
        <w:r w:rsidRPr="00CE26C6">
          <w:rPr>
            <w:rFonts w:ascii="Monospace" w:hAnsi="Monospace" w:cs="Monospace"/>
            <w:color w:val="3F5FBF"/>
            <w:sz w:val="12"/>
            <w:szCs w:val="12"/>
            <w:rPrChange w:id="535" w:author="Peter Lord" w:date="2015-08-20T19:47:00Z">
              <w:rPr>
                <w:rFonts w:ascii="Monospace" w:hAnsi="Monospace" w:cs="Monospace"/>
                <w:color w:val="3F5FBF"/>
                <w:sz w:val="20"/>
              </w:rPr>
            </w:rPrChange>
          </w:rPr>
          <w:tab/>
          <w:t xml:space="preserve"> * </w:t>
        </w:r>
        <w:proofErr w:type="gramStart"/>
        <w:r w:rsidRPr="00CE26C6">
          <w:rPr>
            <w:rFonts w:ascii="Monospace" w:hAnsi="Monospace" w:cs="Monospace"/>
            <w:color w:val="3F5FBF"/>
            <w:sz w:val="12"/>
            <w:szCs w:val="12"/>
            <w:rPrChange w:id="536" w:author="Peter Lord" w:date="2015-08-20T19:47:00Z">
              <w:rPr>
                <w:rFonts w:ascii="Monospace" w:hAnsi="Monospace" w:cs="Monospace"/>
                <w:color w:val="3F5FBF"/>
                <w:sz w:val="20"/>
              </w:rPr>
            </w:rPrChange>
          </w:rPr>
          <w:t>held</w:t>
        </w:r>
        <w:proofErr w:type="gramEnd"/>
        <w:r w:rsidRPr="00CE26C6">
          <w:rPr>
            <w:rFonts w:ascii="Monospace" w:hAnsi="Monospace" w:cs="Monospace"/>
            <w:color w:val="3F5FBF"/>
            <w:sz w:val="12"/>
            <w:szCs w:val="12"/>
            <w:rPrChange w:id="537" w:author="Peter Lord" w:date="2015-08-20T19:47:00Z">
              <w:rPr>
                <w:rFonts w:ascii="Monospace" w:hAnsi="Monospace" w:cs="Monospace"/>
                <w:color w:val="3F5FBF"/>
                <w:sz w:val="20"/>
              </w:rPr>
            </w:rPrChange>
          </w:rPr>
          <w:t xml:space="preserve"> by the node </w:t>
        </w:r>
        <w:proofErr w:type="spellStart"/>
        <w:r w:rsidRPr="00CE26C6">
          <w:rPr>
            <w:rFonts w:ascii="Monospace" w:hAnsi="Monospace" w:cs="Monospace"/>
            <w:color w:val="3F5FBF"/>
            <w:sz w:val="12"/>
            <w:szCs w:val="12"/>
            <w:rPrChange w:id="538" w:author="Peter Lord" w:date="2015-08-20T19:47:00Z">
              <w:rPr>
                <w:rFonts w:ascii="Monospace" w:hAnsi="Monospace" w:cs="Monospace"/>
                <w:color w:val="3F5FBF"/>
                <w:sz w:val="20"/>
              </w:rPr>
            </w:rPrChange>
          </w:rPr>
          <w:t>notifier</w:t>
        </w:r>
        <w:proofErr w:type="spellEnd"/>
      </w:ins>
    </w:p>
    <w:p w14:paraId="4F415D91" w14:textId="77777777" w:rsidR="00CE26C6" w:rsidRPr="00CE26C6" w:rsidRDefault="00CE26C6" w:rsidP="00CE26C6">
      <w:pPr>
        <w:widowControl w:val="0"/>
        <w:autoSpaceDE w:val="0"/>
        <w:autoSpaceDN w:val="0"/>
        <w:adjustRightInd w:val="0"/>
        <w:rPr>
          <w:ins w:id="539" w:author="Peter Lord" w:date="2015-08-20T19:47:00Z"/>
          <w:rFonts w:ascii="Monospace" w:hAnsi="Monospace" w:cs="Monospace"/>
          <w:sz w:val="12"/>
          <w:szCs w:val="12"/>
          <w:rPrChange w:id="540" w:author="Peter Lord" w:date="2015-08-20T19:47:00Z">
            <w:rPr>
              <w:ins w:id="541" w:author="Peter Lord" w:date="2015-08-20T19:47:00Z"/>
              <w:rFonts w:ascii="Monospace" w:hAnsi="Monospace" w:cs="Monospace"/>
              <w:sz w:val="20"/>
            </w:rPr>
          </w:rPrChange>
        </w:rPr>
      </w:pPr>
      <w:ins w:id="542" w:author="Peter Lord" w:date="2015-08-20T19:47:00Z">
        <w:r w:rsidRPr="00CE26C6">
          <w:rPr>
            <w:rFonts w:ascii="Monospace" w:hAnsi="Monospace" w:cs="Monospace"/>
            <w:color w:val="3F5FBF"/>
            <w:sz w:val="12"/>
            <w:szCs w:val="12"/>
            <w:rPrChange w:id="543" w:author="Peter Lord" w:date="2015-08-20T19:47:00Z">
              <w:rPr>
                <w:rFonts w:ascii="Monospace" w:hAnsi="Monospace" w:cs="Monospace"/>
                <w:color w:val="3F5FBF"/>
                <w:sz w:val="20"/>
              </w:rPr>
            </w:rPrChange>
          </w:rPr>
          <w:tab/>
          <w:t xml:space="preserve"> */</w:t>
        </w:r>
      </w:ins>
    </w:p>
    <w:p w14:paraId="19AF7652" w14:textId="77777777" w:rsidR="00CE26C6" w:rsidRPr="00CE26C6" w:rsidRDefault="00CE26C6" w:rsidP="00CE26C6">
      <w:pPr>
        <w:widowControl w:val="0"/>
        <w:autoSpaceDE w:val="0"/>
        <w:autoSpaceDN w:val="0"/>
        <w:adjustRightInd w:val="0"/>
        <w:rPr>
          <w:ins w:id="544" w:author="Peter Lord" w:date="2015-08-20T19:47:00Z"/>
          <w:rFonts w:ascii="Monospace" w:hAnsi="Monospace" w:cs="Monospace"/>
          <w:sz w:val="12"/>
          <w:szCs w:val="12"/>
          <w:rPrChange w:id="545" w:author="Peter Lord" w:date="2015-08-20T19:47:00Z">
            <w:rPr>
              <w:ins w:id="546" w:author="Peter Lord" w:date="2015-08-20T19:47:00Z"/>
              <w:rFonts w:ascii="Monospace" w:hAnsi="Monospace" w:cs="Monospace"/>
              <w:sz w:val="20"/>
            </w:rPr>
          </w:rPrChange>
        </w:rPr>
      </w:pPr>
      <w:ins w:id="547" w:author="Peter Lord" w:date="2015-08-20T19:47:00Z">
        <w:r w:rsidRPr="00CE26C6">
          <w:rPr>
            <w:rFonts w:ascii="Monospace" w:hAnsi="Monospace" w:cs="Monospace"/>
            <w:color w:val="000000"/>
            <w:sz w:val="12"/>
            <w:szCs w:val="12"/>
            <w:rPrChange w:id="548" w:author="Peter Lord" w:date="2015-08-20T19:47:00Z">
              <w:rPr>
                <w:rFonts w:ascii="Monospace" w:hAnsi="Monospace" w:cs="Monospace"/>
                <w:color w:val="000000"/>
                <w:sz w:val="20"/>
              </w:rPr>
            </w:rPrChange>
          </w:rPr>
          <w:tab/>
        </w:r>
        <w:r w:rsidRPr="00CE26C6">
          <w:rPr>
            <w:rFonts w:ascii="Monospace" w:hAnsi="Monospace" w:cs="Monospace"/>
            <w:color w:val="646464"/>
            <w:sz w:val="12"/>
            <w:szCs w:val="12"/>
            <w:rPrChange w:id="549" w:author="Peter Lord" w:date="2015-08-20T19:47:00Z">
              <w:rPr>
                <w:rFonts w:ascii="Monospace" w:hAnsi="Monospace" w:cs="Monospace"/>
                <w:color w:val="646464"/>
                <w:sz w:val="20"/>
              </w:rPr>
            </w:rPrChange>
          </w:rPr>
          <w:t>@Asynchronous</w:t>
        </w:r>
      </w:ins>
    </w:p>
    <w:p w14:paraId="7B5AD7D1" w14:textId="77777777" w:rsidR="00CE26C6" w:rsidRPr="00CE26C6" w:rsidRDefault="00CE26C6" w:rsidP="00CE26C6">
      <w:pPr>
        <w:widowControl w:val="0"/>
        <w:autoSpaceDE w:val="0"/>
        <w:autoSpaceDN w:val="0"/>
        <w:adjustRightInd w:val="0"/>
        <w:rPr>
          <w:ins w:id="550" w:author="Peter Lord" w:date="2015-08-20T19:47:00Z"/>
          <w:rFonts w:ascii="Monospace" w:hAnsi="Monospace" w:cs="Monospace"/>
          <w:sz w:val="12"/>
          <w:szCs w:val="12"/>
          <w:rPrChange w:id="551" w:author="Peter Lord" w:date="2015-08-20T19:47:00Z">
            <w:rPr>
              <w:ins w:id="552" w:author="Peter Lord" w:date="2015-08-20T19:47:00Z"/>
              <w:rFonts w:ascii="Monospace" w:hAnsi="Monospace" w:cs="Monospace"/>
              <w:sz w:val="20"/>
            </w:rPr>
          </w:rPrChange>
        </w:rPr>
      </w:pPr>
      <w:ins w:id="553" w:author="Peter Lord" w:date="2015-08-20T19:47:00Z">
        <w:r w:rsidRPr="00CE26C6">
          <w:rPr>
            <w:rFonts w:ascii="Monospace" w:hAnsi="Monospace" w:cs="Monospace"/>
            <w:color w:val="000000"/>
            <w:sz w:val="12"/>
            <w:szCs w:val="12"/>
            <w:rPrChange w:id="554"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555" w:author="Peter Lord" w:date="2015-08-20T19:47:00Z">
              <w:rPr>
                <w:rFonts w:ascii="Monospace" w:hAnsi="Monospace" w:cs="Monospace"/>
                <w:b/>
                <w:bCs/>
                <w:color w:val="7F0055"/>
                <w:sz w:val="20"/>
              </w:rPr>
            </w:rPrChange>
          </w:rPr>
          <w:t>private</w:t>
        </w:r>
        <w:proofErr w:type="gramEnd"/>
        <w:r w:rsidRPr="00CE26C6">
          <w:rPr>
            <w:rFonts w:ascii="Monospace" w:hAnsi="Monospace" w:cs="Monospace"/>
            <w:color w:val="000000"/>
            <w:sz w:val="12"/>
            <w:szCs w:val="12"/>
            <w:rPrChange w:id="556" w:author="Peter Lord" w:date="2015-08-20T19:47: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557" w:author="Peter Lord" w:date="2015-08-20T19:47:00Z">
              <w:rPr>
                <w:rFonts w:ascii="Monospace" w:hAnsi="Monospace" w:cs="Monospace"/>
                <w:b/>
                <w:bCs/>
                <w:color w:val="7F0055"/>
                <w:sz w:val="20"/>
              </w:rPr>
            </w:rPrChange>
          </w:rPr>
          <w:t>void</w:t>
        </w:r>
        <w:r w:rsidRPr="00CE26C6">
          <w:rPr>
            <w:rFonts w:ascii="Monospace" w:hAnsi="Monospace" w:cs="Monospace"/>
            <w:color w:val="000000"/>
            <w:sz w:val="12"/>
            <w:szCs w:val="12"/>
            <w:rPrChange w:id="558"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559" w:author="Peter Lord" w:date="2015-08-20T19:47:00Z">
              <w:rPr>
                <w:rFonts w:ascii="Monospace" w:hAnsi="Monospace" w:cs="Monospace"/>
                <w:color w:val="000000"/>
                <w:sz w:val="20"/>
              </w:rPr>
            </w:rPrChange>
          </w:rPr>
          <w:t>checkMigration</w:t>
        </w:r>
        <w:proofErr w:type="spellEnd"/>
        <w:r w:rsidRPr="00CE26C6">
          <w:rPr>
            <w:rFonts w:ascii="Monospace" w:hAnsi="Monospace" w:cs="Monospace"/>
            <w:color w:val="000000"/>
            <w:sz w:val="12"/>
            <w:szCs w:val="12"/>
            <w:rPrChange w:id="560" w:author="Peter Lord" w:date="2015-08-20T19:47:00Z">
              <w:rPr>
                <w:rFonts w:ascii="Monospace" w:hAnsi="Monospace" w:cs="Monospace"/>
                <w:color w:val="000000"/>
                <w:sz w:val="20"/>
              </w:rPr>
            </w:rPrChange>
          </w:rPr>
          <w:t>() {</w:t>
        </w:r>
        <w:r w:rsidRPr="00CE26C6">
          <w:rPr>
            <w:rFonts w:ascii="Monospace" w:hAnsi="Monospace" w:cs="Monospace"/>
            <w:color w:val="000000"/>
            <w:sz w:val="12"/>
            <w:szCs w:val="12"/>
            <w:rPrChange w:id="56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562" w:author="Peter Lord" w:date="2015-08-20T19:47:00Z">
              <w:rPr>
                <w:rFonts w:ascii="Monospace" w:hAnsi="Monospace" w:cs="Monospace"/>
                <w:color w:val="000000"/>
                <w:sz w:val="20"/>
              </w:rPr>
            </w:rPrChange>
          </w:rPr>
          <w:tab/>
        </w:r>
      </w:ins>
    </w:p>
    <w:p w14:paraId="67165752" w14:textId="77777777" w:rsidR="00CE26C6" w:rsidRPr="00CE26C6" w:rsidRDefault="00CE26C6" w:rsidP="00CE26C6">
      <w:pPr>
        <w:widowControl w:val="0"/>
        <w:autoSpaceDE w:val="0"/>
        <w:autoSpaceDN w:val="0"/>
        <w:adjustRightInd w:val="0"/>
        <w:rPr>
          <w:ins w:id="563" w:author="Peter Lord" w:date="2015-08-20T19:47:00Z"/>
          <w:rFonts w:ascii="Monospace" w:hAnsi="Monospace" w:cs="Monospace"/>
          <w:sz w:val="12"/>
          <w:szCs w:val="12"/>
          <w:rPrChange w:id="564" w:author="Peter Lord" w:date="2015-08-20T19:47:00Z">
            <w:rPr>
              <w:ins w:id="565" w:author="Peter Lord" w:date="2015-08-20T19:47:00Z"/>
              <w:rFonts w:ascii="Monospace" w:hAnsi="Monospace" w:cs="Monospace"/>
              <w:sz w:val="20"/>
            </w:rPr>
          </w:rPrChange>
        </w:rPr>
      </w:pPr>
    </w:p>
    <w:p w14:paraId="5F20E24B" w14:textId="77777777" w:rsidR="00CE26C6" w:rsidRPr="00CE26C6" w:rsidRDefault="00CE26C6" w:rsidP="00CE26C6">
      <w:pPr>
        <w:widowControl w:val="0"/>
        <w:autoSpaceDE w:val="0"/>
        <w:autoSpaceDN w:val="0"/>
        <w:adjustRightInd w:val="0"/>
        <w:rPr>
          <w:ins w:id="566" w:author="Peter Lord" w:date="2015-08-20T19:47:00Z"/>
          <w:rFonts w:ascii="Monospace" w:hAnsi="Monospace" w:cs="Monospace"/>
          <w:sz w:val="12"/>
          <w:szCs w:val="12"/>
          <w:rPrChange w:id="567" w:author="Peter Lord" w:date="2015-08-20T19:47:00Z">
            <w:rPr>
              <w:ins w:id="568" w:author="Peter Lord" w:date="2015-08-20T19:47:00Z"/>
              <w:rFonts w:ascii="Monospace" w:hAnsi="Monospace" w:cs="Monospace"/>
              <w:sz w:val="20"/>
            </w:rPr>
          </w:rPrChange>
        </w:rPr>
      </w:pPr>
      <w:ins w:id="569" w:author="Peter Lord" w:date="2015-08-20T19:47:00Z">
        <w:r w:rsidRPr="00CE26C6">
          <w:rPr>
            <w:rFonts w:ascii="Monospace" w:hAnsi="Monospace" w:cs="Monospace"/>
            <w:color w:val="000000"/>
            <w:sz w:val="12"/>
            <w:szCs w:val="12"/>
            <w:rPrChange w:id="57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571"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572"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573" w:author="Peter Lord" w:date="2015-08-20T19:47:00Z">
              <w:rPr>
                <w:rFonts w:ascii="Monospace" w:hAnsi="Monospace" w:cs="Monospace"/>
                <w:color w:val="3F7F5F"/>
                <w:sz w:val="20"/>
              </w:rPr>
            </w:rPrChange>
          </w:rPr>
          <w:t>if</w:t>
        </w:r>
        <w:proofErr w:type="gramEnd"/>
        <w:r w:rsidRPr="00CE26C6">
          <w:rPr>
            <w:rFonts w:ascii="Monospace" w:hAnsi="Monospace" w:cs="Monospace"/>
            <w:color w:val="3F7F5F"/>
            <w:sz w:val="12"/>
            <w:szCs w:val="12"/>
            <w:rPrChange w:id="574" w:author="Peter Lord" w:date="2015-08-20T19:47:00Z">
              <w:rPr>
                <w:rFonts w:ascii="Monospace" w:hAnsi="Monospace" w:cs="Monospace"/>
                <w:color w:val="3F7F5F"/>
                <w:sz w:val="20"/>
              </w:rPr>
            </w:rPrChange>
          </w:rPr>
          <w:t xml:space="preserve"> a partition is now active on this node, do an extent query</w:t>
        </w:r>
      </w:ins>
    </w:p>
    <w:p w14:paraId="0B963A9B" w14:textId="77777777" w:rsidR="00CE26C6" w:rsidRPr="00CE26C6" w:rsidRDefault="00CE26C6" w:rsidP="00CE26C6">
      <w:pPr>
        <w:widowControl w:val="0"/>
        <w:autoSpaceDE w:val="0"/>
        <w:autoSpaceDN w:val="0"/>
        <w:adjustRightInd w:val="0"/>
        <w:rPr>
          <w:ins w:id="575" w:author="Peter Lord" w:date="2015-08-20T19:47:00Z"/>
          <w:rFonts w:ascii="Monospace" w:hAnsi="Monospace" w:cs="Monospace"/>
          <w:sz w:val="12"/>
          <w:szCs w:val="12"/>
          <w:rPrChange w:id="576" w:author="Peter Lord" w:date="2015-08-20T19:47:00Z">
            <w:rPr>
              <w:ins w:id="577" w:author="Peter Lord" w:date="2015-08-20T19:47:00Z"/>
              <w:rFonts w:ascii="Monospace" w:hAnsi="Monospace" w:cs="Monospace"/>
              <w:sz w:val="20"/>
            </w:rPr>
          </w:rPrChange>
        </w:rPr>
      </w:pPr>
      <w:ins w:id="578" w:author="Peter Lord" w:date="2015-08-20T19:47:00Z">
        <w:r w:rsidRPr="00CE26C6">
          <w:rPr>
            <w:rFonts w:ascii="Monospace" w:hAnsi="Monospace" w:cs="Monospace"/>
            <w:color w:val="000000"/>
            <w:sz w:val="12"/>
            <w:szCs w:val="12"/>
            <w:rPrChange w:id="57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580"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581"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582" w:author="Peter Lord" w:date="2015-08-20T19:47:00Z">
              <w:rPr>
                <w:rFonts w:ascii="Monospace" w:hAnsi="Monospace" w:cs="Monospace"/>
                <w:color w:val="3F7F5F"/>
                <w:sz w:val="20"/>
              </w:rPr>
            </w:rPrChange>
          </w:rPr>
          <w:t>which</w:t>
        </w:r>
        <w:proofErr w:type="gramEnd"/>
        <w:r w:rsidRPr="00CE26C6">
          <w:rPr>
            <w:rFonts w:ascii="Monospace" w:hAnsi="Monospace" w:cs="Monospace"/>
            <w:color w:val="3F7F5F"/>
            <w:sz w:val="12"/>
            <w:szCs w:val="12"/>
            <w:rPrChange w:id="583" w:author="Peter Lord" w:date="2015-08-20T19:47:00Z">
              <w:rPr>
                <w:rFonts w:ascii="Monospace" w:hAnsi="Monospace" w:cs="Monospace"/>
                <w:color w:val="3F7F5F"/>
                <w:sz w:val="20"/>
              </w:rPr>
            </w:rPrChange>
          </w:rPr>
          <w:t xml:space="preserve"> will trigger the secondary store to sync to disk</w:t>
        </w:r>
      </w:ins>
    </w:p>
    <w:p w14:paraId="1D52FA3E" w14:textId="77777777" w:rsidR="00CE26C6" w:rsidRPr="00CE26C6" w:rsidRDefault="00CE26C6" w:rsidP="00CE26C6">
      <w:pPr>
        <w:widowControl w:val="0"/>
        <w:autoSpaceDE w:val="0"/>
        <w:autoSpaceDN w:val="0"/>
        <w:adjustRightInd w:val="0"/>
        <w:rPr>
          <w:ins w:id="584" w:author="Peter Lord" w:date="2015-08-20T19:47:00Z"/>
          <w:rFonts w:ascii="Monospace" w:hAnsi="Monospace" w:cs="Monospace"/>
          <w:sz w:val="12"/>
          <w:szCs w:val="12"/>
          <w:rPrChange w:id="585" w:author="Peter Lord" w:date="2015-08-20T19:47:00Z">
            <w:rPr>
              <w:ins w:id="586" w:author="Peter Lord" w:date="2015-08-20T19:47:00Z"/>
              <w:rFonts w:ascii="Monospace" w:hAnsi="Monospace" w:cs="Monospace"/>
              <w:sz w:val="20"/>
            </w:rPr>
          </w:rPrChange>
        </w:rPr>
      </w:pPr>
      <w:ins w:id="587" w:author="Peter Lord" w:date="2015-08-20T19:47:00Z">
        <w:r w:rsidRPr="00CE26C6">
          <w:rPr>
            <w:rFonts w:ascii="Monospace" w:hAnsi="Monospace" w:cs="Monospace"/>
            <w:color w:val="000000"/>
            <w:sz w:val="12"/>
            <w:szCs w:val="12"/>
            <w:rPrChange w:id="58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589"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590" w:author="Peter Lord" w:date="2015-08-20T19:47:00Z">
              <w:rPr>
                <w:rFonts w:ascii="Monospace" w:hAnsi="Monospace" w:cs="Monospace"/>
                <w:color w:val="3F7F5F"/>
                <w:sz w:val="20"/>
              </w:rPr>
            </w:rPrChange>
          </w:rPr>
          <w:t>//</w:t>
        </w:r>
      </w:ins>
    </w:p>
    <w:p w14:paraId="1356DD44" w14:textId="77777777" w:rsidR="00CE26C6" w:rsidRPr="00CE26C6" w:rsidRDefault="00CE26C6" w:rsidP="00CE26C6">
      <w:pPr>
        <w:widowControl w:val="0"/>
        <w:autoSpaceDE w:val="0"/>
        <w:autoSpaceDN w:val="0"/>
        <w:adjustRightInd w:val="0"/>
        <w:rPr>
          <w:ins w:id="591" w:author="Peter Lord" w:date="2015-08-20T19:47:00Z"/>
          <w:rFonts w:ascii="Monospace" w:hAnsi="Monospace" w:cs="Monospace"/>
          <w:sz w:val="12"/>
          <w:szCs w:val="12"/>
          <w:rPrChange w:id="592" w:author="Peter Lord" w:date="2015-08-20T19:47:00Z">
            <w:rPr>
              <w:ins w:id="593" w:author="Peter Lord" w:date="2015-08-20T19:47:00Z"/>
              <w:rFonts w:ascii="Monospace" w:hAnsi="Monospace" w:cs="Monospace"/>
              <w:sz w:val="20"/>
            </w:rPr>
          </w:rPrChange>
        </w:rPr>
      </w:pPr>
      <w:ins w:id="594" w:author="Peter Lord" w:date="2015-08-20T19:47:00Z">
        <w:r w:rsidRPr="00CE26C6">
          <w:rPr>
            <w:rFonts w:ascii="Monospace" w:hAnsi="Monospace" w:cs="Monospace"/>
            <w:color w:val="000000"/>
            <w:sz w:val="12"/>
            <w:szCs w:val="12"/>
            <w:rPrChange w:id="59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596"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597" w:author="Peter Lord" w:date="2015-08-20T19:47:00Z">
              <w:rPr>
                <w:rFonts w:ascii="Monospace" w:hAnsi="Monospace" w:cs="Monospace"/>
                <w:b/>
                <w:bCs/>
                <w:color w:val="7F0055"/>
                <w:sz w:val="20"/>
              </w:rPr>
            </w:rPrChange>
          </w:rPr>
          <w:t>for</w:t>
        </w:r>
        <w:proofErr w:type="gramEnd"/>
        <w:r w:rsidRPr="00CE26C6">
          <w:rPr>
            <w:rFonts w:ascii="Monospace" w:hAnsi="Monospace" w:cs="Monospace"/>
            <w:color w:val="000000"/>
            <w:sz w:val="12"/>
            <w:szCs w:val="12"/>
            <w:rPrChange w:id="598" w:author="Peter Lord" w:date="2015-08-20T19:47:00Z">
              <w:rPr>
                <w:rFonts w:ascii="Monospace" w:hAnsi="Monospace" w:cs="Monospace"/>
                <w:color w:val="000000"/>
                <w:sz w:val="20"/>
              </w:rPr>
            </w:rPrChange>
          </w:rPr>
          <w:t xml:space="preserve"> (Partition p : </w:t>
        </w:r>
        <w:proofErr w:type="spellStart"/>
        <w:r w:rsidRPr="00CE26C6">
          <w:rPr>
            <w:rFonts w:ascii="Monospace" w:hAnsi="Monospace" w:cs="Monospace"/>
            <w:color w:val="000000"/>
            <w:sz w:val="12"/>
            <w:szCs w:val="12"/>
            <w:rPrChange w:id="599" w:author="Peter Lord" w:date="2015-08-20T19:47:00Z">
              <w:rPr>
                <w:rFonts w:ascii="Monospace" w:hAnsi="Monospace" w:cs="Monospace"/>
                <w:color w:val="000000"/>
                <w:sz w:val="20"/>
              </w:rPr>
            </w:rPrChange>
          </w:rPr>
          <w:t>PartitionManager.</w:t>
        </w:r>
        <w:r w:rsidRPr="00CE26C6">
          <w:rPr>
            <w:rFonts w:ascii="Monospace" w:hAnsi="Monospace" w:cs="Monospace"/>
            <w:i/>
            <w:iCs/>
            <w:color w:val="000000"/>
            <w:sz w:val="12"/>
            <w:szCs w:val="12"/>
            <w:rPrChange w:id="600" w:author="Peter Lord" w:date="2015-08-20T19:47:00Z">
              <w:rPr>
                <w:rFonts w:ascii="Monospace" w:hAnsi="Monospace" w:cs="Monospace"/>
                <w:i/>
                <w:iCs/>
                <w:color w:val="000000"/>
                <w:sz w:val="20"/>
              </w:rPr>
            </w:rPrChange>
          </w:rPr>
          <w:t>getPartitions</w:t>
        </w:r>
        <w:proofErr w:type="spellEnd"/>
        <w:r w:rsidRPr="00CE26C6">
          <w:rPr>
            <w:rFonts w:ascii="Monospace" w:hAnsi="Monospace" w:cs="Monospace"/>
            <w:color w:val="000000"/>
            <w:sz w:val="12"/>
            <w:szCs w:val="12"/>
            <w:rPrChange w:id="601" w:author="Peter Lord" w:date="2015-08-20T19:47:00Z">
              <w:rPr>
                <w:rFonts w:ascii="Monospace" w:hAnsi="Monospace" w:cs="Monospace"/>
                <w:color w:val="000000"/>
                <w:sz w:val="20"/>
              </w:rPr>
            </w:rPrChange>
          </w:rPr>
          <w:t>()) {</w:t>
        </w:r>
      </w:ins>
    </w:p>
    <w:p w14:paraId="06732AC9" w14:textId="77777777" w:rsidR="00CE26C6" w:rsidRPr="00CE26C6" w:rsidRDefault="00CE26C6" w:rsidP="00CE26C6">
      <w:pPr>
        <w:widowControl w:val="0"/>
        <w:autoSpaceDE w:val="0"/>
        <w:autoSpaceDN w:val="0"/>
        <w:adjustRightInd w:val="0"/>
        <w:rPr>
          <w:ins w:id="602" w:author="Peter Lord" w:date="2015-08-20T19:47:00Z"/>
          <w:rFonts w:ascii="Monospace" w:hAnsi="Monospace" w:cs="Monospace"/>
          <w:sz w:val="12"/>
          <w:szCs w:val="12"/>
          <w:rPrChange w:id="603" w:author="Peter Lord" w:date="2015-08-20T19:47:00Z">
            <w:rPr>
              <w:ins w:id="604" w:author="Peter Lord" w:date="2015-08-20T19:47:00Z"/>
              <w:rFonts w:ascii="Monospace" w:hAnsi="Monospace" w:cs="Monospace"/>
              <w:sz w:val="20"/>
            </w:rPr>
          </w:rPrChange>
        </w:rPr>
      </w:pPr>
      <w:ins w:id="605" w:author="Peter Lord" w:date="2015-08-20T19:47:00Z">
        <w:r w:rsidRPr="00CE26C6">
          <w:rPr>
            <w:rFonts w:ascii="Monospace" w:hAnsi="Monospace" w:cs="Monospace"/>
            <w:color w:val="000000"/>
            <w:sz w:val="12"/>
            <w:szCs w:val="12"/>
            <w:rPrChange w:id="606"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0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08"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609" w:author="Peter Lord" w:date="2015-08-20T19:47:00Z">
              <w:rPr>
                <w:rFonts w:ascii="Monospace" w:hAnsi="Monospace" w:cs="Monospace"/>
                <w:b/>
                <w:bCs/>
                <w:color w:val="7F0055"/>
                <w:sz w:val="20"/>
              </w:rPr>
            </w:rPrChange>
          </w:rPr>
          <w:t>if</w:t>
        </w:r>
        <w:proofErr w:type="gramEnd"/>
        <w:r w:rsidRPr="00CE26C6">
          <w:rPr>
            <w:rFonts w:ascii="Monospace" w:hAnsi="Monospace" w:cs="Monospace"/>
            <w:color w:val="000000"/>
            <w:sz w:val="12"/>
            <w:szCs w:val="12"/>
            <w:rPrChange w:id="610"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611" w:author="Peter Lord" w:date="2015-08-20T19:47:00Z">
              <w:rPr>
                <w:rFonts w:ascii="Monospace" w:hAnsi="Monospace" w:cs="Monospace"/>
                <w:color w:val="000000"/>
                <w:sz w:val="20"/>
              </w:rPr>
            </w:rPrChange>
          </w:rPr>
          <w:t>p.getActiveNode</w:t>
        </w:r>
        <w:proofErr w:type="spellEnd"/>
        <w:r w:rsidRPr="00CE26C6">
          <w:rPr>
            <w:rFonts w:ascii="Monospace" w:hAnsi="Monospace" w:cs="Monospace"/>
            <w:color w:val="000000"/>
            <w:sz w:val="12"/>
            <w:szCs w:val="12"/>
            <w:rPrChange w:id="612" w:author="Peter Lord" w:date="2015-08-20T19:47:00Z">
              <w:rPr>
                <w:rFonts w:ascii="Monospace" w:hAnsi="Monospace" w:cs="Monospace"/>
                <w:color w:val="000000"/>
                <w:sz w:val="20"/>
              </w:rPr>
            </w:rPrChange>
          </w:rPr>
          <w:t>().equals(</w:t>
        </w:r>
        <w:proofErr w:type="spellStart"/>
        <w:r w:rsidRPr="00CE26C6">
          <w:rPr>
            <w:rFonts w:ascii="Monospace" w:hAnsi="Monospace" w:cs="Monospace"/>
            <w:i/>
            <w:iCs/>
            <w:color w:val="0000C0"/>
            <w:sz w:val="12"/>
            <w:szCs w:val="12"/>
            <w:rPrChange w:id="613" w:author="Peter Lord" w:date="2015-08-20T19:47:00Z">
              <w:rPr>
                <w:rFonts w:ascii="Monospace" w:hAnsi="Monospace" w:cs="Monospace"/>
                <w:i/>
                <w:iCs/>
                <w:color w:val="0000C0"/>
                <w:sz w:val="20"/>
              </w:rPr>
            </w:rPrChange>
          </w:rPr>
          <w:t>nodeName</w:t>
        </w:r>
        <w:proofErr w:type="spellEnd"/>
        <w:r w:rsidRPr="00CE26C6">
          <w:rPr>
            <w:rFonts w:ascii="Monospace" w:hAnsi="Monospace" w:cs="Monospace"/>
            <w:color w:val="000000"/>
            <w:sz w:val="12"/>
            <w:szCs w:val="12"/>
            <w:rPrChange w:id="614" w:author="Peter Lord" w:date="2015-08-20T19:47:00Z">
              <w:rPr>
                <w:rFonts w:ascii="Monospace" w:hAnsi="Monospace" w:cs="Monospace"/>
                <w:color w:val="000000"/>
                <w:sz w:val="20"/>
              </w:rPr>
            </w:rPrChange>
          </w:rPr>
          <w:t>)) {</w:t>
        </w:r>
      </w:ins>
    </w:p>
    <w:p w14:paraId="0B3D1386" w14:textId="77777777" w:rsidR="00CE26C6" w:rsidRPr="00CE26C6" w:rsidRDefault="00CE26C6" w:rsidP="00CE26C6">
      <w:pPr>
        <w:widowControl w:val="0"/>
        <w:autoSpaceDE w:val="0"/>
        <w:autoSpaceDN w:val="0"/>
        <w:adjustRightInd w:val="0"/>
        <w:rPr>
          <w:ins w:id="615" w:author="Peter Lord" w:date="2015-08-20T19:47:00Z"/>
          <w:rFonts w:ascii="Monospace" w:hAnsi="Monospace" w:cs="Monospace"/>
          <w:sz w:val="12"/>
          <w:szCs w:val="12"/>
          <w:rPrChange w:id="616" w:author="Peter Lord" w:date="2015-08-20T19:47:00Z">
            <w:rPr>
              <w:ins w:id="617" w:author="Peter Lord" w:date="2015-08-20T19:47:00Z"/>
              <w:rFonts w:ascii="Monospace" w:hAnsi="Monospace" w:cs="Monospace"/>
              <w:sz w:val="20"/>
            </w:rPr>
          </w:rPrChange>
        </w:rPr>
      </w:pPr>
      <w:ins w:id="618" w:author="Peter Lord" w:date="2015-08-20T19:47:00Z">
        <w:r w:rsidRPr="00CE26C6">
          <w:rPr>
            <w:rFonts w:ascii="Monospace" w:hAnsi="Monospace" w:cs="Monospace"/>
            <w:color w:val="000000"/>
            <w:sz w:val="12"/>
            <w:szCs w:val="12"/>
            <w:rPrChange w:id="61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2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2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22" w:author="Peter Lord" w:date="2015-08-20T19:47:00Z">
              <w:rPr>
                <w:rFonts w:ascii="Monospace" w:hAnsi="Monospace" w:cs="Monospace"/>
                <w:color w:val="000000"/>
                <w:sz w:val="20"/>
              </w:rPr>
            </w:rPrChange>
          </w:rPr>
          <w:tab/>
        </w:r>
      </w:ins>
    </w:p>
    <w:p w14:paraId="4122BF7D" w14:textId="77777777" w:rsidR="00CE26C6" w:rsidRPr="00CE26C6" w:rsidRDefault="00CE26C6" w:rsidP="00CE26C6">
      <w:pPr>
        <w:widowControl w:val="0"/>
        <w:autoSpaceDE w:val="0"/>
        <w:autoSpaceDN w:val="0"/>
        <w:adjustRightInd w:val="0"/>
        <w:rPr>
          <w:ins w:id="623" w:author="Peter Lord" w:date="2015-08-20T19:47:00Z"/>
          <w:rFonts w:ascii="Monospace" w:hAnsi="Monospace" w:cs="Monospace"/>
          <w:sz w:val="12"/>
          <w:szCs w:val="12"/>
          <w:rPrChange w:id="624" w:author="Peter Lord" w:date="2015-08-20T19:47:00Z">
            <w:rPr>
              <w:ins w:id="625" w:author="Peter Lord" w:date="2015-08-20T19:47:00Z"/>
              <w:rFonts w:ascii="Monospace" w:hAnsi="Monospace" w:cs="Monospace"/>
              <w:sz w:val="20"/>
            </w:rPr>
          </w:rPrChange>
        </w:rPr>
      </w:pPr>
      <w:ins w:id="626" w:author="Peter Lord" w:date="2015-08-20T19:47:00Z">
        <w:r w:rsidRPr="00CE26C6">
          <w:rPr>
            <w:rFonts w:ascii="Monospace" w:hAnsi="Monospace" w:cs="Monospace"/>
            <w:color w:val="000000"/>
            <w:sz w:val="12"/>
            <w:szCs w:val="12"/>
            <w:rPrChange w:id="62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2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2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30"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631" w:author="Peter Lord" w:date="2015-08-20T19:47:00Z">
              <w:rPr>
                <w:rFonts w:ascii="Monospace" w:hAnsi="Monospace" w:cs="Monospace"/>
                <w:color w:val="3F7F5F"/>
                <w:sz w:val="20"/>
              </w:rPr>
            </w:rPrChange>
          </w:rPr>
          <w:t>// This takes a read lock on all ZPK's - this is not expected to be a problem since ZPKs</w:t>
        </w:r>
      </w:ins>
    </w:p>
    <w:p w14:paraId="6D190702" w14:textId="77777777" w:rsidR="00CE26C6" w:rsidRPr="00CE26C6" w:rsidRDefault="00CE26C6" w:rsidP="00CE26C6">
      <w:pPr>
        <w:widowControl w:val="0"/>
        <w:autoSpaceDE w:val="0"/>
        <w:autoSpaceDN w:val="0"/>
        <w:adjustRightInd w:val="0"/>
        <w:rPr>
          <w:ins w:id="632" w:author="Peter Lord" w:date="2015-08-20T19:47:00Z"/>
          <w:rFonts w:ascii="Monospace" w:hAnsi="Monospace" w:cs="Monospace"/>
          <w:sz w:val="12"/>
          <w:szCs w:val="12"/>
          <w:rPrChange w:id="633" w:author="Peter Lord" w:date="2015-08-20T19:47:00Z">
            <w:rPr>
              <w:ins w:id="634" w:author="Peter Lord" w:date="2015-08-20T19:47:00Z"/>
              <w:rFonts w:ascii="Monospace" w:hAnsi="Monospace" w:cs="Monospace"/>
              <w:sz w:val="20"/>
            </w:rPr>
          </w:rPrChange>
        </w:rPr>
      </w:pPr>
      <w:ins w:id="635" w:author="Peter Lord" w:date="2015-08-20T19:47:00Z">
        <w:r w:rsidRPr="00CE26C6">
          <w:rPr>
            <w:rFonts w:ascii="Monospace" w:hAnsi="Monospace" w:cs="Monospace"/>
            <w:color w:val="000000"/>
            <w:sz w:val="12"/>
            <w:szCs w:val="12"/>
            <w:rPrChange w:id="636"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3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3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39"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640"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641" w:author="Peter Lord" w:date="2015-08-20T19:47:00Z">
              <w:rPr>
                <w:rFonts w:ascii="Monospace" w:hAnsi="Monospace" w:cs="Monospace"/>
                <w:color w:val="3F7F5F"/>
                <w:sz w:val="20"/>
              </w:rPr>
            </w:rPrChange>
          </w:rPr>
          <w:t>are</w:t>
        </w:r>
        <w:proofErr w:type="gramEnd"/>
        <w:r w:rsidRPr="00CE26C6">
          <w:rPr>
            <w:rFonts w:ascii="Monospace" w:hAnsi="Monospace" w:cs="Monospace"/>
            <w:color w:val="3F7F5F"/>
            <w:sz w:val="12"/>
            <w:szCs w:val="12"/>
            <w:rPrChange w:id="642" w:author="Peter Lord" w:date="2015-08-20T19:47:00Z">
              <w:rPr>
                <w:rFonts w:ascii="Monospace" w:hAnsi="Monospace" w:cs="Monospace"/>
                <w:color w:val="3F7F5F"/>
                <w:sz w:val="20"/>
              </w:rPr>
            </w:rPrChange>
          </w:rPr>
          <w:t xml:space="preserve"> not updated.</w:t>
        </w:r>
      </w:ins>
    </w:p>
    <w:p w14:paraId="742EC771" w14:textId="77777777" w:rsidR="00CE26C6" w:rsidRPr="00CE26C6" w:rsidRDefault="00CE26C6" w:rsidP="00CE26C6">
      <w:pPr>
        <w:widowControl w:val="0"/>
        <w:autoSpaceDE w:val="0"/>
        <w:autoSpaceDN w:val="0"/>
        <w:adjustRightInd w:val="0"/>
        <w:rPr>
          <w:ins w:id="643" w:author="Peter Lord" w:date="2015-08-20T19:47:00Z"/>
          <w:rFonts w:ascii="Monospace" w:hAnsi="Monospace" w:cs="Monospace"/>
          <w:sz w:val="12"/>
          <w:szCs w:val="12"/>
          <w:rPrChange w:id="644" w:author="Peter Lord" w:date="2015-08-20T19:47:00Z">
            <w:rPr>
              <w:ins w:id="645" w:author="Peter Lord" w:date="2015-08-20T19:47:00Z"/>
              <w:rFonts w:ascii="Monospace" w:hAnsi="Monospace" w:cs="Monospace"/>
              <w:sz w:val="20"/>
            </w:rPr>
          </w:rPrChange>
        </w:rPr>
      </w:pPr>
      <w:ins w:id="646" w:author="Peter Lord" w:date="2015-08-20T19:47:00Z">
        <w:r w:rsidRPr="00CE26C6">
          <w:rPr>
            <w:rFonts w:ascii="Monospace" w:hAnsi="Monospace" w:cs="Monospace"/>
            <w:color w:val="000000"/>
            <w:sz w:val="12"/>
            <w:szCs w:val="12"/>
            <w:rPrChange w:id="64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4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4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50"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651" w:author="Peter Lord" w:date="2015-08-20T19:47:00Z">
              <w:rPr>
                <w:rFonts w:ascii="Monospace" w:hAnsi="Monospace" w:cs="Monospace"/>
                <w:color w:val="3F7F5F"/>
                <w:sz w:val="20"/>
              </w:rPr>
            </w:rPrChange>
          </w:rPr>
          <w:t>//</w:t>
        </w:r>
      </w:ins>
    </w:p>
    <w:p w14:paraId="41A633A9" w14:textId="77777777" w:rsidR="00CE26C6" w:rsidRPr="00CE26C6" w:rsidRDefault="00CE26C6" w:rsidP="00CE26C6">
      <w:pPr>
        <w:widowControl w:val="0"/>
        <w:autoSpaceDE w:val="0"/>
        <w:autoSpaceDN w:val="0"/>
        <w:adjustRightInd w:val="0"/>
        <w:rPr>
          <w:ins w:id="652" w:author="Peter Lord" w:date="2015-08-20T19:47:00Z"/>
          <w:rFonts w:ascii="Monospace" w:hAnsi="Monospace" w:cs="Monospace"/>
          <w:sz w:val="12"/>
          <w:szCs w:val="12"/>
          <w:rPrChange w:id="653" w:author="Peter Lord" w:date="2015-08-20T19:47:00Z">
            <w:rPr>
              <w:ins w:id="654" w:author="Peter Lord" w:date="2015-08-20T19:47:00Z"/>
              <w:rFonts w:ascii="Monospace" w:hAnsi="Monospace" w:cs="Monospace"/>
              <w:sz w:val="20"/>
            </w:rPr>
          </w:rPrChange>
        </w:rPr>
      </w:pPr>
      <w:ins w:id="655" w:author="Peter Lord" w:date="2015-08-20T19:47:00Z">
        <w:r w:rsidRPr="00CE26C6">
          <w:rPr>
            <w:rFonts w:ascii="Monospace" w:hAnsi="Monospace" w:cs="Monospace"/>
            <w:color w:val="000000"/>
            <w:sz w:val="12"/>
            <w:szCs w:val="12"/>
            <w:rPrChange w:id="656"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5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5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59"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660" w:author="Peter Lord" w:date="2015-08-20T19:47:00Z">
              <w:rPr>
                <w:rFonts w:ascii="Monospace" w:hAnsi="Monospace" w:cs="Monospace"/>
                <w:b/>
                <w:bCs/>
                <w:color w:val="7F0055"/>
                <w:sz w:val="20"/>
              </w:rPr>
            </w:rPrChange>
          </w:rPr>
          <w:t>for</w:t>
        </w:r>
        <w:proofErr w:type="gramEnd"/>
        <w:r w:rsidRPr="00CE26C6">
          <w:rPr>
            <w:rFonts w:ascii="Monospace" w:hAnsi="Monospace" w:cs="Monospace"/>
            <w:color w:val="000000"/>
            <w:sz w:val="12"/>
            <w:szCs w:val="12"/>
            <w:rPrChange w:id="661"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662" w:author="Peter Lord" w:date="2015-08-20T19:47:00Z">
              <w:rPr>
                <w:rFonts w:ascii="Monospace" w:hAnsi="Monospace" w:cs="Monospace"/>
                <w:color w:val="000000"/>
                <w:sz w:val="20"/>
              </w:rPr>
            </w:rPrChange>
          </w:rPr>
          <w:t>ManagedZPK</w:t>
        </w:r>
        <w:proofErr w:type="spellEnd"/>
        <w:r w:rsidRPr="00CE26C6">
          <w:rPr>
            <w:rFonts w:ascii="Monospace" w:hAnsi="Monospace" w:cs="Monospace"/>
            <w:color w:val="000000"/>
            <w:sz w:val="12"/>
            <w:szCs w:val="12"/>
            <w:rPrChange w:id="663"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u w:val="single"/>
            <w:rPrChange w:id="664" w:author="Peter Lord" w:date="2015-08-20T19:47:00Z">
              <w:rPr>
                <w:rFonts w:ascii="Monospace" w:hAnsi="Monospace" w:cs="Monospace"/>
                <w:color w:val="000000"/>
                <w:sz w:val="20"/>
                <w:u w:val="single"/>
              </w:rPr>
            </w:rPrChange>
          </w:rPr>
          <w:t>zpk</w:t>
        </w:r>
        <w:proofErr w:type="spellEnd"/>
        <w:r w:rsidRPr="00CE26C6">
          <w:rPr>
            <w:rFonts w:ascii="Monospace" w:hAnsi="Monospace" w:cs="Monospace"/>
            <w:color w:val="000000"/>
            <w:sz w:val="12"/>
            <w:szCs w:val="12"/>
            <w:rPrChange w:id="665" w:author="Peter Lord" w:date="2015-08-20T19:47:00Z">
              <w:rPr>
                <w:rFonts w:ascii="Monospace" w:hAnsi="Monospace" w:cs="Monospace"/>
                <w:color w:val="000000"/>
                <w:sz w:val="20"/>
              </w:rPr>
            </w:rPrChange>
          </w:rPr>
          <w:t xml:space="preserve"> : </w:t>
        </w:r>
        <w:proofErr w:type="spellStart"/>
        <w:r w:rsidRPr="00CE26C6">
          <w:rPr>
            <w:rFonts w:ascii="Monospace" w:hAnsi="Monospace" w:cs="Monospace"/>
            <w:color w:val="000000"/>
            <w:sz w:val="12"/>
            <w:szCs w:val="12"/>
            <w:rPrChange w:id="666" w:author="Peter Lord" w:date="2015-08-20T19:47:00Z">
              <w:rPr>
                <w:rFonts w:ascii="Monospace" w:hAnsi="Monospace" w:cs="Monospace"/>
                <w:color w:val="000000"/>
                <w:sz w:val="20"/>
              </w:rPr>
            </w:rPrChange>
          </w:rPr>
          <w:t>ManagedObject.</w:t>
        </w:r>
        <w:r w:rsidRPr="00CE26C6">
          <w:rPr>
            <w:rFonts w:ascii="Monospace" w:hAnsi="Monospace" w:cs="Monospace"/>
            <w:i/>
            <w:iCs/>
            <w:color w:val="000000"/>
            <w:sz w:val="12"/>
            <w:szCs w:val="12"/>
            <w:rPrChange w:id="667" w:author="Peter Lord" w:date="2015-08-20T19:47:00Z">
              <w:rPr>
                <w:rFonts w:ascii="Monospace" w:hAnsi="Monospace" w:cs="Monospace"/>
                <w:i/>
                <w:iCs/>
                <w:color w:val="000000"/>
                <w:sz w:val="20"/>
              </w:rPr>
            </w:rPrChange>
          </w:rPr>
          <w:t>extent</w:t>
        </w:r>
        <w:proofErr w:type="spellEnd"/>
        <w:r w:rsidRPr="00CE26C6">
          <w:rPr>
            <w:rFonts w:ascii="Monospace" w:hAnsi="Monospace" w:cs="Monospace"/>
            <w:color w:val="000000"/>
            <w:sz w:val="12"/>
            <w:szCs w:val="12"/>
            <w:rPrChange w:id="668" w:author="Peter Lord" w:date="2015-08-20T19:47:00Z">
              <w:rPr>
                <w:rFonts w:ascii="Monospace" w:hAnsi="Monospace" w:cs="Monospace"/>
                <w:color w:val="000000"/>
                <w:sz w:val="20"/>
              </w:rPr>
            </w:rPrChange>
          </w:rPr>
          <w:t>(</w:t>
        </w:r>
        <w:proofErr w:type="spellStart"/>
        <w:r w:rsidRPr="00CE26C6">
          <w:rPr>
            <w:rFonts w:ascii="Monospace" w:hAnsi="Monospace" w:cs="Monospace"/>
            <w:color w:val="000000"/>
            <w:sz w:val="12"/>
            <w:szCs w:val="12"/>
            <w:rPrChange w:id="669" w:author="Peter Lord" w:date="2015-08-20T19:47:00Z">
              <w:rPr>
                <w:rFonts w:ascii="Monospace" w:hAnsi="Monospace" w:cs="Monospace"/>
                <w:color w:val="000000"/>
                <w:sz w:val="20"/>
              </w:rPr>
            </w:rPrChange>
          </w:rPr>
          <w:t>ManagedZPK.</w:t>
        </w:r>
        <w:r w:rsidRPr="00CE26C6">
          <w:rPr>
            <w:rFonts w:ascii="Monospace" w:hAnsi="Monospace" w:cs="Monospace"/>
            <w:b/>
            <w:bCs/>
            <w:color w:val="7F0055"/>
            <w:sz w:val="12"/>
            <w:szCs w:val="12"/>
            <w:rPrChange w:id="670" w:author="Peter Lord" w:date="2015-08-20T19:47: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671" w:author="Peter Lord" w:date="2015-08-20T19:47:00Z">
              <w:rPr>
                <w:rFonts w:ascii="Monospace" w:hAnsi="Monospace" w:cs="Monospace"/>
                <w:color w:val="000000"/>
                <w:sz w:val="20"/>
              </w:rPr>
            </w:rPrChange>
          </w:rPr>
          <w:t>)) {</w:t>
        </w:r>
      </w:ins>
    </w:p>
    <w:p w14:paraId="2018ACBE" w14:textId="77777777" w:rsidR="00CE26C6" w:rsidRPr="00CE26C6" w:rsidRDefault="00CE26C6" w:rsidP="00CE26C6">
      <w:pPr>
        <w:widowControl w:val="0"/>
        <w:autoSpaceDE w:val="0"/>
        <w:autoSpaceDN w:val="0"/>
        <w:adjustRightInd w:val="0"/>
        <w:rPr>
          <w:ins w:id="672" w:author="Peter Lord" w:date="2015-08-20T19:47:00Z"/>
          <w:rFonts w:ascii="Monospace" w:hAnsi="Monospace" w:cs="Monospace"/>
          <w:sz w:val="12"/>
          <w:szCs w:val="12"/>
          <w:rPrChange w:id="673" w:author="Peter Lord" w:date="2015-08-20T19:47:00Z">
            <w:rPr>
              <w:ins w:id="674" w:author="Peter Lord" w:date="2015-08-20T19:47:00Z"/>
              <w:rFonts w:ascii="Monospace" w:hAnsi="Monospace" w:cs="Monospace"/>
              <w:sz w:val="20"/>
            </w:rPr>
          </w:rPrChange>
        </w:rPr>
      </w:pPr>
    </w:p>
    <w:p w14:paraId="6DA7C066" w14:textId="77777777" w:rsidR="00CE26C6" w:rsidRPr="00CE26C6" w:rsidRDefault="00CE26C6" w:rsidP="00CE26C6">
      <w:pPr>
        <w:widowControl w:val="0"/>
        <w:autoSpaceDE w:val="0"/>
        <w:autoSpaceDN w:val="0"/>
        <w:adjustRightInd w:val="0"/>
        <w:rPr>
          <w:ins w:id="675" w:author="Peter Lord" w:date="2015-08-20T19:47:00Z"/>
          <w:rFonts w:ascii="Monospace" w:hAnsi="Monospace" w:cs="Monospace"/>
          <w:sz w:val="12"/>
          <w:szCs w:val="12"/>
          <w:rPrChange w:id="676" w:author="Peter Lord" w:date="2015-08-20T19:47:00Z">
            <w:rPr>
              <w:ins w:id="677" w:author="Peter Lord" w:date="2015-08-20T19:47:00Z"/>
              <w:rFonts w:ascii="Monospace" w:hAnsi="Monospace" w:cs="Monospace"/>
              <w:sz w:val="20"/>
            </w:rPr>
          </w:rPrChange>
        </w:rPr>
      </w:pPr>
      <w:ins w:id="678" w:author="Peter Lord" w:date="2015-08-20T19:47:00Z">
        <w:r w:rsidRPr="00CE26C6">
          <w:rPr>
            <w:rFonts w:ascii="Monospace" w:hAnsi="Monospace" w:cs="Monospace"/>
            <w:color w:val="000000"/>
            <w:sz w:val="12"/>
            <w:szCs w:val="12"/>
            <w:rPrChange w:id="67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8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8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8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83"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684" w:author="Peter Lord" w:date="2015-08-20T19:47:00Z">
              <w:rPr>
                <w:rFonts w:ascii="Monospace" w:hAnsi="Monospace" w:cs="Monospace"/>
                <w:color w:val="3F7F5F"/>
                <w:sz w:val="20"/>
              </w:rPr>
            </w:rPrChange>
          </w:rPr>
          <w:t xml:space="preserve">// FIX THIS - this assumes one partition - if multiple partitions then </w:t>
        </w:r>
        <w:proofErr w:type="spellStart"/>
        <w:r w:rsidRPr="00CE26C6">
          <w:rPr>
            <w:rFonts w:ascii="Monospace" w:hAnsi="Monospace" w:cs="Monospace"/>
            <w:color w:val="3F7F5F"/>
            <w:sz w:val="12"/>
            <w:szCs w:val="12"/>
            <w:u w:val="single"/>
            <w:rPrChange w:id="685" w:author="Peter Lord" w:date="2015-08-20T19:47:00Z">
              <w:rPr>
                <w:rFonts w:ascii="Monospace" w:hAnsi="Monospace" w:cs="Monospace"/>
                <w:color w:val="3F7F5F"/>
                <w:sz w:val="20"/>
                <w:u w:val="single"/>
              </w:rPr>
            </w:rPrChange>
          </w:rPr>
          <w:t>zpk</w:t>
        </w:r>
        <w:proofErr w:type="spellEnd"/>
        <w:r w:rsidRPr="00CE26C6">
          <w:rPr>
            <w:rFonts w:ascii="Monospace" w:hAnsi="Monospace" w:cs="Monospace"/>
            <w:color w:val="3F7F5F"/>
            <w:sz w:val="12"/>
            <w:szCs w:val="12"/>
            <w:rPrChange w:id="686" w:author="Peter Lord" w:date="2015-08-20T19:47:00Z">
              <w:rPr>
                <w:rFonts w:ascii="Monospace" w:hAnsi="Monospace" w:cs="Monospace"/>
                <w:color w:val="3F7F5F"/>
                <w:sz w:val="20"/>
              </w:rPr>
            </w:rPrChange>
          </w:rPr>
          <w:t xml:space="preserve"> need to be checked that</w:t>
        </w:r>
      </w:ins>
    </w:p>
    <w:p w14:paraId="578CFEEA" w14:textId="77777777" w:rsidR="00CE26C6" w:rsidRPr="00CE26C6" w:rsidRDefault="00CE26C6" w:rsidP="00CE26C6">
      <w:pPr>
        <w:widowControl w:val="0"/>
        <w:autoSpaceDE w:val="0"/>
        <w:autoSpaceDN w:val="0"/>
        <w:adjustRightInd w:val="0"/>
        <w:rPr>
          <w:ins w:id="687" w:author="Peter Lord" w:date="2015-08-20T19:47:00Z"/>
          <w:rFonts w:ascii="Monospace" w:hAnsi="Monospace" w:cs="Monospace"/>
          <w:sz w:val="12"/>
          <w:szCs w:val="12"/>
          <w:rPrChange w:id="688" w:author="Peter Lord" w:date="2015-08-20T19:47:00Z">
            <w:rPr>
              <w:ins w:id="689" w:author="Peter Lord" w:date="2015-08-20T19:47:00Z"/>
              <w:rFonts w:ascii="Monospace" w:hAnsi="Monospace" w:cs="Monospace"/>
              <w:sz w:val="20"/>
            </w:rPr>
          </w:rPrChange>
        </w:rPr>
      </w:pPr>
      <w:ins w:id="690" w:author="Peter Lord" w:date="2015-08-20T19:47:00Z">
        <w:r w:rsidRPr="00CE26C6">
          <w:rPr>
            <w:rFonts w:ascii="Monospace" w:hAnsi="Monospace" w:cs="Monospace"/>
            <w:color w:val="000000"/>
            <w:sz w:val="12"/>
            <w:szCs w:val="12"/>
            <w:rPrChange w:id="69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9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9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9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695"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696"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697" w:author="Peter Lord" w:date="2015-08-20T19:47:00Z">
              <w:rPr>
                <w:rFonts w:ascii="Monospace" w:hAnsi="Monospace" w:cs="Monospace"/>
                <w:color w:val="3F7F5F"/>
                <w:sz w:val="20"/>
              </w:rPr>
            </w:rPrChange>
          </w:rPr>
          <w:t>its</w:t>
        </w:r>
        <w:proofErr w:type="gramEnd"/>
        <w:r w:rsidRPr="00CE26C6">
          <w:rPr>
            <w:rFonts w:ascii="Monospace" w:hAnsi="Monospace" w:cs="Monospace"/>
            <w:color w:val="3F7F5F"/>
            <w:sz w:val="12"/>
            <w:szCs w:val="12"/>
            <w:rPrChange w:id="698" w:author="Peter Lord" w:date="2015-08-20T19:47:00Z">
              <w:rPr>
                <w:rFonts w:ascii="Monospace" w:hAnsi="Monospace" w:cs="Monospace"/>
                <w:color w:val="3F7F5F"/>
                <w:sz w:val="20"/>
              </w:rPr>
            </w:rPrChange>
          </w:rPr>
          <w:t xml:space="preserve"> active on this local node</w:t>
        </w:r>
      </w:ins>
    </w:p>
    <w:p w14:paraId="571C4C92" w14:textId="77777777" w:rsidR="00CE26C6" w:rsidRPr="00CE26C6" w:rsidRDefault="00CE26C6" w:rsidP="00CE26C6">
      <w:pPr>
        <w:widowControl w:val="0"/>
        <w:autoSpaceDE w:val="0"/>
        <w:autoSpaceDN w:val="0"/>
        <w:adjustRightInd w:val="0"/>
        <w:rPr>
          <w:ins w:id="699" w:author="Peter Lord" w:date="2015-08-20T19:47:00Z"/>
          <w:rFonts w:ascii="Monospace" w:hAnsi="Monospace" w:cs="Monospace"/>
          <w:sz w:val="12"/>
          <w:szCs w:val="12"/>
          <w:rPrChange w:id="700" w:author="Peter Lord" w:date="2015-08-20T19:47:00Z">
            <w:rPr>
              <w:ins w:id="701" w:author="Peter Lord" w:date="2015-08-20T19:47:00Z"/>
              <w:rFonts w:ascii="Monospace" w:hAnsi="Monospace" w:cs="Monospace"/>
              <w:sz w:val="20"/>
            </w:rPr>
          </w:rPrChange>
        </w:rPr>
      </w:pPr>
      <w:ins w:id="702" w:author="Peter Lord" w:date="2015-08-20T19:47:00Z">
        <w:r w:rsidRPr="00CE26C6">
          <w:rPr>
            <w:rFonts w:ascii="Monospace" w:hAnsi="Monospace" w:cs="Monospace"/>
            <w:color w:val="000000"/>
            <w:sz w:val="12"/>
            <w:szCs w:val="12"/>
            <w:rPrChange w:id="70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0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0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06"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07"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708" w:author="Peter Lord" w:date="2015-08-20T19:47:00Z">
              <w:rPr>
                <w:rFonts w:ascii="Monospace" w:hAnsi="Monospace" w:cs="Monospace"/>
                <w:color w:val="3F7F5F"/>
                <w:sz w:val="20"/>
              </w:rPr>
            </w:rPrChange>
          </w:rPr>
          <w:t>//</w:t>
        </w:r>
      </w:ins>
    </w:p>
    <w:p w14:paraId="73B256A7" w14:textId="77777777" w:rsidR="00CE26C6" w:rsidRPr="00CE26C6" w:rsidRDefault="00CE26C6" w:rsidP="00CE26C6">
      <w:pPr>
        <w:widowControl w:val="0"/>
        <w:autoSpaceDE w:val="0"/>
        <w:autoSpaceDN w:val="0"/>
        <w:adjustRightInd w:val="0"/>
        <w:rPr>
          <w:ins w:id="709" w:author="Peter Lord" w:date="2015-08-20T19:47:00Z"/>
          <w:rFonts w:ascii="Monospace" w:hAnsi="Monospace" w:cs="Monospace"/>
          <w:sz w:val="12"/>
          <w:szCs w:val="12"/>
          <w:rPrChange w:id="710" w:author="Peter Lord" w:date="2015-08-20T19:47:00Z">
            <w:rPr>
              <w:ins w:id="711" w:author="Peter Lord" w:date="2015-08-20T19:47:00Z"/>
              <w:rFonts w:ascii="Monospace" w:hAnsi="Monospace" w:cs="Monospace"/>
              <w:sz w:val="20"/>
            </w:rPr>
          </w:rPrChange>
        </w:rPr>
      </w:pPr>
      <w:ins w:id="712" w:author="Peter Lord" w:date="2015-08-20T19:47:00Z">
        <w:r w:rsidRPr="00CE26C6">
          <w:rPr>
            <w:rFonts w:ascii="Monospace" w:hAnsi="Monospace" w:cs="Monospace"/>
            <w:color w:val="000000"/>
            <w:sz w:val="12"/>
            <w:szCs w:val="12"/>
            <w:rPrChange w:id="71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1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1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16" w:author="Peter Lord" w:date="2015-08-20T19:47:00Z">
              <w:rPr>
                <w:rFonts w:ascii="Monospace" w:hAnsi="Monospace" w:cs="Monospace"/>
                <w:color w:val="000000"/>
                <w:sz w:val="20"/>
              </w:rPr>
            </w:rPrChange>
          </w:rPr>
          <w:tab/>
          <w:t>}</w:t>
        </w:r>
      </w:ins>
    </w:p>
    <w:p w14:paraId="1BB327CD" w14:textId="77777777" w:rsidR="00CE26C6" w:rsidRPr="00CE26C6" w:rsidRDefault="00CE26C6" w:rsidP="00CE26C6">
      <w:pPr>
        <w:widowControl w:val="0"/>
        <w:autoSpaceDE w:val="0"/>
        <w:autoSpaceDN w:val="0"/>
        <w:adjustRightInd w:val="0"/>
        <w:rPr>
          <w:ins w:id="717" w:author="Peter Lord" w:date="2015-08-20T19:47:00Z"/>
          <w:rFonts w:ascii="Monospace" w:hAnsi="Monospace" w:cs="Monospace"/>
          <w:sz w:val="12"/>
          <w:szCs w:val="12"/>
          <w:rPrChange w:id="718" w:author="Peter Lord" w:date="2015-08-20T19:47:00Z">
            <w:rPr>
              <w:ins w:id="719" w:author="Peter Lord" w:date="2015-08-20T19:47:00Z"/>
              <w:rFonts w:ascii="Monospace" w:hAnsi="Monospace" w:cs="Monospace"/>
              <w:sz w:val="20"/>
            </w:rPr>
          </w:rPrChange>
        </w:rPr>
      </w:pPr>
      <w:ins w:id="720" w:author="Peter Lord" w:date="2015-08-20T19:47:00Z">
        <w:r w:rsidRPr="00CE26C6">
          <w:rPr>
            <w:rFonts w:ascii="Monospace" w:hAnsi="Monospace" w:cs="Monospace"/>
            <w:color w:val="000000"/>
            <w:sz w:val="12"/>
            <w:szCs w:val="12"/>
            <w:rPrChange w:id="72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22"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23" w:author="Peter Lord" w:date="2015-08-20T19:47:00Z">
              <w:rPr>
                <w:rFonts w:ascii="Monospace" w:hAnsi="Monospace" w:cs="Monospace"/>
                <w:color w:val="000000"/>
                <w:sz w:val="20"/>
              </w:rPr>
            </w:rPrChange>
          </w:rPr>
          <w:tab/>
          <w:t>}</w:t>
        </w:r>
      </w:ins>
    </w:p>
    <w:p w14:paraId="430AA2F0" w14:textId="77777777" w:rsidR="00CE26C6" w:rsidRPr="00CE26C6" w:rsidRDefault="00CE26C6" w:rsidP="00CE26C6">
      <w:pPr>
        <w:widowControl w:val="0"/>
        <w:autoSpaceDE w:val="0"/>
        <w:autoSpaceDN w:val="0"/>
        <w:adjustRightInd w:val="0"/>
        <w:rPr>
          <w:ins w:id="724" w:author="Peter Lord" w:date="2015-08-20T19:47:00Z"/>
          <w:rFonts w:ascii="Monospace" w:hAnsi="Monospace" w:cs="Monospace"/>
          <w:sz w:val="12"/>
          <w:szCs w:val="12"/>
          <w:rPrChange w:id="725" w:author="Peter Lord" w:date="2015-08-20T19:47:00Z">
            <w:rPr>
              <w:ins w:id="726" w:author="Peter Lord" w:date="2015-08-20T19:47:00Z"/>
              <w:rFonts w:ascii="Monospace" w:hAnsi="Monospace" w:cs="Monospace"/>
              <w:sz w:val="20"/>
            </w:rPr>
          </w:rPrChange>
        </w:rPr>
      </w:pPr>
      <w:ins w:id="727" w:author="Peter Lord" w:date="2015-08-20T19:47:00Z">
        <w:r w:rsidRPr="00CE26C6">
          <w:rPr>
            <w:rFonts w:ascii="Monospace" w:hAnsi="Monospace" w:cs="Monospace"/>
            <w:color w:val="000000"/>
            <w:sz w:val="12"/>
            <w:szCs w:val="12"/>
            <w:rPrChange w:id="728" w:author="Peter Lord" w:date="2015-08-20T19:47:00Z">
              <w:rPr>
                <w:rFonts w:ascii="Monospace" w:hAnsi="Monospace" w:cs="Monospace"/>
                <w:color w:val="000000"/>
                <w:sz w:val="20"/>
              </w:rPr>
            </w:rPrChange>
          </w:rPr>
          <w:lastRenderedPageBreak/>
          <w:tab/>
        </w:r>
        <w:r w:rsidRPr="00CE26C6">
          <w:rPr>
            <w:rFonts w:ascii="Monospace" w:hAnsi="Monospace" w:cs="Monospace"/>
            <w:color w:val="000000"/>
            <w:sz w:val="12"/>
            <w:szCs w:val="12"/>
            <w:rPrChange w:id="729" w:author="Peter Lord" w:date="2015-08-20T19:47:00Z">
              <w:rPr>
                <w:rFonts w:ascii="Monospace" w:hAnsi="Monospace" w:cs="Monospace"/>
                <w:color w:val="000000"/>
                <w:sz w:val="20"/>
              </w:rPr>
            </w:rPrChange>
          </w:rPr>
          <w:tab/>
          <w:t>}</w:t>
        </w:r>
      </w:ins>
    </w:p>
    <w:p w14:paraId="0A19A543" w14:textId="77777777" w:rsidR="00CE26C6" w:rsidRPr="00CE26C6" w:rsidRDefault="00CE26C6" w:rsidP="00CE26C6">
      <w:pPr>
        <w:widowControl w:val="0"/>
        <w:autoSpaceDE w:val="0"/>
        <w:autoSpaceDN w:val="0"/>
        <w:adjustRightInd w:val="0"/>
        <w:rPr>
          <w:ins w:id="730" w:author="Peter Lord" w:date="2015-08-20T19:47:00Z"/>
          <w:rFonts w:ascii="Monospace" w:hAnsi="Monospace" w:cs="Monospace"/>
          <w:sz w:val="12"/>
          <w:szCs w:val="12"/>
          <w:rPrChange w:id="731" w:author="Peter Lord" w:date="2015-08-20T19:47:00Z">
            <w:rPr>
              <w:ins w:id="732" w:author="Peter Lord" w:date="2015-08-20T19:47:00Z"/>
              <w:rFonts w:ascii="Monospace" w:hAnsi="Monospace" w:cs="Monospace"/>
              <w:sz w:val="20"/>
            </w:rPr>
          </w:rPrChange>
        </w:rPr>
      </w:pPr>
      <w:ins w:id="733" w:author="Peter Lord" w:date="2015-08-20T19:47:00Z">
        <w:r w:rsidRPr="00CE26C6">
          <w:rPr>
            <w:rFonts w:ascii="Monospace" w:hAnsi="Monospace" w:cs="Monospace"/>
            <w:color w:val="000000"/>
            <w:sz w:val="12"/>
            <w:szCs w:val="12"/>
            <w:rPrChange w:id="734" w:author="Peter Lord" w:date="2015-08-20T19:47:00Z">
              <w:rPr>
                <w:rFonts w:ascii="Monospace" w:hAnsi="Monospace" w:cs="Monospace"/>
                <w:color w:val="000000"/>
                <w:sz w:val="20"/>
              </w:rPr>
            </w:rPrChange>
          </w:rPr>
          <w:tab/>
          <w:t>}</w:t>
        </w:r>
      </w:ins>
    </w:p>
    <w:p w14:paraId="14E5A72D" w14:textId="77777777" w:rsidR="00CE26C6" w:rsidRPr="00CE26C6" w:rsidRDefault="00CE26C6" w:rsidP="00CE26C6">
      <w:pPr>
        <w:widowControl w:val="0"/>
        <w:autoSpaceDE w:val="0"/>
        <w:autoSpaceDN w:val="0"/>
        <w:adjustRightInd w:val="0"/>
        <w:rPr>
          <w:ins w:id="735" w:author="Peter Lord" w:date="2015-08-20T19:47:00Z"/>
          <w:rFonts w:ascii="Monospace" w:hAnsi="Monospace" w:cs="Monospace"/>
          <w:sz w:val="12"/>
          <w:szCs w:val="12"/>
          <w:rPrChange w:id="736" w:author="Peter Lord" w:date="2015-08-20T19:47:00Z">
            <w:rPr>
              <w:ins w:id="737" w:author="Peter Lord" w:date="2015-08-20T19:47:00Z"/>
              <w:rFonts w:ascii="Monospace" w:hAnsi="Monospace" w:cs="Monospace"/>
              <w:sz w:val="20"/>
            </w:rPr>
          </w:rPrChange>
        </w:rPr>
      </w:pPr>
      <w:ins w:id="738" w:author="Peter Lord" w:date="2015-08-20T19:47:00Z">
        <w:r w:rsidRPr="00CE26C6">
          <w:rPr>
            <w:rFonts w:ascii="Monospace" w:hAnsi="Monospace" w:cs="Monospace"/>
            <w:color w:val="000000"/>
            <w:sz w:val="12"/>
            <w:szCs w:val="12"/>
            <w:rPrChange w:id="739" w:author="Peter Lord" w:date="2015-08-20T19:47:00Z">
              <w:rPr>
                <w:rFonts w:ascii="Monospace" w:hAnsi="Monospace" w:cs="Monospace"/>
                <w:color w:val="000000"/>
                <w:sz w:val="20"/>
              </w:rPr>
            </w:rPrChange>
          </w:rPr>
          <w:tab/>
        </w:r>
      </w:ins>
    </w:p>
    <w:p w14:paraId="494B26CA" w14:textId="77777777" w:rsidR="00CE26C6" w:rsidRPr="00CE26C6" w:rsidRDefault="00CE26C6" w:rsidP="00CE26C6">
      <w:pPr>
        <w:widowControl w:val="0"/>
        <w:autoSpaceDE w:val="0"/>
        <w:autoSpaceDN w:val="0"/>
        <w:adjustRightInd w:val="0"/>
        <w:rPr>
          <w:ins w:id="740" w:author="Peter Lord" w:date="2015-08-20T19:47:00Z"/>
          <w:rFonts w:ascii="Monospace" w:hAnsi="Monospace" w:cs="Monospace"/>
          <w:sz w:val="12"/>
          <w:szCs w:val="12"/>
          <w:rPrChange w:id="741" w:author="Peter Lord" w:date="2015-08-20T19:47:00Z">
            <w:rPr>
              <w:ins w:id="742" w:author="Peter Lord" w:date="2015-08-20T19:47:00Z"/>
              <w:rFonts w:ascii="Monospace" w:hAnsi="Monospace" w:cs="Monospace"/>
              <w:sz w:val="20"/>
            </w:rPr>
          </w:rPrChange>
        </w:rPr>
      </w:pPr>
      <w:ins w:id="743" w:author="Peter Lord" w:date="2015-08-20T19:47:00Z">
        <w:r w:rsidRPr="00CE26C6">
          <w:rPr>
            <w:rFonts w:ascii="Monospace" w:hAnsi="Monospace" w:cs="Monospace"/>
            <w:color w:val="000000"/>
            <w:sz w:val="12"/>
            <w:szCs w:val="12"/>
            <w:rPrChange w:id="744" w:author="Peter Lord" w:date="2015-08-20T19:47:00Z">
              <w:rPr>
                <w:rFonts w:ascii="Monospace" w:hAnsi="Monospace" w:cs="Monospace"/>
                <w:color w:val="000000"/>
                <w:sz w:val="20"/>
              </w:rPr>
            </w:rPrChange>
          </w:rPr>
          <w:tab/>
        </w:r>
        <w:r w:rsidRPr="00CE26C6">
          <w:rPr>
            <w:rFonts w:ascii="Monospace" w:hAnsi="Monospace" w:cs="Monospace"/>
            <w:color w:val="3F5FBF"/>
            <w:sz w:val="12"/>
            <w:szCs w:val="12"/>
            <w:rPrChange w:id="745" w:author="Peter Lord" w:date="2015-08-20T19:47:00Z">
              <w:rPr>
                <w:rFonts w:ascii="Monospace" w:hAnsi="Monospace" w:cs="Monospace"/>
                <w:color w:val="3F5FBF"/>
                <w:sz w:val="20"/>
              </w:rPr>
            </w:rPrChange>
          </w:rPr>
          <w:t>/**</w:t>
        </w:r>
      </w:ins>
    </w:p>
    <w:p w14:paraId="631BEB1F" w14:textId="77777777" w:rsidR="00CE26C6" w:rsidRPr="00CE26C6" w:rsidRDefault="00CE26C6" w:rsidP="00CE26C6">
      <w:pPr>
        <w:widowControl w:val="0"/>
        <w:autoSpaceDE w:val="0"/>
        <w:autoSpaceDN w:val="0"/>
        <w:adjustRightInd w:val="0"/>
        <w:rPr>
          <w:ins w:id="746" w:author="Peter Lord" w:date="2015-08-20T19:47:00Z"/>
          <w:rFonts w:ascii="Monospace" w:hAnsi="Monospace" w:cs="Monospace"/>
          <w:sz w:val="12"/>
          <w:szCs w:val="12"/>
          <w:rPrChange w:id="747" w:author="Peter Lord" w:date="2015-08-20T19:47:00Z">
            <w:rPr>
              <w:ins w:id="748" w:author="Peter Lord" w:date="2015-08-20T19:47:00Z"/>
              <w:rFonts w:ascii="Monospace" w:hAnsi="Monospace" w:cs="Monospace"/>
              <w:sz w:val="20"/>
            </w:rPr>
          </w:rPrChange>
        </w:rPr>
      </w:pPr>
      <w:ins w:id="749" w:author="Peter Lord" w:date="2015-08-20T19:47:00Z">
        <w:r w:rsidRPr="00CE26C6">
          <w:rPr>
            <w:rFonts w:ascii="Monospace" w:hAnsi="Monospace" w:cs="Monospace"/>
            <w:color w:val="3F5FBF"/>
            <w:sz w:val="12"/>
            <w:szCs w:val="12"/>
            <w:rPrChange w:id="750" w:author="Peter Lord" w:date="2015-08-20T19:47:00Z">
              <w:rPr>
                <w:rFonts w:ascii="Monospace" w:hAnsi="Monospace" w:cs="Monospace"/>
                <w:color w:val="3F5FBF"/>
                <w:sz w:val="20"/>
              </w:rPr>
            </w:rPrChange>
          </w:rPr>
          <w:tab/>
          <w:t xml:space="preserve"> * Find the expected number of remote nodes</w:t>
        </w:r>
      </w:ins>
    </w:p>
    <w:p w14:paraId="4117F900" w14:textId="77777777" w:rsidR="00CE26C6" w:rsidRPr="00CE26C6" w:rsidRDefault="00CE26C6" w:rsidP="00CE26C6">
      <w:pPr>
        <w:widowControl w:val="0"/>
        <w:autoSpaceDE w:val="0"/>
        <w:autoSpaceDN w:val="0"/>
        <w:adjustRightInd w:val="0"/>
        <w:rPr>
          <w:ins w:id="751" w:author="Peter Lord" w:date="2015-08-20T19:47:00Z"/>
          <w:rFonts w:ascii="Monospace" w:hAnsi="Monospace" w:cs="Monospace"/>
          <w:sz w:val="12"/>
          <w:szCs w:val="12"/>
          <w:rPrChange w:id="752" w:author="Peter Lord" w:date="2015-08-20T19:47:00Z">
            <w:rPr>
              <w:ins w:id="753" w:author="Peter Lord" w:date="2015-08-20T19:47:00Z"/>
              <w:rFonts w:ascii="Monospace" w:hAnsi="Monospace" w:cs="Monospace"/>
              <w:sz w:val="20"/>
            </w:rPr>
          </w:rPrChange>
        </w:rPr>
      </w:pPr>
      <w:ins w:id="754" w:author="Peter Lord" w:date="2015-08-20T19:47:00Z">
        <w:r w:rsidRPr="00CE26C6">
          <w:rPr>
            <w:rFonts w:ascii="Monospace" w:hAnsi="Monospace" w:cs="Monospace"/>
            <w:color w:val="3F5FBF"/>
            <w:sz w:val="12"/>
            <w:szCs w:val="12"/>
            <w:rPrChange w:id="755" w:author="Peter Lord" w:date="2015-08-20T19:47:00Z">
              <w:rPr>
                <w:rFonts w:ascii="Monospace" w:hAnsi="Monospace" w:cs="Monospace"/>
                <w:color w:val="3F5FBF"/>
                <w:sz w:val="20"/>
              </w:rPr>
            </w:rPrChange>
          </w:rPr>
          <w:tab/>
          <w:t xml:space="preserve"> * </w:t>
        </w:r>
      </w:ins>
    </w:p>
    <w:p w14:paraId="4FB84EB0" w14:textId="77777777" w:rsidR="00CE26C6" w:rsidRPr="00CE26C6" w:rsidRDefault="00CE26C6" w:rsidP="00CE26C6">
      <w:pPr>
        <w:widowControl w:val="0"/>
        <w:autoSpaceDE w:val="0"/>
        <w:autoSpaceDN w:val="0"/>
        <w:adjustRightInd w:val="0"/>
        <w:rPr>
          <w:ins w:id="756" w:author="Peter Lord" w:date="2015-08-20T19:47:00Z"/>
          <w:rFonts w:ascii="Monospace" w:hAnsi="Monospace" w:cs="Monospace"/>
          <w:sz w:val="12"/>
          <w:szCs w:val="12"/>
          <w:rPrChange w:id="757" w:author="Peter Lord" w:date="2015-08-20T19:47:00Z">
            <w:rPr>
              <w:ins w:id="758" w:author="Peter Lord" w:date="2015-08-20T19:47:00Z"/>
              <w:rFonts w:ascii="Monospace" w:hAnsi="Monospace" w:cs="Monospace"/>
              <w:sz w:val="20"/>
            </w:rPr>
          </w:rPrChange>
        </w:rPr>
      </w:pPr>
      <w:ins w:id="759" w:author="Peter Lord" w:date="2015-08-20T19:47:00Z">
        <w:r w:rsidRPr="00CE26C6">
          <w:rPr>
            <w:rFonts w:ascii="Monospace" w:hAnsi="Monospace" w:cs="Monospace"/>
            <w:color w:val="3F5FBF"/>
            <w:sz w:val="12"/>
            <w:szCs w:val="12"/>
            <w:rPrChange w:id="760" w:author="Peter Lord" w:date="2015-08-20T19:47:00Z">
              <w:rPr>
                <w:rFonts w:ascii="Monospace" w:hAnsi="Monospace" w:cs="Monospace"/>
                <w:color w:val="3F5FBF"/>
                <w:sz w:val="20"/>
              </w:rPr>
            </w:rPrChange>
          </w:rPr>
          <w:tab/>
          <w:t xml:space="preserve"> * </w:t>
        </w:r>
        <w:r w:rsidRPr="00CE26C6">
          <w:rPr>
            <w:rFonts w:ascii="Monospace" w:hAnsi="Monospace" w:cs="Monospace"/>
            <w:b/>
            <w:bCs/>
            <w:color w:val="7F9FBF"/>
            <w:sz w:val="12"/>
            <w:szCs w:val="12"/>
            <w:rPrChange w:id="761" w:author="Peter Lord" w:date="2015-08-20T19:47:00Z">
              <w:rPr>
                <w:rFonts w:ascii="Monospace" w:hAnsi="Monospace" w:cs="Monospace"/>
                <w:b/>
                <w:bCs/>
                <w:color w:val="7F9FBF"/>
                <w:sz w:val="20"/>
              </w:rPr>
            </w:rPrChange>
          </w:rPr>
          <w:t>@</w:t>
        </w:r>
        <w:proofErr w:type="gramStart"/>
        <w:r w:rsidRPr="00CE26C6">
          <w:rPr>
            <w:rFonts w:ascii="Monospace" w:hAnsi="Monospace" w:cs="Monospace"/>
            <w:b/>
            <w:bCs/>
            <w:color w:val="7F9FBF"/>
            <w:sz w:val="12"/>
            <w:szCs w:val="12"/>
            <w:rPrChange w:id="762" w:author="Peter Lord" w:date="2015-08-20T19:47:00Z">
              <w:rPr>
                <w:rFonts w:ascii="Monospace" w:hAnsi="Monospace" w:cs="Monospace"/>
                <w:b/>
                <w:bCs/>
                <w:color w:val="7F9FBF"/>
                <w:sz w:val="20"/>
              </w:rPr>
            </w:rPrChange>
          </w:rPr>
          <w:t>return</w:t>
        </w:r>
        <w:proofErr w:type="gramEnd"/>
      </w:ins>
    </w:p>
    <w:p w14:paraId="6CAFA009" w14:textId="77777777" w:rsidR="00CE26C6" w:rsidRPr="00CE26C6" w:rsidRDefault="00CE26C6" w:rsidP="00CE26C6">
      <w:pPr>
        <w:widowControl w:val="0"/>
        <w:autoSpaceDE w:val="0"/>
        <w:autoSpaceDN w:val="0"/>
        <w:adjustRightInd w:val="0"/>
        <w:rPr>
          <w:ins w:id="763" w:author="Peter Lord" w:date="2015-08-20T19:47:00Z"/>
          <w:rFonts w:ascii="Monospace" w:hAnsi="Monospace" w:cs="Monospace"/>
          <w:sz w:val="12"/>
          <w:szCs w:val="12"/>
          <w:rPrChange w:id="764" w:author="Peter Lord" w:date="2015-08-20T19:47:00Z">
            <w:rPr>
              <w:ins w:id="765" w:author="Peter Lord" w:date="2015-08-20T19:47:00Z"/>
              <w:rFonts w:ascii="Monospace" w:hAnsi="Monospace" w:cs="Monospace"/>
              <w:sz w:val="20"/>
            </w:rPr>
          </w:rPrChange>
        </w:rPr>
      </w:pPr>
      <w:ins w:id="766" w:author="Peter Lord" w:date="2015-08-20T19:47:00Z">
        <w:r w:rsidRPr="00CE26C6">
          <w:rPr>
            <w:rFonts w:ascii="Monospace" w:hAnsi="Monospace" w:cs="Monospace"/>
            <w:color w:val="3F5FBF"/>
            <w:sz w:val="12"/>
            <w:szCs w:val="12"/>
            <w:rPrChange w:id="767" w:author="Peter Lord" w:date="2015-08-20T19:47:00Z">
              <w:rPr>
                <w:rFonts w:ascii="Monospace" w:hAnsi="Monospace" w:cs="Monospace"/>
                <w:color w:val="3F5FBF"/>
                <w:sz w:val="20"/>
              </w:rPr>
            </w:rPrChange>
          </w:rPr>
          <w:tab/>
          <w:t xml:space="preserve"> */</w:t>
        </w:r>
      </w:ins>
    </w:p>
    <w:p w14:paraId="289B5AE7" w14:textId="77777777" w:rsidR="00CE26C6" w:rsidRPr="00CE26C6" w:rsidRDefault="00CE26C6" w:rsidP="00CE26C6">
      <w:pPr>
        <w:widowControl w:val="0"/>
        <w:autoSpaceDE w:val="0"/>
        <w:autoSpaceDN w:val="0"/>
        <w:adjustRightInd w:val="0"/>
        <w:rPr>
          <w:ins w:id="768" w:author="Peter Lord" w:date="2015-08-20T19:47:00Z"/>
          <w:rFonts w:ascii="Monospace" w:hAnsi="Monospace" w:cs="Monospace"/>
          <w:sz w:val="12"/>
          <w:szCs w:val="12"/>
          <w:rPrChange w:id="769" w:author="Peter Lord" w:date="2015-08-20T19:47:00Z">
            <w:rPr>
              <w:ins w:id="770" w:author="Peter Lord" w:date="2015-08-20T19:47:00Z"/>
              <w:rFonts w:ascii="Monospace" w:hAnsi="Monospace" w:cs="Monospace"/>
              <w:sz w:val="20"/>
            </w:rPr>
          </w:rPrChange>
        </w:rPr>
      </w:pPr>
      <w:ins w:id="771" w:author="Peter Lord" w:date="2015-08-20T19:47:00Z">
        <w:r w:rsidRPr="00CE26C6">
          <w:rPr>
            <w:rFonts w:ascii="Monospace" w:hAnsi="Monospace" w:cs="Monospace"/>
            <w:color w:val="000000"/>
            <w:sz w:val="12"/>
            <w:szCs w:val="12"/>
            <w:rPrChange w:id="772"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773" w:author="Peter Lord" w:date="2015-08-20T19:47:00Z">
              <w:rPr>
                <w:rFonts w:ascii="Monospace" w:hAnsi="Monospace" w:cs="Monospace"/>
                <w:b/>
                <w:bCs/>
                <w:color w:val="7F0055"/>
                <w:sz w:val="20"/>
              </w:rPr>
            </w:rPrChange>
          </w:rPr>
          <w:t>private</w:t>
        </w:r>
        <w:proofErr w:type="gramEnd"/>
        <w:r w:rsidRPr="00CE26C6">
          <w:rPr>
            <w:rFonts w:ascii="Monospace" w:hAnsi="Monospace" w:cs="Monospace"/>
            <w:color w:val="000000"/>
            <w:sz w:val="12"/>
            <w:szCs w:val="12"/>
            <w:rPrChange w:id="774"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b/>
            <w:bCs/>
            <w:color w:val="7F0055"/>
            <w:sz w:val="12"/>
            <w:szCs w:val="12"/>
            <w:rPrChange w:id="775" w:author="Peter Lord" w:date="2015-08-20T19:47:00Z">
              <w:rPr>
                <w:rFonts w:ascii="Monospace" w:hAnsi="Monospace" w:cs="Monospace"/>
                <w:b/>
                <w:bCs/>
                <w:color w:val="7F0055"/>
                <w:sz w:val="20"/>
              </w:rPr>
            </w:rPrChange>
          </w:rPr>
          <w:t>int</w:t>
        </w:r>
        <w:proofErr w:type="spellEnd"/>
        <w:r w:rsidRPr="00CE26C6">
          <w:rPr>
            <w:rFonts w:ascii="Monospace" w:hAnsi="Monospace" w:cs="Monospace"/>
            <w:color w:val="000000"/>
            <w:sz w:val="12"/>
            <w:szCs w:val="12"/>
            <w:rPrChange w:id="776"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777" w:author="Peter Lord" w:date="2015-08-20T19:47:00Z">
              <w:rPr>
                <w:rFonts w:ascii="Monospace" w:hAnsi="Monospace" w:cs="Monospace"/>
                <w:color w:val="000000"/>
                <w:sz w:val="20"/>
              </w:rPr>
            </w:rPrChange>
          </w:rPr>
          <w:t>expectedRemoteNodes</w:t>
        </w:r>
        <w:proofErr w:type="spellEnd"/>
        <w:r w:rsidRPr="00CE26C6">
          <w:rPr>
            <w:rFonts w:ascii="Monospace" w:hAnsi="Monospace" w:cs="Monospace"/>
            <w:color w:val="000000"/>
            <w:sz w:val="12"/>
            <w:szCs w:val="12"/>
            <w:rPrChange w:id="778" w:author="Peter Lord" w:date="2015-08-20T19:47:00Z">
              <w:rPr>
                <w:rFonts w:ascii="Monospace" w:hAnsi="Monospace" w:cs="Monospace"/>
                <w:color w:val="000000"/>
                <w:sz w:val="20"/>
              </w:rPr>
            </w:rPrChange>
          </w:rPr>
          <w:t>() {</w:t>
        </w:r>
      </w:ins>
    </w:p>
    <w:p w14:paraId="6AFB1D77" w14:textId="77777777" w:rsidR="00CE26C6" w:rsidRPr="00CE26C6" w:rsidRDefault="00CE26C6" w:rsidP="00CE26C6">
      <w:pPr>
        <w:widowControl w:val="0"/>
        <w:autoSpaceDE w:val="0"/>
        <w:autoSpaceDN w:val="0"/>
        <w:adjustRightInd w:val="0"/>
        <w:rPr>
          <w:ins w:id="779" w:author="Peter Lord" w:date="2015-08-20T19:47:00Z"/>
          <w:rFonts w:ascii="Monospace" w:hAnsi="Monospace" w:cs="Monospace"/>
          <w:sz w:val="12"/>
          <w:szCs w:val="12"/>
          <w:rPrChange w:id="780" w:author="Peter Lord" w:date="2015-08-20T19:47:00Z">
            <w:rPr>
              <w:ins w:id="781" w:author="Peter Lord" w:date="2015-08-20T19:47:00Z"/>
              <w:rFonts w:ascii="Monospace" w:hAnsi="Monospace" w:cs="Monospace"/>
              <w:sz w:val="20"/>
            </w:rPr>
          </w:rPrChange>
        </w:rPr>
      </w:pPr>
      <w:ins w:id="782" w:author="Peter Lord" w:date="2015-08-20T19:47:00Z">
        <w:r w:rsidRPr="00CE26C6">
          <w:rPr>
            <w:rFonts w:ascii="Monospace" w:hAnsi="Monospace" w:cs="Monospace"/>
            <w:color w:val="000000"/>
            <w:sz w:val="12"/>
            <w:szCs w:val="12"/>
            <w:rPrChange w:id="78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84" w:author="Peter Lord" w:date="2015-08-20T19:47:00Z">
              <w:rPr>
                <w:rFonts w:ascii="Monospace" w:hAnsi="Monospace" w:cs="Monospace"/>
                <w:color w:val="000000"/>
                <w:sz w:val="20"/>
              </w:rPr>
            </w:rPrChange>
          </w:rPr>
          <w:tab/>
        </w:r>
        <w:proofErr w:type="spellStart"/>
        <w:proofErr w:type="gramStart"/>
        <w:r w:rsidRPr="00CE26C6">
          <w:rPr>
            <w:rFonts w:ascii="Monospace" w:hAnsi="Monospace" w:cs="Monospace"/>
            <w:b/>
            <w:bCs/>
            <w:color w:val="7F0055"/>
            <w:sz w:val="12"/>
            <w:szCs w:val="12"/>
            <w:rPrChange w:id="785" w:author="Peter Lord" w:date="2015-08-20T19:47:00Z">
              <w:rPr>
                <w:rFonts w:ascii="Monospace" w:hAnsi="Monospace" w:cs="Monospace"/>
                <w:b/>
                <w:bCs/>
                <w:color w:val="7F0055"/>
                <w:sz w:val="20"/>
              </w:rPr>
            </w:rPrChange>
          </w:rPr>
          <w:t>int</w:t>
        </w:r>
        <w:proofErr w:type="spellEnd"/>
        <w:proofErr w:type="gramEnd"/>
        <w:r w:rsidRPr="00CE26C6">
          <w:rPr>
            <w:rFonts w:ascii="Monospace" w:hAnsi="Monospace" w:cs="Monospace"/>
            <w:color w:val="000000"/>
            <w:sz w:val="12"/>
            <w:szCs w:val="12"/>
            <w:rPrChange w:id="786" w:author="Peter Lord" w:date="2015-08-20T19:47:00Z">
              <w:rPr>
                <w:rFonts w:ascii="Monospace" w:hAnsi="Monospace" w:cs="Monospace"/>
                <w:color w:val="000000"/>
                <w:sz w:val="20"/>
              </w:rPr>
            </w:rPrChange>
          </w:rPr>
          <w:t xml:space="preserve"> expected = 0;</w:t>
        </w:r>
      </w:ins>
    </w:p>
    <w:p w14:paraId="3EA65E5C" w14:textId="77777777" w:rsidR="00CE26C6" w:rsidRPr="00CE26C6" w:rsidRDefault="00CE26C6" w:rsidP="00CE26C6">
      <w:pPr>
        <w:widowControl w:val="0"/>
        <w:autoSpaceDE w:val="0"/>
        <w:autoSpaceDN w:val="0"/>
        <w:adjustRightInd w:val="0"/>
        <w:rPr>
          <w:ins w:id="787" w:author="Peter Lord" w:date="2015-08-20T19:47:00Z"/>
          <w:rFonts w:ascii="Monospace" w:hAnsi="Monospace" w:cs="Monospace"/>
          <w:sz w:val="12"/>
          <w:szCs w:val="12"/>
          <w:rPrChange w:id="788" w:author="Peter Lord" w:date="2015-08-20T19:47:00Z">
            <w:rPr>
              <w:ins w:id="789" w:author="Peter Lord" w:date="2015-08-20T19:47:00Z"/>
              <w:rFonts w:ascii="Monospace" w:hAnsi="Monospace" w:cs="Monospace"/>
              <w:sz w:val="20"/>
            </w:rPr>
          </w:rPrChange>
        </w:rPr>
      </w:pPr>
      <w:ins w:id="790" w:author="Peter Lord" w:date="2015-08-20T19:47:00Z">
        <w:r w:rsidRPr="00CE26C6">
          <w:rPr>
            <w:rFonts w:ascii="Monospace" w:hAnsi="Monospace" w:cs="Monospace"/>
            <w:color w:val="000000"/>
            <w:sz w:val="12"/>
            <w:szCs w:val="12"/>
            <w:rPrChange w:id="79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92" w:author="Peter Lord" w:date="2015-08-20T19:47:00Z">
              <w:rPr>
                <w:rFonts w:ascii="Monospace" w:hAnsi="Monospace" w:cs="Monospace"/>
                <w:color w:val="000000"/>
                <w:sz w:val="20"/>
              </w:rPr>
            </w:rPrChange>
          </w:rPr>
          <w:tab/>
        </w:r>
      </w:ins>
    </w:p>
    <w:p w14:paraId="0F7EBA47" w14:textId="77777777" w:rsidR="00CE26C6" w:rsidRPr="00CE26C6" w:rsidRDefault="00CE26C6" w:rsidP="00CE26C6">
      <w:pPr>
        <w:widowControl w:val="0"/>
        <w:autoSpaceDE w:val="0"/>
        <w:autoSpaceDN w:val="0"/>
        <w:adjustRightInd w:val="0"/>
        <w:rPr>
          <w:ins w:id="793" w:author="Peter Lord" w:date="2015-08-20T19:47:00Z"/>
          <w:rFonts w:ascii="Monospace" w:hAnsi="Monospace" w:cs="Monospace"/>
          <w:sz w:val="12"/>
          <w:szCs w:val="12"/>
          <w:rPrChange w:id="794" w:author="Peter Lord" w:date="2015-08-20T19:47:00Z">
            <w:rPr>
              <w:ins w:id="795" w:author="Peter Lord" w:date="2015-08-20T19:47:00Z"/>
              <w:rFonts w:ascii="Monospace" w:hAnsi="Monospace" w:cs="Monospace"/>
              <w:sz w:val="20"/>
            </w:rPr>
          </w:rPrChange>
        </w:rPr>
      </w:pPr>
      <w:ins w:id="796" w:author="Peter Lord" w:date="2015-08-20T19:47:00Z">
        <w:r w:rsidRPr="00CE26C6">
          <w:rPr>
            <w:rFonts w:ascii="Monospace" w:hAnsi="Monospace" w:cs="Monospace"/>
            <w:color w:val="000000"/>
            <w:sz w:val="12"/>
            <w:szCs w:val="12"/>
            <w:rPrChange w:id="79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798"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799" w:author="Peter Lord" w:date="2015-08-20T19:47: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800" w:author="Peter Lord" w:date="2015-08-20T19:47:00Z">
              <w:rPr>
                <w:rFonts w:ascii="Monospace" w:hAnsi="Monospace" w:cs="Monospace"/>
                <w:color w:val="3F7F5F"/>
                <w:sz w:val="20"/>
              </w:rPr>
            </w:rPrChange>
          </w:rPr>
          <w:t>find</w:t>
        </w:r>
        <w:proofErr w:type="gramEnd"/>
        <w:r w:rsidRPr="00CE26C6">
          <w:rPr>
            <w:rFonts w:ascii="Monospace" w:hAnsi="Monospace" w:cs="Monospace"/>
            <w:color w:val="3F7F5F"/>
            <w:sz w:val="12"/>
            <w:szCs w:val="12"/>
            <w:rPrChange w:id="801" w:author="Peter Lord" w:date="2015-08-20T19:47:00Z">
              <w:rPr>
                <w:rFonts w:ascii="Monospace" w:hAnsi="Monospace" w:cs="Monospace"/>
                <w:color w:val="3F7F5F"/>
                <w:sz w:val="20"/>
              </w:rPr>
            </w:rPrChange>
          </w:rPr>
          <w:t xml:space="preserve"> expected number of nodes </w:t>
        </w:r>
      </w:ins>
    </w:p>
    <w:p w14:paraId="0BBCFAE1" w14:textId="77777777" w:rsidR="00CE26C6" w:rsidRPr="00CE26C6" w:rsidRDefault="00CE26C6" w:rsidP="00CE26C6">
      <w:pPr>
        <w:widowControl w:val="0"/>
        <w:autoSpaceDE w:val="0"/>
        <w:autoSpaceDN w:val="0"/>
        <w:adjustRightInd w:val="0"/>
        <w:rPr>
          <w:ins w:id="802" w:author="Peter Lord" w:date="2015-08-20T19:47:00Z"/>
          <w:rFonts w:ascii="Monospace" w:hAnsi="Monospace" w:cs="Monospace"/>
          <w:sz w:val="12"/>
          <w:szCs w:val="12"/>
          <w:rPrChange w:id="803" w:author="Peter Lord" w:date="2015-08-20T19:47:00Z">
            <w:rPr>
              <w:ins w:id="804" w:author="Peter Lord" w:date="2015-08-20T19:47:00Z"/>
              <w:rFonts w:ascii="Monospace" w:hAnsi="Monospace" w:cs="Monospace"/>
              <w:sz w:val="20"/>
            </w:rPr>
          </w:rPrChange>
        </w:rPr>
      </w:pPr>
      <w:ins w:id="805" w:author="Peter Lord" w:date="2015-08-20T19:47:00Z">
        <w:r w:rsidRPr="00CE26C6">
          <w:rPr>
            <w:rFonts w:ascii="Monospace" w:hAnsi="Monospace" w:cs="Monospace"/>
            <w:color w:val="000000"/>
            <w:sz w:val="12"/>
            <w:szCs w:val="12"/>
            <w:rPrChange w:id="806"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07" w:author="Peter Lord" w:date="2015-08-20T19:47:00Z">
              <w:rPr>
                <w:rFonts w:ascii="Monospace" w:hAnsi="Monospace" w:cs="Monospace"/>
                <w:color w:val="000000"/>
                <w:sz w:val="20"/>
              </w:rPr>
            </w:rPrChange>
          </w:rPr>
          <w:tab/>
        </w:r>
        <w:r w:rsidRPr="00CE26C6">
          <w:rPr>
            <w:rFonts w:ascii="Monospace" w:hAnsi="Monospace" w:cs="Monospace"/>
            <w:color w:val="3F7F5F"/>
            <w:sz w:val="12"/>
            <w:szCs w:val="12"/>
            <w:rPrChange w:id="808" w:author="Peter Lord" w:date="2015-08-20T19:47:00Z">
              <w:rPr>
                <w:rFonts w:ascii="Monospace" w:hAnsi="Monospace" w:cs="Monospace"/>
                <w:color w:val="3F7F5F"/>
                <w:sz w:val="20"/>
              </w:rPr>
            </w:rPrChange>
          </w:rPr>
          <w:t>//</w:t>
        </w:r>
      </w:ins>
    </w:p>
    <w:p w14:paraId="6BF14F58" w14:textId="77777777" w:rsidR="00CE26C6" w:rsidRPr="00CE26C6" w:rsidRDefault="00CE26C6" w:rsidP="00CE26C6">
      <w:pPr>
        <w:widowControl w:val="0"/>
        <w:autoSpaceDE w:val="0"/>
        <w:autoSpaceDN w:val="0"/>
        <w:adjustRightInd w:val="0"/>
        <w:rPr>
          <w:ins w:id="809" w:author="Peter Lord" w:date="2015-08-20T19:47:00Z"/>
          <w:rFonts w:ascii="Monospace" w:hAnsi="Monospace" w:cs="Monospace"/>
          <w:sz w:val="12"/>
          <w:szCs w:val="12"/>
          <w:rPrChange w:id="810" w:author="Peter Lord" w:date="2015-08-20T19:47:00Z">
            <w:rPr>
              <w:ins w:id="811" w:author="Peter Lord" w:date="2015-08-20T19:47:00Z"/>
              <w:rFonts w:ascii="Monospace" w:hAnsi="Monospace" w:cs="Monospace"/>
              <w:sz w:val="20"/>
            </w:rPr>
          </w:rPrChange>
        </w:rPr>
      </w:pPr>
      <w:ins w:id="812" w:author="Peter Lord" w:date="2015-08-20T19:47:00Z">
        <w:r w:rsidRPr="00CE26C6">
          <w:rPr>
            <w:rFonts w:ascii="Monospace" w:hAnsi="Monospace" w:cs="Monospace"/>
            <w:color w:val="000000"/>
            <w:sz w:val="12"/>
            <w:szCs w:val="12"/>
            <w:rPrChange w:id="81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14"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815" w:author="Peter Lord" w:date="2015-08-20T19:47:00Z">
              <w:rPr>
                <w:rFonts w:ascii="Monospace" w:hAnsi="Monospace" w:cs="Monospace"/>
                <w:b/>
                <w:bCs/>
                <w:color w:val="7F0055"/>
                <w:sz w:val="20"/>
              </w:rPr>
            </w:rPrChange>
          </w:rPr>
          <w:t>for</w:t>
        </w:r>
        <w:proofErr w:type="gramEnd"/>
        <w:r w:rsidRPr="00CE26C6">
          <w:rPr>
            <w:rFonts w:ascii="Monospace" w:hAnsi="Monospace" w:cs="Monospace"/>
            <w:color w:val="000000"/>
            <w:sz w:val="12"/>
            <w:szCs w:val="12"/>
            <w:rPrChange w:id="816"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817" w:author="Peter Lord" w:date="2015-08-20T19:47:00Z">
              <w:rPr>
                <w:rFonts w:ascii="Monospace" w:hAnsi="Monospace" w:cs="Monospace"/>
                <w:color w:val="000000"/>
                <w:sz w:val="20"/>
              </w:rPr>
            </w:rPrChange>
          </w:rPr>
          <w:t>com.tibco.haservice.config.Partition</w:t>
        </w:r>
        <w:proofErr w:type="spellEnd"/>
        <w:r w:rsidRPr="00CE26C6">
          <w:rPr>
            <w:rFonts w:ascii="Monospace" w:hAnsi="Monospace" w:cs="Monospace"/>
            <w:color w:val="000000"/>
            <w:sz w:val="12"/>
            <w:szCs w:val="12"/>
            <w:rPrChange w:id="818" w:author="Peter Lord" w:date="2015-08-20T19:47:00Z">
              <w:rPr>
                <w:rFonts w:ascii="Monospace" w:hAnsi="Monospace" w:cs="Monospace"/>
                <w:color w:val="000000"/>
                <w:sz w:val="20"/>
              </w:rPr>
            </w:rPrChange>
          </w:rPr>
          <w:t xml:space="preserve"> p : </w:t>
        </w:r>
        <w:proofErr w:type="spellStart"/>
        <w:r w:rsidRPr="00CE26C6">
          <w:rPr>
            <w:rFonts w:ascii="Monospace" w:hAnsi="Monospace" w:cs="Monospace"/>
            <w:color w:val="000000"/>
            <w:sz w:val="12"/>
            <w:szCs w:val="12"/>
            <w:rPrChange w:id="819" w:author="Peter Lord" w:date="2015-08-20T19:47:00Z">
              <w:rPr>
                <w:rFonts w:ascii="Monospace" w:hAnsi="Monospace" w:cs="Monospace"/>
                <w:color w:val="000000"/>
                <w:sz w:val="20"/>
              </w:rPr>
            </w:rPrChange>
          </w:rPr>
          <w:t>ManagedObject.</w:t>
        </w:r>
        <w:r w:rsidRPr="00CE26C6">
          <w:rPr>
            <w:rFonts w:ascii="Monospace" w:hAnsi="Monospace" w:cs="Monospace"/>
            <w:i/>
            <w:iCs/>
            <w:color w:val="000000"/>
            <w:sz w:val="12"/>
            <w:szCs w:val="12"/>
            <w:rPrChange w:id="820" w:author="Peter Lord" w:date="2015-08-20T19:47:00Z">
              <w:rPr>
                <w:rFonts w:ascii="Monospace" w:hAnsi="Monospace" w:cs="Monospace"/>
                <w:i/>
                <w:iCs/>
                <w:color w:val="000000"/>
                <w:sz w:val="20"/>
              </w:rPr>
            </w:rPrChange>
          </w:rPr>
          <w:t>extent</w:t>
        </w:r>
        <w:proofErr w:type="spellEnd"/>
        <w:r w:rsidRPr="00CE26C6">
          <w:rPr>
            <w:rFonts w:ascii="Monospace" w:hAnsi="Monospace" w:cs="Monospace"/>
            <w:color w:val="000000"/>
            <w:sz w:val="12"/>
            <w:szCs w:val="12"/>
            <w:rPrChange w:id="821" w:author="Peter Lord" w:date="2015-08-20T19:47:00Z">
              <w:rPr>
                <w:rFonts w:ascii="Monospace" w:hAnsi="Monospace" w:cs="Monospace"/>
                <w:color w:val="000000"/>
                <w:sz w:val="20"/>
              </w:rPr>
            </w:rPrChange>
          </w:rPr>
          <w:t>(</w:t>
        </w:r>
        <w:proofErr w:type="spellStart"/>
        <w:r w:rsidRPr="00CE26C6">
          <w:rPr>
            <w:rFonts w:ascii="Monospace" w:hAnsi="Monospace" w:cs="Monospace"/>
            <w:color w:val="000000"/>
            <w:sz w:val="12"/>
            <w:szCs w:val="12"/>
            <w:rPrChange w:id="822" w:author="Peter Lord" w:date="2015-08-20T19:47:00Z">
              <w:rPr>
                <w:rFonts w:ascii="Monospace" w:hAnsi="Monospace" w:cs="Monospace"/>
                <w:color w:val="000000"/>
                <w:sz w:val="20"/>
              </w:rPr>
            </w:rPrChange>
          </w:rPr>
          <w:t>com.tibco.haservice.config.Partition.</w:t>
        </w:r>
        <w:r w:rsidRPr="00CE26C6">
          <w:rPr>
            <w:rFonts w:ascii="Monospace" w:hAnsi="Monospace" w:cs="Monospace"/>
            <w:b/>
            <w:bCs/>
            <w:color w:val="7F0055"/>
            <w:sz w:val="12"/>
            <w:szCs w:val="12"/>
            <w:rPrChange w:id="823" w:author="Peter Lord" w:date="2015-08-20T19:47: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824" w:author="Peter Lord" w:date="2015-08-20T19:47:00Z">
              <w:rPr>
                <w:rFonts w:ascii="Monospace" w:hAnsi="Monospace" w:cs="Monospace"/>
                <w:color w:val="000000"/>
                <w:sz w:val="20"/>
              </w:rPr>
            </w:rPrChange>
          </w:rPr>
          <w:t>)) {</w:t>
        </w:r>
      </w:ins>
    </w:p>
    <w:p w14:paraId="237DD95C" w14:textId="77777777" w:rsidR="00CE26C6" w:rsidRPr="00CE26C6" w:rsidRDefault="00CE26C6" w:rsidP="00CE26C6">
      <w:pPr>
        <w:widowControl w:val="0"/>
        <w:autoSpaceDE w:val="0"/>
        <w:autoSpaceDN w:val="0"/>
        <w:adjustRightInd w:val="0"/>
        <w:rPr>
          <w:ins w:id="825" w:author="Peter Lord" w:date="2015-08-20T19:47:00Z"/>
          <w:rFonts w:ascii="Monospace" w:hAnsi="Monospace" w:cs="Monospace"/>
          <w:sz w:val="12"/>
          <w:szCs w:val="12"/>
          <w:rPrChange w:id="826" w:author="Peter Lord" w:date="2015-08-20T19:47:00Z">
            <w:rPr>
              <w:ins w:id="827" w:author="Peter Lord" w:date="2015-08-20T19:47:00Z"/>
              <w:rFonts w:ascii="Monospace" w:hAnsi="Monospace" w:cs="Monospace"/>
              <w:sz w:val="20"/>
            </w:rPr>
          </w:rPrChange>
        </w:rPr>
      </w:pPr>
      <w:ins w:id="828" w:author="Peter Lord" w:date="2015-08-20T19:47:00Z">
        <w:r w:rsidRPr="00CE26C6">
          <w:rPr>
            <w:rFonts w:ascii="Monospace" w:hAnsi="Monospace" w:cs="Monospace"/>
            <w:color w:val="000000"/>
            <w:sz w:val="12"/>
            <w:szCs w:val="12"/>
            <w:rPrChange w:id="82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30"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31"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832" w:author="Peter Lord" w:date="2015-08-20T19:47:00Z">
              <w:rPr>
                <w:rFonts w:ascii="Monospace" w:hAnsi="Monospace" w:cs="Monospace"/>
                <w:b/>
                <w:bCs/>
                <w:color w:val="7F0055"/>
                <w:sz w:val="20"/>
              </w:rPr>
            </w:rPrChange>
          </w:rPr>
          <w:t>if</w:t>
        </w:r>
        <w:proofErr w:type="gramEnd"/>
        <w:r w:rsidRPr="00CE26C6">
          <w:rPr>
            <w:rFonts w:ascii="Monospace" w:hAnsi="Monospace" w:cs="Monospace"/>
            <w:color w:val="000000"/>
            <w:sz w:val="12"/>
            <w:szCs w:val="12"/>
            <w:rPrChange w:id="833" w:author="Peter Lord" w:date="2015-08-20T19:47: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834" w:author="Peter Lord" w:date="2015-08-20T19:47:00Z">
              <w:rPr>
                <w:rFonts w:ascii="Monospace" w:hAnsi="Monospace" w:cs="Monospace"/>
                <w:color w:val="000000"/>
                <w:sz w:val="20"/>
              </w:rPr>
            </w:rPrChange>
          </w:rPr>
          <w:t>p.</w:t>
        </w:r>
        <w:r w:rsidRPr="00CE26C6">
          <w:rPr>
            <w:rFonts w:ascii="Monospace" w:hAnsi="Monospace" w:cs="Monospace"/>
            <w:color w:val="0000C0"/>
            <w:sz w:val="12"/>
            <w:szCs w:val="12"/>
            <w:rPrChange w:id="835" w:author="Peter Lord" w:date="2015-08-20T19:47:00Z">
              <w:rPr>
                <w:rFonts w:ascii="Monospace" w:hAnsi="Monospace" w:cs="Monospace"/>
                <w:color w:val="0000C0"/>
                <w:sz w:val="20"/>
              </w:rPr>
            </w:rPrChange>
          </w:rPr>
          <w:t>replicas</w:t>
        </w:r>
        <w:r w:rsidRPr="00CE26C6">
          <w:rPr>
            <w:rFonts w:ascii="Monospace" w:hAnsi="Monospace" w:cs="Monospace"/>
            <w:color w:val="000000"/>
            <w:sz w:val="12"/>
            <w:szCs w:val="12"/>
            <w:rPrChange w:id="836" w:author="Peter Lord" w:date="2015-08-20T19:47:00Z">
              <w:rPr>
                <w:rFonts w:ascii="Monospace" w:hAnsi="Monospace" w:cs="Monospace"/>
                <w:color w:val="000000"/>
                <w:sz w:val="20"/>
              </w:rPr>
            </w:rPrChange>
          </w:rPr>
          <w:t>.</w:t>
        </w:r>
        <w:r w:rsidRPr="00CE26C6">
          <w:rPr>
            <w:rFonts w:ascii="Monospace" w:hAnsi="Monospace" w:cs="Monospace"/>
            <w:color w:val="0000C0"/>
            <w:sz w:val="12"/>
            <w:szCs w:val="12"/>
            <w:rPrChange w:id="837" w:author="Peter Lord" w:date="2015-08-20T19:47:00Z">
              <w:rPr>
                <w:rFonts w:ascii="Monospace" w:hAnsi="Monospace" w:cs="Monospace"/>
                <w:color w:val="0000C0"/>
                <w:sz w:val="20"/>
              </w:rPr>
            </w:rPrChange>
          </w:rPr>
          <w:t>length</w:t>
        </w:r>
        <w:proofErr w:type="spellEnd"/>
        <w:r w:rsidRPr="00CE26C6">
          <w:rPr>
            <w:rFonts w:ascii="Monospace" w:hAnsi="Monospace" w:cs="Monospace"/>
            <w:color w:val="000000"/>
            <w:sz w:val="12"/>
            <w:szCs w:val="12"/>
            <w:rPrChange w:id="838" w:author="Peter Lord" w:date="2015-08-20T19:47:00Z">
              <w:rPr>
                <w:rFonts w:ascii="Monospace" w:hAnsi="Monospace" w:cs="Monospace"/>
                <w:color w:val="000000"/>
                <w:sz w:val="20"/>
              </w:rPr>
            </w:rPrChange>
          </w:rPr>
          <w:t xml:space="preserve"> &gt; expected) {</w:t>
        </w:r>
      </w:ins>
    </w:p>
    <w:p w14:paraId="2E085199" w14:textId="77777777" w:rsidR="00CE26C6" w:rsidRPr="00CE26C6" w:rsidRDefault="00CE26C6" w:rsidP="00CE26C6">
      <w:pPr>
        <w:widowControl w:val="0"/>
        <w:autoSpaceDE w:val="0"/>
        <w:autoSpaceDN w:val="0"/>
        <w:adjustRightInd w:val="0"/>
        <w:rPr>
          <w:ins w:id="839" w:author="Peter Lord" w:date="2015-08-20T19:47:00Z"/>
          <w:rFonts w:ascii="Monospace" w:hAnsi="Monospace" w:cs="Monospace"/>
          <w:sz w:val="12"/>
          <w:szCs w:val="12"/>
          <w:rPrChange w:id="840" w:author="Peter Lord" w:date="2015-08-20T19:47:00Z">
            <w:rPr>
              <w:ins w:id="841" w:author="Peter Lord" w:date="2015-08-20T19:47:00Z"/>
              <w:rFonts w:ascii="Monospace" w:hAnsi="Monospace" w:cs="Monospace"/>
              <w:sz w:val="20"/>
            </w:rPr>
          </w:rPrChange>
        </w:rPr>
      </w:pPr>
      <w:ins w:id="842" w:author="Peter Lord" w:date="2015-08-20T19:47:00Z">
        <w:r w:rsidRPr="00CE26C6">
          <w:rPr>
            <w:rFonts w:ascii="Monospace" w:hAnsi="Monospace" w:cs="Monospace"/>
            <w:color w:val="000000"/>
            <w:sz w:val="12"/>
            <w:szCs w:val="12"/>
            <w:rPrChange w:id="843"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44"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4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46" w:author="Peter Lord" w:date="2015-08-20T19:47:00Z">
              <w:rPr>
                <w:rFonts w:ascii="Monospace" w:hAnsi="Monospace" w:cs="Monospace"/>
                <w:color w:val="000000"/>
                <w:sz w:val="20"/>
              </w:rPr>
            </w:rPrChange>
          </w:rPr>
          <w:tab/>
        </w:r>
        <w:proofErr w:type="gramStart"/>
        <w:r w:rsidRPr="00CE26C6">
          <w:rPr>
            <w:rFonts w:ascii="Monospace" w:hAnsi="Monospace" w:cs="Monospace"/>
            <w:color w:val="000000"/>
            <w:sz w:val="12"/>
            <w:szCs w:val="12"/>
            <w:rPrChange w:id="847" w:author="Peter Lord" w:date="2015-08-20T19:47:00Z">
              <w:rPr>
                <w:rFonts w:ascii="Monospace" w:hAnsi="Monospace" w:cs="Monospace"/>
                <w:color w:val="000000"/>
                <w:sz w:val="20"/>
              </w:rPr>
            </w:rPrChange>
          </w:rPr>
          <w:t>expected</w:t>
        </w:r>
        <w:proofErr w:type="gramEnd"/>
        <w:r w:rsidRPr="00CE26C6">
          <w:rPr>
            <w:rFonts w:ascii="Monospace" w:hAnsi="Monospace" w:cs="Monospace"/>
            <w:color w:val="000000"/>
            <w:sz w:val="12"/>
            <w:szCs w:val="12"/>
            <w:rPrChange w:id="848" w:author="Peter Lord" w:date="2015-08-20T19:47:00Z">
              <w:rPr>
                <w:rFonts w:ascii="Monospace" w:hAnsi="Monospace" w:cs="Monospace"/>
                <w:color w:val="000000"/>
                <w:sz w:val="20"/>
              </w:rPr>
            </w:rPrChange>
          </w:rPr>
          <w:t xml:space="preserve"> = </w:t>
        </w:r>
        <w:proofErr w:type="spellStart"/>
        <w:r w:rsidRPr="00CE26C6">
          <w:rPr>
            <w:rFonts w:ascii="Monospace" w:hAnsi="Monospace" w:cs="Monospace"/>
            <w:color w:val="000000"/>
            <w:sz w:val="12"/>
            <w:szCs w:val="12"/>
            <w:rPrChange w:id="849" w:author="Peter Lord" w:date="2015-08-20T19:47:00Z">
              <w:rPr>
                <w:rFonts w:ascii="Monospace" w:hAnsi="Monospace" w:cs="Monospace"/>
                <w:color w:val="000000"/>
                <w:sz w:val="20"/>
              </w:rPr>
            </w:rPrChange>
          </w:rPr>
          <w:t>p.</w:t>
        </w:r>
        <w:r w:rsidRPr="00CE26C6">
          <w:rPr>
            <w:rFonts w:ascii="Monospace" w:hAnsi="Monospace" w:cs="Monospace"/>
            <w:color w:val="0000C0"/>
            <w:sz w:val="12"/>
            <w:szCs w:val="12"/>
            <w:rPrChange w:id="850" w:author="Peter Lord" w:date="2015-08-20T19:47:00Z">
              <w:rPr>
                <w:rFonts w:ascii="Monospace" w:hAnsi="Monospace" w:cs="Monospace"/>
                <w:color w:val="0000C0"/>
                <w:sz w:val="20"/>
              </w:rPr>
            </w:rPrChange>
          </w:rPr>
          <w:t>replicas</w:t>
        </w:r>
        <w:r w:rsidRPr="00CE26C6">
          <w:rPr>
            <w:rFonts w:ascii="Monospace" w:hAnsi="Monospace" w:cs="Monospace"/>
            <w:color w:val="000000"/>
            <w:sz w:val="12"/>
            <w:szCs w:val="12"/>
            <w:rPrChange w:id="851" w:author="Peter Lord" w:date="2015-08-20T19:47:00Z">
              <w:rPr>
                <w:rFonts w:ascii="Monospace" w:hAnsi="Monospace" w:cs="Monospace"/>
                <w:color w:val="000000"/>
                <w:sz w:val="20"/>
              </w:rPr>
            </w:rPrChange>
          </w:rPr>
          <w:t>.</w:t>
        </w:r>
        <w:r w:rsidRPr="00CE26C6">
          <w:rPr>
            <w:rFonts w:ascii="Monospace" w:hAnsi="Monospace" w:cs="Monospace"/>
            <w:color w:val="0000C0"/>
            <w:sz w:val="12"/>
            <w:szCs w:val="12"/>
            <w:rPrChange w:id="852" w:author="Peter Lord" w:date="2015-08-20T19:47:00Z">
              <w:rPr>
                <w:rFonts w:ascii="Monospace" w:hAnsi="Monospace" w:cs="Monospace"/>
                <w:color w:val="0000C0"/>
                <w:sz w:val="20"/>
              </w:rPr>
            </w:rPrChange>
          </w:rPr>
          <w:t>length</w:t>
        </w:r>
        <w:proofErr w:type="spellEnd"/>
        <w:r w:rsidRPr="00CE26C6">
          <w:rPr>
            <w:rFonts w:ascii="Monospace" w:hAnsi="Monospace" w:cs="Monospace"/>
            <w:color w:val="000000"/>
            <w:sz w:val="12"/>
            <w:szCs w:val="12"/>
            <w:rPrChange w:id="853" w:author="Peter Lord" w:date="2015-08-20T19:47:00Z">
              <w:rPr>
                <w:rFonts w:ascii="Monospace" w:hAnsi="Monospace" w:cs="Monospace"/>
                <w:color w:val="000000"/>
                <w:sz w:val="20"/>
              </w:rPr>
            </w:rPrChange>
          </w:rPr>
          <w:t>;</w:t>
        </w:r>
      </w:ins>
    </w:p>
    <w:p w14:paraId="102F36BF" w14:textId="77777777" w:rsidR="00CE26C6" w:rsidRPr="00CE26C6" w:rsidRDefault="00CE26C6" w:rsidP="00CE26C6">
      <w:pPr>
        <w:widowControl w:val="0"/>
        <w:autoSpaceDE w:val="0"/>
        <w:autoSpaceDN w:val="0"/>
        <w:adjustRightInd w:val="0"/>
        <w:rPr>
          <w:ins w:id="854" w:author="Peter Lord" w:date="2015-08-20T19:47:00Z"/>
          <w:rFonts w:ascii="Monospace" w:hAnsi="Monospace" w:cs="Monospace"/>
          <w:sz w:val="12"/>
          <w:szCs w:val="12"/>
          <w:rPrChange w:id="855" w:author="Peter Lord" w:date="2015-08-20T19:47:00Z">
            <w:rPr>
              <w:ins w:id="856" w:author="Peter Lord" w:date="2015-08-20T19:47:00Z"/>
              <w:rFonts w:ascii="Monospace" w:hAnsi="Monospace" w:cs="Monospace"/>
              <w:sz w:val="20"/>
            </w:rPr>
          </w:rPrChange>
        </w:rPr>
      </w:pPr>
      <w:ins w:id="857" w:author="Peter Lord" w:date="2015-08-20T19:47:00Z">
        <w:r w:rsidRPr="00CE26C6">
          <w:rPr>
            <w:rFonts w:ascii="Monospace" w:hAnsi="Monospace" w:cs="Monospace"/>
            <w:color w:val="000000"/>
            <w:sz w:val="12"/>
            <w:szCs w:val="12"/>
            <w:rPrChange w:id="858"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59"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60" w:author="Peter Lord" w:date="2015-08-20T19:47:00Z">
              <w:rPr>
                <w:rFonts w:ascii="Monospace" w:hAnsi="Monospace" w:cs="Monospace"/>
                <w:color w:val="000000"/>
                <w:sz w:val="20"/>
              </w:rPr>
            </w:rPrChange>
          </w:rPr>
          <w:tab/>
          <w:t>}</w:t>
        </w:r>
      </w:ins>
    </w:p>
    <w:p w14:paraId="7E5400E5" w14:textId="77777777" w:rsidR="00CE26C6" w:rsidRPr="00CE26C6" w:rsidRDefault="00CE26C6" w:rsidP="00CE26C6">
      <w:pPr>
        <w:widowControl w:val="0"/>
        <w:autoSpaceDE w:val="0"/>
        <w:autoSpaceDN w:val="0"/>
        <w:adjustRightInd w:val="0"/>
        <w:rPr>
          <w:ins w:id="861" w:author="Peter Lord" w:date="2015-08-20T19:47:00Z"/>
          <w:rFonts w:ascii="Monospace" w:hAnsi="Monospace" w:cs="Monospace"/>
          <w:sz w:val="12"/>
          <w:szCs w:val="12"/>
          <w:rPrChange w:id="862" w:author="Peter Lord" w:date="2015-08-20T19:47:00Z">
            <w:rPr>
              <w:ins w:id="863" w:author="Peter Lord" w:date="2015-08-20T19:47:00Z"/>
              <w:rFonts w:ascii="Monospace" w:hAnsi="Monospace" w:cs="Monospace"/>
              <w:sz w:val="20"/>
            </w:rPr>
          </w:rPrChange>
        </w:rPr>
      </w:pPr>
      <w:ins w:id="864" w:author="Peter Lord" w:date="2015-08-20T19:47:00Z">
        <w:r w:rsidRPr="00CE26C6">
          <w:rPr>
            <w:rFonts w:ascii="Monospace" w:hAnsi="Monospace" w:cs="Monospace"/>
            <w:color w:val="000000"/>
            <w:sz w:val="12"/>
            <w:szCs w:val="12"/>
            <w:rPrChange w:id="865"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66" w:author="Peter Lord" w:date="2015-08-20T19:47:00Z">
              <w:rPr>
                <w:rFonts w:ascii="Monospace" w:hAnsi="Monospace" w:cs="Monospace"/>
                <w:color w:val="000000"/>
                <w:sz w:val="20"/>
              </w:rPr>
            </w:rPrChange>
          </w:rPr>
          <w:tab/>
          <w:t>}</w:t>
        </w:r>
      </w:ins>
    </w:p>
    <w:p w14:paraId="77B34447" w14:textId="77777777" w:rsidR="00CE26C6" w:rsidRPr="00CE26C6" w:rsidRDefault="00CE26C6" w:rsidP="00CE26C6">
      <w:pPr>
        <w:widowControl w:val="0"/>
        <w:autoSpaceDE w:val="0"/>
        <w:autoSpaceDN w:val="0"/>
        <w:adjustRightInd w:val="0"/>
        <w:rPr>
          <w:ins w:id="867" w:author="Peter Lord" w:date="2015-08-20T19:47:00Z"/>
          <w:rFonts w:ascii="Monospace" w:hAnsi="Monospace" w:cs="Monospace"/>
          <w:sz w:val="12"/>
          <w:szCs w:val="12"/>
          <w:rPrChange w:id="868" w:author="Peter Lord" w:date="2015-08-20T19:47:00Z">
            <w:rPr>
              <w:ins w:id="869" w:author="Peter Lord" w:date="2015-08-20T19:47:00Z"/>
              <w:rFonts w:ascii="Monospace" w:hAnsi="Monospace" w:cs="Monospace"/>
              <w:sz w:val="20"/>
            </w:rPr>
          </w:rPrChange>
        </w:rPr>
      </w:pPr>
      <w:ins w:id="870" w:author="Peter Lord" w:date="2015-08-20T19:47:00Z">
        <w:r w:rsidRPr="00CE26C6">
          <w:rPr>
            <w:rFonts w:ascii="Monospace" w:hAnsi="Monospace" w:cs="Monospace"/>
            <w:color w:val="000000"/>
            <w:sz w:val="12"/>
            <w:szCs w:val="12"/>
            <w:rPrChange w:id="871"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72" w:author="Peter Lord" w:date="2015-08-20T19:47:00Z">
              <w:rPr>
                <w:rFonts w:ascii="Monospace" w:hAnsi="Monospace" w:cs="Monospace"/>
                <w:color w:val="000000"/>
                <w:sz w:val="20"/>
              </w:rPr>
            </w:rPrChange>
          </w:rPr>
          <w:tab/>
        </w:r>
      </w:ins>
    </w:p>
    <w:p w14:paraId="334F57FF" w14:textId="77777777" w:rsidR="00CE26C6" w:rsidRPr="00CE26C6" w:rsidRDefault="00CE26C6" w:rsidP="00CE26C6">
      <w:pPr>
        <w:widowControl w:val="0"/>
        <w:autoSpaceDE w:val="0"/>
        <w:autoSpaceDN w:val="0"/>
        <w:adjustRightInd w:val="0"/>
        <w:rPr>
          <w:ins w:id="873" w:author="Peter Lord" w:date="2015-08-20T19:47:00Z"/>
          <w:rFonts w:ascii="Monospace" w:hAnsi="Monospace" w:cs="Monospace"/>
          <w:sz w:val="12"/>
          <w:szCs w:val="12"/>
          <w:rPrChange w:id="874" w:author="Peter Lord" w:date="2015-08-20T19:47:00Z">
            <w:rPr>
              <w:ins w:id="875" w:author="Peter Lord" w:date="2015-08-20T19:47:00Z"/>
              <w:rFonts w:ascii="Monospace" w:hAnsi="Monospace" w:cs="Monospace"/>
              <w:sz w:val="20"/>
            </w:rPr>
          </w:rPrChange>
        </w:rPr>
      </w:pPr>
      <w:ins w:id="876" w:author="Peter Lord" w:date="2015-08-20T19:47:00Z">
        <w:r w:rsidRPr="00CE26C6">
          <w:rPr>
            <w:rFonts w:ascii="Monospace" w:hAnsi="Monospace" w:cs="Monospace"/>
            <w:color w:val="000000"/>
            <w:sz w:val="12"/>
            <w:szCs w:val="12"/>
            <w:rPrChange w:id="877" w:author="Peter Lord" w:date="2015-08-20T19:47:00Z">
              <w:rPr>
                <w:rFonts w:ascii="Monospace" w:hAnsi="Monospace" w:cs="Monospace"/>
                <w:color w:val="000000"/>
                <w:sz w:val="20"/>
              </w:rPr>
            </w:rPrChange>
          </w:rPr>
          <w:tab/>
        </w:r>
        <w:r w:rsidRPr="00CE26C6">
          <w:rPr>
            <w:rFonts w:ascii="Monospace" w:hAnsi="Monospace" w:cs="Monospace"/>
            <w:color w:val="000000"/>
            <w:sz w:val="12"/>
            <w:szCs w:val="12"/>
            <w:rPrChange w:id="878" w:author="Peter Lord" w:date="2015-08-20T19:47: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879" w:author="Peter Lord" w:date="2015-08-20T19:47:00Z">
              <w:rPr>
                <w:rFonts w:ascii="Monospace" w:hAnsi="Monospace" w:cs="Monospace"/>
                <w:b/>
                <w:bCs/>
                <w:color w:val="7F0055"/>
                <w:sz w:val="20"/>
              </w:rPr>
            </w:rPrChange>
          </w:rPr>
          <w:t>return</w:t>
        </w:r>
        <w:proofErr w:type="gramEnd"/>
        <w:r w:rsidRPr="00CE26C6">
          <w:rPr>
            <w:rFonts w:ascii="Monospace" w:hAnsi="Monospace" w:cs="Monospace"/>
            <w:color w:val="000000"/>
            <w:sz w:val="12"/>
            <w:szCs w:val="12"/>
            <w:rPrChange w:id="880" w:author="Peter Lord" w:date="2015-08-20T19:47:00Z">
              <w:rPr>
                <w:rFonts w:ascii="Monospace" w:hAnsi="Monospace" w:cs="Monospace"/>
                <w:color w:val="000000"/>
                <w:sz w:val="20"/>
              </w:rPr>
            </w:rPrChange>
          </w:rPr>
          <w:t xml:space="preserve"> expected;</w:t>
        </w:r>
      </w:ins>
    </w:p>
    <w:p w14:paraId="05EFA363" w14:textId="77777777" w:rsidR="00CE26C6" w:rsidRPr="00CE26C6" w:rsidRDefault="00CE26C6" w:rsidP="00CE26C6">
      <w:pPr>
        <w:widowControl w:val="0"/>
        <w:autoSpaceDE w:val="0"/>
        <w:autoSpaceDN w:val="0"/>
        <w:adjustRightInd w:val="0"/>
        <w:rPr>
          <w:ins w:id="881" w:author="Peter Lord" w:date="2015-08-20T19:47:00Z"/>
          <w:rFonts w:ascii="Monospace" w:hAnsi="Monospace" w:cs="Monospace"/>
          <w:sz w:val="12"/>
          <w:szCs w:val="12"/>
          <w:rPrChange w:id="882" w:author="Peter Lord" w:date="2015-08-20T19:47:00Z">
            <w:rPr>
              <w:ins w:id="883" w:author="Peter Lord" w:date="2015-08-20T19:47:00Z"/>
              <w:rFonts w:ascii="Monospace" w:hAnsi="Monospace" w:cs="Monospace"/>
              <w:sz w:val="20"/>
            </w:rPr>
          </w:rPrChange>
        </w:rPr>
      </w:pPr>
      <w:ins w:id="884" w:author="Peter Lord" w:date="2015-08-20T19:47:00Z">
        <w:r w:rsidRPr="00CE26C6">
          <w:rPr>
            <w:rFonts w:ascii="Monospace" w:hAnsi="Monospace" w:cs="Monospace"/>
            <w:color w:val="000000"/>
            <w:sz w:val="12"/>
            <w:szCs w:val="12"/>
            <w:rPrChange w:id="885" w:author="Peter Lord" w:date="2015-08-20T19:47:00Z">
              <w:rPr>
                <w:rFonts w:ascii="Monospace" w:hAnsi="Monospace" w:cs="Monospace"/>
                <w:color w:val="000000"/>
                <w:sz w:val="20"/>
              </w:rPr>
            </w:rPrChange>
          </w:rPr>
          <w:tab/>
          <w:t>}</w:t>
        </w:r>
      </w:ins>
    </w:p>
    <w:p w14:paraId="555BC6F5" w14:textId="77777777" w:rsidR="00CE26C6" w:rsidRPr="00CE26C6" w:rsidRDefault="00CE26C6" w:rsidP="00CE26C6">
      <w:pPr>
        <w:widowControl w:val="0"/>
        <w:autoSpaceDE w:val="0"/>
        <w:autoSpaceDN w:val="0"/>
        <w:adjustRightInd w:val="0"/>
        <w:rPr>
          <w:ins w:id="886" w:author="Peter Lord" w:date="2015-08-20T19:47:00Z"/>
          <w:rFonts w:ascii="Monospace" w:hAnsi="Monospace" w:cs="Monospace"/>
          <w:sz w:val="12"/>
          <w:szCs w:val="12"/>
          <w:rPrChange w:id="887" w:author="Peter Lord" w:date="2015-08-20T19:47:00Z">
            <w:rPr>
              <w:ins w:id="888" w:author="Peter Lord" w:date="2015-08-20T19:47:00Z"/>
              <w:rFonts w:ascii="Monospace" w:hAnsi="Monospace" w:cs="Monospace"/>
              <w:sz w:val="20"/>
            </w:rPr>
          </w:rPrChange>
        </w:rPr>
      </w:pPr>
      <w:ins w:id="889" w:author="Peter Lord" w:date="2015-08-20T19:47:00Z">
        <w:r w:rsidRPr="00CE26C6">
          <w:rPr>
            <w:rFonts w:ascii="Monospace" w:hAnsi="Monospace" w:cs="Monospace"/>
            <w:color w:val="000000"/>
            <w:sz w:val="12"/>
            <w:szCs w:val="12"/>
            <w:rPrChange w:id="890" w:author="Peter Lord" w:date="2015-08-20T19:47:00Z">
              <w:rPr>
                <w:rFonts w:ascii="Monospace" w:hAnsi="Monospace" w:cs="Monospace"/>
                <w:color w:val="000000"/>
                <w:sz w:val="20"/>
              </w:rPr>
            </w:rPrChange>
          </w:rPr>
          <w:t>}</w:t>
        </w:r>
      </w:ins>
    </w:p>
    <w:p w14:paraId="3D7C98DC" w14:textId="74779617" w:rsidR="000F715B" w:rsidRPr="000F715B" w:rsidDel="00CE26C6" w:rsidRDefault="000F715B" w:rsidP="000F715B">
      <w:pPr>
        <w:widowControl w:val="0"/>
        <w:autoSpaceDE w:val="0"/>
        <w:autoSpaceDN w:val="0"/>
        <w:adjustRightInd w:val="0"/>
        <w:rPr>
          <w:del w:id="891" w:author="Peter Lord" w:date="2015-08-20T19:47:00Z"/>
          <w:rFonts w:ascii="Monospace" w:hAnsi="Monospace" w:cs="Monospace"/>
          <w:sz w:val="12"/>
          <w:szCs w:val="12"/>
        </w:rPr>
      </w:pPr>
      <w:del w:id="892" w:author="Peter Lord" w:date="2015-08-20T19:47:00Z">
        <w:r w:rsidRPr="000F715B" w:rsidDel="00CE26C6">
          <w:rPr>
            <w:rFonts w:ascii="Monospace" w:hAnsi="Monospace" w:cs="Monospace"/>
            <w:b/>
            <w:bCs/>
            <w:color w:val="7F0055"/>
            <w:sz w:val="12"/>
            <w:szCs w:val="12"/>
          </w:rPr>
          <w:delText>package</w:delText>
        </w:r>
        <w:r w:rsidRPr="000F715B" w:rsidDel="00CE26C6">
          <w:rPr>
            <w:rFonts w:ascii="Monospace" w:hAnsi="Monospace" w:cs="Monospace"/>
            <w:color w:val="000000"/>
            <w:sz w:val="12"/>
            <w:szCs w:val="12"/>
          </w:rPr>
          <w:delText xml:space="preserve"> com.discover.hydra.lifecycle;</w:delText>
        </w:r>
      </w:del>
    </w:p>
    <w:p w14:paraId="70010BD2" w14:textId="2AC5E818" w:rsidR="000F715B" w:rsidRPr="000F715B" w:rsidDel="00CE26C6" w:rsidRDefault="000F715B" w:rsidP="000F715B">
      <w:pPr>
        <w:widowControl w:val="0"/>
        <w:autoSpaceDE w:val="0"/>
        <w:autoSpaceDN w:val="0"/>
        <w:adjustRightInd w:val="0"/>
        <w:rPr>
          <w:del w:id="893" w:author="Peter Lord" w:date="2015-08-20T19:47:00Z"/>
          <w:rFonts w:ascii="Monospace" w:hAnsi="Monospace" w:cs="Monospace"/>
          <w:sz w:val="12"/>
          <w:szCs w:val="12"/>
        </w:rPr>
      </w:pPr>
    </w:p>
    <w:p w14:paraId="732F5BFD" w14:textId="31B51343" w:rsidR="000F715B" w:rsidRPr="000F715B" w:rsidDel="00CE26C6" w:rsidRDefault="000F715B" w:rsidP="000F715B">
      <w:pPr>
        <w:widowControl w:val="0"/>
        <w:autoSpaceDE w:val="0"/>
        <w:autoSpaceDN w:val="0"/>
        <w:adjustRightInd w:val="0"/>
        <w:rPr>
          <w:del w:id="894" w:author="Peter Lord" w:date="2015-08-20T19:47:00Z"/>
          <w:rFonts w:ascii="Monospace" w:hAnsi="Monospace" w:cs="Monospace"/>
          <w:sz w:val="12"/>
          <w:szCs w:val="12"/>
        </w:rPr>
      </w:pPr>
      <w:del w:id="895"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com.discover.hydra.ManagedZPK;</w:delText>
        </w:r>
      </w:del>
    </w:p>
    <w:p w14:paraId="7AE8FDE8" w14:textId="578A6A92" w:rsidR="000F715B" w:rsidRPr="000F715B" w:rsidDel="00CE26C6" w:rsidRDefault="000F715B" w:rsidP="000F715B">
      <w:pPr>
        <w:widowControl w:val="0"/>
        <w:autoSpaceDE w:val="0"/>
        <w:autoSpaceDN w:val="0"/>
        <w:adjustRightInd w:val="0"/>
        <w:rPr>
          <w:del w:id="896" w:author="Peter Lord" w:date="2015-08-20T19:47:00Z"/>
          <w:rFonts w:ascii="Monospace" w:hAnsi="Monospace" w:cs="Monospace"/>
          <w:sz w:val="12"/>
          <w:szCs w:val="12"/>
        </w:rPr>
      </w:pPr>
      <w:del w:id="897"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com.kabira.platform.ManagedObject;</w:delText>
        </w:r>
      </w:del>
    </w:p>
    <w:p w14:paraId="57619701" w14:textId="0CB33C61" w:rsidR="000F715B" w:rsidRPr="000F715B" w:rsidDel="00CE26C6" w:rsidRDefault="000F715B" w:rsidP="000F715B">
      <w:pPr>
        <w:widowControl w:val="0"/>
        <w:autoSpaceDE w:val="0"/>
        <w:autoSpaceDN w:val="0"/>
        <w:adjustRightInd w:val="0"/>
        <w:rPr>
          <w:del w:id="898" w:author="Peter Lord" w:date="2015-08-20T19:47:00Z"/>
          <w:rFonts w:ascii="Monospace" w:hAnsi="Monospace" w:cs="Monospace"/>
          <w:sz w:val="12"/>
          <w:szCs w:val="12"/>
        </w:rPr>
      </w:pPr>
      <w:del w:id="899"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com.kabira.platform.annotation.Asynchronous;</w:delText>
        </w:r>
      </w:del>
    </w:p>
    <w:p w14:paraId="55EAE697" w14:textId="445F07BA" w:rsidR="000F715B" w:rsidRPr="000F715B" w:rsidDel="00CE26C6" w:rsidRDefault="000F715B" w:rsidP="000F715B">
      <w:pPr>
        <w:widowControl w:val="0"/>
        <w:autoSpaceDE w:val="0"/>
        <w:autoSpaceDN w:val="0"/>
        <w:adjustRightInd w:val="0"/>
        <w:rPr>
          <w:del w:id="900" w:author="Peter Lord" w:date="2015-08-20T19:47:00Z"/>
          <w:rFonts w:ascii="Monospace" w:hAnsi="Monospace" w:cs="Monospace"/>
          <w:sz w:val="12"/>
          <w:szCs w:val="12"/>
        </w:rPr>
      </w:pPr>
      <w:del w:id="901"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com.kabira.platform.highavailability.Partition;</w:delText>
        </w:r>
      </w:del>
    </w:p>
    <w:p w14:paraId="2F9D17E8" w14:textId="6EA61C1F" w:rsidR="000F715B" w:rsidRPr="000F715B" w:rsidDel="00CE26C6" w:rsidRDefault="000F715B" w:rsidP="000F715B">
      <w:pPr>
        <w:widowControl w:val="0"/>
        <w:autoSpaceDE w:val="0"/>
        <w:autoSpaceDN w:val="0"/>
        <w:adjustRightInd w:val="0"/>
        <w:rPr>
          <w:del w:id="902" w:author="Peter Lord" w:date="2015-08-20T19:47:00Z"/>
          <w:rFonts w:ascii="Monospace" w:hAnsi="Monospace" w:cs="Monospace"/>
          <w:sz w:val="12"/>
          <w:szCs w:val="12"/>
        </w:rPr>
      </w:pPr>
      <w:del w:id="903"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com.kabira.platform.highavailability.PartitionManager;</w:delText>
        </w:r>
      </w:del>
    </w:p>
    <w:p w14:paraId="38AAEC15" w14:textId="136A2C65" w:rsidR="000F715B" w:rsidRPr="000F715B" w:rsidDel="00CE26C6" w:rsidRDefault="000F715B" w:rsidP="000F715B">
      <w:pPr>
        <w:widowControl w:val="0"/>
        <w:autoSpaceDE w:val="0"/>
        <w:autoSpaceDN w:val="0"/>
        <w:adjustRightInd w:val="0"/>
        <w:rPr>
          <w:del w:id="904" w:author="Peter Lord" w:date="2015-08-20T19:47:00Z"/>
          <w:rFonts w:ascii="Monospace" w:hAnsi="Monospace" w:cs="Monospace"/>
          <w:sz w:val="12"/>
          <w:szCs w:val="12"/>
        </w:rPr>
      </w:pPr>
      <w:del w:id="905" w:author="Peter Lord" w:date="2015-08-20T19:47:00Z">
        <w:r w:rsidRPr="000F715B" w:rsidDel="00CE26C6">
          <w:rPr>
            <w:rFonts w:ascii="Monospace" w:hAnsi="Monospace" w:cs="Monospace"/>
            <w:b/>
            <w:bCs/>
            <w:color w:val="7F0055"/>
            <w:sz w:val="12"/>
            <w:szCs w:val="12"/>
          </w:rPr>
          <w:delText>import</w:delText>
        </w:r>
        <w:r w:rsidRPr="000F715B" w:rsidDel="00CE26C6">
          <w:rPr>
            <w:rFonts w:ascii="Monospace" w:hAnsi="Monospace" w:cs="Monospace"/>
            <w:color w:val="000000"/>
            <w:sz w:val="12"/>
            <w:szCs w:val="12"/>
          </w:rPr>
          <w:delText xml:space="preserve"> com.kabira.platform.property.Status;</w:delText>
        </w:r>
      </w:del>
    </w:p>
    <w:p w14:paraId="102FC271" w14:textId="6B35D5C3" w:rsidR="000F715B" w:rsidRPr="000F715B" w:rsidDel="00CE26C6" w:rsidRDefault="000F715B" w:rsidP="000F715B">
      <w:pPr>
        <w:widowControl w:val="0"/>
        <w:autoSpaceDE w:val="0"/>
        <w:autoSpaceDN w:val="0"/>
        <w:adjustRightInd w:val="0"/>
        <w:rPr>
          <w:del w:id="906" w:author="Peter Lord" w:date="2015-08-20T19:47:00Z"/>
          <w:rFonts w:ascii="Monospace" w:hAnsi="Monospace" w:cs="Monospace"/>
          <w:sz w:val="12"/>
          <w:szCs w:val="12"/>
        </w:rPr>
      </w:pPr>
    </w:p>
    <w:p w14:paraId="1343103E" w14:textId="0B568717" w:rsidR="000F715B" w:rsidRPr="000F715B" w:rsidDel="00CE26C6" w:rsidRDefault="000F715B" w:rsidP="000F715B">
      <w:pPr>
        <w:widowControl w:val="0"/>
        <w:autoSpaceDE w:val="0"/>
        <w:autoSpaceDN w:val="0"/>
        <w:adjustRightInd w:val="0"/>
        <w:rPr>
          <w:del w:id="907" w:author="Peter Lord" w:date="2015-08-20T19:47:00Z"/>
          <w:rFonts w:ascii="Monospace" w:hAnsi="Monospace" w:cs="Monospace"/>
          <w:sz w:val="12"/>
          <w:szCs w:val="12"/>
        </w:rPr>
      </w:pPr>
    </w:p>
    <w:p w14:paraId="0ED2CDED" w14:textId="11BFE727" w:rsidR="000F715B" w:rsidRPr="000F715B" w:rsidDel="00CE26C6" w:rsidRDefault="000F715B" w:rsidP="000F715B">
      <w:pPr>
        <w:widowControl w:val="0"/>
        <w:autoSpaceDE w:val="0"/>
        <w:autoSpaceDN w:val="0"/>
        <w:adjustRightInd w:val="0"/>
        <w:rPr>
          <w:del w:id="908" w:author="Peter Lord" w:date="2015-08-20T19:47:00Z"/>
          <w:rFonts w:ascii="Monospace" w:hAnsi="Monospace" w:cs="Monospace"/>
          <w:sz w:val="12"/>
          <w:szCs w:val="12"/>
        </w:rPr>
      </w:pPr>
      <w:del w:id="909" w:author="Peter Lord" w:date="2015-08-20T19:47:00Z">
        <w:r w:rsidRPr="000F715B" w:rsidDel="00CE26C6">
          <w:rPr>
            <w:rFonts w:ascii="Monospace" w:hAnsi="Monospace" w:cs="Monospace"/>
            <w:b/>
            <w:bCs/>
            <w:color w:val="7F0055"/>
            <w:sz w:val="12"/>
            <w:szCs w:val="12"/>
          </w:rPr>
          <w:delText>public</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class</w:delText>
        </w:r>
        <w:r w:rsidRPr="000F715B" w:rsidDel="00CE26C6">
          <w:rPr>
            <w:rFonts w:ascii="Monospace" w:hAnsi="Monospace" w:cs="Monospace"/>
            <w:color w:val="000000"/>
            <w:sz w:val="12"/>
            <w:szCs w:val="12"/>
          </w:rPr>
          <w:delText xml:space="preserve"> NodeNotifier </w:delText>
        </w:r>
        <w:r w:rsidRPr="000F715B" w:rsidDel="00CE26C6">
          <w:rPr>
            <w:rFonts w:ascii="Monospace" w:hAnsi="Monospace" w:cs="Monospace"/>
            <w:b/>
            <w:bCs/>
            <w:color w:val="7F0055"/>
            <w:sz w:val="12"/>
            <w:szCs w:val="12"/>
          </w:rPr>
          <w:delText>extends</w:delText>
        </w:r>
        <w:r w:rsidRPr="000F715B" w:rsidDel="00CE26C6">
          <w:rPr>
            <w:rFonts w:ascii="Monospace" w:hAnsi="Monospace" w:cs="Monospace"/>
            <w:color w:val="000000"/>
            <w:sz w:val="12"/>
            <w:szCs w:val="12"/>
          </w:rPr>
          <w:delText xml:space="preserve"> com.kabira.platform.highavailability.NodeNotifier {</w:delText>
        </w:r>
      </w:del>
    </w:p>
    <w:p w14:paraId="4832C7CD" w14:textId="0A138482" w:rsidR="000F715B" w:rsidRPr="000F715B" w:rsidDel="00CE26C6" w:rsidRDefault="000F715B" w:rsidP="000F715B">
      <w:pPr>
        <w:widowControl w:val="0"/>
        <w:autoSpaceDE w:val="0"/>
        <w:autoSpaceDN w:val="0"/>
        <w:adjustRightInd w:val="0"/>
        <w:rPr>
          <w:del w:id="910" w:author="Peter Lord" w:date="2015-08-20T19:47:00Z"/>
          <w:rFonts w:ascii="Monospace" w:hAnsi="Monospace" w:cs="Monospace"/>
          <w:sz w:val="12"/>
          <w:szCs w:val="12"/>
        </w:rPr>
      </w:pPr>
    </w:p>
    <w:p w14:paraId="5F27E0FB" w14:textId="3F7E9498" w:rsidR="000F715B" w:rsidRPr="000F715B" w:rsidDel="00CE26C6" w:rsidRDefault="000F715B" w:rsidP="000F715B">
      <w:pPr>
        <w:widowControl w:val="0"/>
        <w:autoSpaceDE w:val="0"/>
        <w:autoSpaceDN w:val="0"/>
        <w:adjustRightInd w:val="0"/>
        <w:rPr>
          <w:del w:id="911" w:author="Peter Lord" w:date="2015-08-20T19:47:00Z"/>
          <w:rFonts w:ascii="Monospace" w:hAnsi="Monospace" w:cs="Monospace"/>
          <w:sz w:val="12"/>
          <w:szCs w:val="12"/>
        </w:rPr>
      </w:pPr>
      <w:del w:id="912"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private</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final</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static</w:delText>
        </w:r>
        <w:r w:rsidRPr="000F715B" w:rsidDel="00CE26C6">
          <w:rPr>
            <w:rFonts w:ascii="Monospace" w:hAnsi="Monospace" w:cs="Monospace"/>
            <w:color w:val="000000"/>
            <w:sz w:val="12"/>
            <w:szCs w:val="12"/>
          </w:rPr>
          <w:delText xml:space="preserve"> String </w:delText>
        </w:r>
        <w:r w:rsidRPr="000F715B" w:rsidDel="00CE26C6">
          <w:rPr>
            <w:rFonts w:ascii="Monospace" w:hAnsi="Monospace" w:cs="Monospace"/>
            <w:i/>
            <w:iCs/>
            <w:color w:val="0000C0"/>
            <w:sz w:val="12"/>
            <w:szCs w:val="12"/>
          </w:rPr>
          <w:delText>nodeName</w:delText>
        </w:r>
        <w:r w:rsidRPr="000F715B" w:rsidDel="00CE26C6">
          <w:rPr>
            <w:rFonts w:ascii="Monospace" w:hAnsi="Monospace" w:cs="Monospace"/>
            <w:color w:val="000000"/>
            <w:sz w:val="12"/>
            <w:szCs w:val="12"/>
          </w:rPr>
          <w:delText xml:space="preserve"> = System.</w:delText>
        </w:r>
        <w:r w:rsidRPr="000F715B" w:rsidDel="00CE26C6">
          <w:rPr>
            <w:rFonts w:ascii="Monospace" w:hAnsi="Monospace" w:cs="Monospace"/>
            <w:i/>
            <w:iCs/>
            <w:color w:val="000000"/>
            <w:sz w:val="12"/>
            <w:szCs w:val="12"/>
          </w:rPr>
          <w:delText>getProperty</w:delText>
        </w:r>
        <w:r w:rsidRPr="000F715B" w:rsidDel="00CE26C6">
          <w:rPr>
            <w:rFonts w:ascii="Monospace" w:hAnsi="Monospace" w:cs="Monospace"/>
            <w:color w:val="000000"/>
            <w:sz w:val="12"/>
            <w:szCs w:val="12"/>
          </w:rPr>
          <w:delText>(Status.</w:delText>
        </w:r>
        <w:r w:rsidRPr="000F715B" w:rsidDel="00CE26C6">
          <w:rPr>
            <w:rFonts w:ascii="Monospace" w:hAnsi="Monospace" w:cs="Monospace"/>
            <w:i/>
            <w:iCs/>
            <w:color w:val="0000C0"/>
            <w:sz w:val="12"/>
            <w:szCs w:val="12"/>
          </w:rPr>
          <w:delText>NODE_NAME</w:delText>
        </w:r>
        <w:r w:rsidRPr="000F715B" w:rsidDel="00CE26C6">
          <w:rPr>
            <w:rFonts w:ascii="Monospace" w:hAnsi="Monospace" w:cs="Monospace"/>
            <w:color w:val="000000"/>
            <w:sz w:val="12"/>
            <w:szCs w:val="12"/>
          </w:rPr>
          <w:delText>);</w:delText>
        </w:r>
      </w:del>
    </w:p>
    <w:p w14:paraId="17EEF166" w14:textId="76176F52" w:rsidR="000F715B" w:rsidRPr="000F715B" w:rsidDel="00CE26C6" w:rsidRDefault="000F715B" w:rsidP="000F715B">
      <w:pPr>
        <w:widowControl w:val="0"/>
        <w:autoSpaceDE w:val="0"/>
        <w:autoSpaceDN w:val="0"/>
        <w:adjustRightInd w:val="0"/>
        <w:rPr>
          <w:del w:id="913" w:author="Peter Lord" w:date="2015-08-20T19:47:00Z"/>
          <w:rFonts w:ascii="Monospace" w:hAnsi="Monospace" w:cs="Monospace"/>
          <w:sz w:val="12"/>
          <w:szCs w:val="12"/>
        </w:rPr>
      </w:pPr>
    </w:p>
    <w:p w14:paraId="44AFA554" w14:textId="2ECCB89E" w:rsidR="000F715B" w:rsidRPr="000F715B" w:rsidDel="00CE26C6" w:rsidRDefault="000F715B" w:rsidP="000F715B">
      <w:pPr>
        <w:widowControl w:val="0"/>
        <w:autoSpaceDE w:val="0"/>
        <w:autoSpaceDN w:val="0"/>
        <w:adjustRightInd w:val="0"/>
        <w:rPr>
          <w:del w:id="914" w:author="Peter Lord" w:date="2015-08-20T19:47:00Z"/>
          <w:rFonts w:ascii="Monospace" w:hAnsi="Monospace" w:cs="Monospace"/>
          <w:sz w:val="12"/>
          <w:szCs w:val="12"/>
        </w:rPr>
      </w:pPr>
      <w:del w:id="915"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646464"/>
            <w:sz w:val="12"/>
            <w:szCs w:val="12"/>
          </w:rPr>
          <w:delText>@Override</w:delText>
        </w:r>
      </w:del>
    </w:p>
    <w:p w14:paraId="2166681A" w14:textId="2F81BF6A" w:rsidR="000F715B" w:rsidRPr="000F715B" w:rsidDel="00CE26C6" w:rsidRDefault="000F715B" w:rsidP="000F715B">
      <w:pPr>
        <w:widowControl w:val="0"/>
        <w:autoSpaceDE w:val="0"/>
        <w:autoSpaceDN w:val="0"/>
        <w:adjustRightInd w:val="0"/>
        <w:rPr>
          <w:del w:id="916" w:author="Peter Lord" w:date="2015-08-20T19:47:00Z"/>
          <w:rFonts w:ascii="Monospace" w:hAnsi="Monospace" w:cs="Monospace"/>
          <w:sz w:val="12"/>
          <w:szCs w:val="12"/>
        </w:rPr>
      </w:pPr>
      <w:del w:id="917"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protected</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void</w:delText>
        </w:r>
        <w:r w:rsidRPr="000F715B" w:rsidDel="00CE26C6">
          <w:rPr>
            <w:rFonts w:ascii="Monospace" w:hAnsi="Monospace" w:cs="Monospace"/>
            <w:color w:val="000000"/>
            <w:sz w:val="12"/>
            <w:szCs w:val="12"/>
          </w:rPr>
          <w:delText xml:space="preserve"> active(String node) {</w:delText>
        </w:r>
      </w:del>
    </w:p>
    <w:p w14:paraId="0DDBDD6A" w14:textId="09B601C7" w:rsidR="00C05E5D" w:rsidDel="00CE26C6" w:rsidRDefault="000F715B" w:rsidP="000F715B">
      <w:pPr>
        <w:widowControl w:val="0"/>
        <w:autoSpaceDE w:val="0"/>
        <w:autoSpaceDN w:val="0"/>
        <w:adjustRightInd w:val="0"/>
        <w:rPr>
          <w:del w:id="918" w:author="Peter Lord" w:date="2015-08-20T19:47:00Z"/>
          <w:rFonts w:ascii="Monospace" w:hAnsi="Monospace" w:cs="Monospace"/>
          <w:color w:val="000000"/>
          <w:sz w:val="12"/>
          <w:szCs w:val="12"/>
        </w:rPr>
      </w:pPr>
      <w:del w:id="919"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delText>System.</w:delText>
        </w:r>
        <w:r w:rsidRPr="000F715B" w:rsidDel="00CE26C6">
          <w:rPr>
            <w:rFonts w:ascii="Monospace" w:hAnsi="Monospace" w:cs="Monospace"/>
            <w:i/>
            <w:iCs/>
            <w:color w:val="0000C0"/>
            <w:sz w:val="12"/>
            <w:szCs w:val="12"/>
          </w:rPr>
          <w:delText>out</w:delText>
        </w:r>
        <w:r w:rsidRPr="000F715B" w:rsidDel="00CE26C6">
          <w:rPr>
            <w:rFonts w:ascii="Monospace" w:hAnsi="Monospace" w:cs="Monospace"/>
            <w:color w:val="000000"/>
            <w:sz w:val="12"/>
            <w:szCs w:val="12"/>
          </w:rPr>
          <w:delText>.println(</w:delText>
        </w:r>
        <w:r w:rsidRPr="000F715B" w:rsidDel="00CE26C6">
          <w:rPr>
            <w:rFonts w:ascii="Monospace" w:hAnsi="Monospace" w:cs="Monospace"/>
            <w:color w:val="2A00FF"/>
            <w:sz w:val="12"/>
            <w:szCs w:val="12"/>
          </w:rPr>
          <w:delText>"NodeNotifier: Node "</w:delText>
        </w:r>
        <w:r w:rsidRPr="000F715B" w:rsidDel="00CE26C6">
          <w:rPr>
            <w:rFonts w:ascii="Monospace" w:hAnsi="Monospace" w:cs="Monospace"/>
            <w:color w:val="000000"/>
            <w:sz w:val="12"/>
            <w:szCs w:val="12"/>
          </w:rPr>
          <w:delText>+node+</w:delText>
        </w:r>
        <w:r w:rsidRPr="000F715B" w:rsidDel="00CE26C6">
          <w:rPr>
            <w:rFonts w:ascii="Monospace" w:hAnsi="Monospace" w:cs="Monospace"/>
            <w:color w:val="2A00FF"/>
            <w:sz w:val="12"/>
            <w:szCs w:val="12"/>
          </w:rPr>
          <w:delText>" is active"</w:delText>
        </w:r>
        <w:r w:rsidRPr="000F715B" w:rsidDel="00CE26C6">
          <w:rPr>
            <w:rFonts w:ascii="Monospace" w:hAnsi="Monospace" w:cs="Monospace"/>
            <w:color w:val="000000"/>
            <w:sz w:val="12"/>
            <w:szCs w:val="12"/>
          </w:rPr>
          <w:delText>);</w:delText>
        </w:r>
      </w:del>
    </w:p>
    <w:p w14:paraId="48F5214C" w14:textId="266EF14F" w:rsidR="00C05E5D" w:rsidDel="00CE26C6" w:rsidRDefault="00C05E5D" w:rsidP="000F715B">
      <w:pPr>
        <w:widowControl w:val="0"/>
        <w:autoSpaceDE w:val="0"/>
        <w:autoSpaceDN w:val="0"/>
        <w:adjustRightInd w:val="0"/>
        <w:rPr>
          <w:del w:id="920" w:author="Peter Lord" w:date="2015-08-20T19:47:00Z"/>
          <w:rFonts w:ascii="Monospace" w:hAnsi="Monospace" w:cs="Monospace"/>
          <w:color w:val="000000"/>
          <w:sz w:val="12"/>
          <w:szCs w:val="12"/>
        </w:rPr>
      </w:pPr>
    </w:p>
    <w:p w14:paraId="69D33429" w14:textId="5BB558C8" w:rsidR="00C05E5D" w:rsidRPr="00E87812" w:rsidDel="00CE26C6" w:rsidRDefault="00C05E5D" w:rsidP="00C05E5D">
      <w:pPr>
        <w:widowControl w:val="0"/>
        <w:autoSpaceDE w:val="0"/>
        <w:autoSpaceDN w:val="0"/>
        <w:adjustRightInd w:val="0"/>
        <w:rPr>
          <w:del w:id="921" w:author="Peter Lord" w:date="2015-08-20T19:47:00Z"/>
          <w:rFonts w:ascii="Monospace" w:hAnsi="Monospace" w:cs="Monospace"/>
          <w:sz w:val="12"/>
          <w:szCs w:val="12"/>
        </w:rPr>
      </w:pPr>
      <w:del w:id="922" w:author="Peter Lord" w:date="2015-08-20T19:47: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here we could track what nodes are available and potentially</w:delText>
        </w:r>
      </w:del>
    </w:p>
    <w:p w14:paraId="66850BA4" w14:textId="7386AF3A" w:rsidR="00C05E5D" w:rsidRPr="00E87812" w:rsidDel="00CE26C6" w:rsidRDefault="00C05E5D" w:rsidP="00C05E5D">
      <w:pPr>
        <w:widowControl w:val="0"/>
        <w:autoSpaceDE w:val="0"/>
        <w:autoSpaceDN w:val="0"/>
        <w:adjustRightInd w:val="0"/>
        <w:rPr>
          <w:del w:id="923" w:author="Peter Lord" w:date="2015-08-20T19:47:00Z"/>
          <w:rFonts w:ascii="Monospace" w:hAnsi="Monospace" w:cs="Monospace"/>
          <w:sz w:val="12"/>
          <w:szCs w:val="12"/>
        </w:rPr>
      </w:pPr>
      <w:del w:id="924" w:author="Peter Lord" w:date="2015-08-20T19:47: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re-enable key exchange</w:delText>
        </w:r>
      </w:del>
    </w:p>
    <w:p w14:paraId="70B46617" w14:textId="046A4024" w:rsidR="000F715B" w:rsidRPr="000F715B" w:rsidDel="00CE26C6" w:rsidRDefault="00C05E5D" w:rsidP="00C05E5D">
      <w:pPr>
        <w:widowControl w:val="0"/>
        <w:autoSpaceDE w:val="0"/>
        <w:autoSpaceDN w:val="0"/>
        <w:adjustRightInd w:val="0"/>
        <w:rPr>
          <w:del w:id="925" w:author="Peter Lord" w:date="2015-08-20T19:47:00Z"/>
          <w:rFonts w:ascii="Monospace" w:hAnsi="Monospace" w:cs="Monospace"/>
          <w:sz w:val="12"/>
          <w:szCs w:val="12"/>
        </w:rPr>
      </w:pPr>
      <w:del w:id="926" w:author="Peter Lord" w:date="2015-08-20T19:47: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r w:rsidR="000F715B" w:rsidRPr="000F715B" w:rsidDel="00CE26C6">
          <w:rPr>
            <w:rFonts w:ascii="Monospace" w:hAnsi="Monospace" w:cs="Monospace"/>
            <w:color w:val="000000"/>
            <w:sz w:val="12"/>
            <w:szCs w:val="12"/>
          </w:rPr>
          <w:tab/>
        </w:r>
        <w:r w:rsidR="000F715B" w:rsidRPr="000F715B" w:rsidDel="00CE26C6">
          <w:rPr>
            <w:rFonts w:ascii="Monospace" w:hAnsi="Monospace" w:cs="Monospace"/>
            <w:color w:val="000000"/>
            <w:sz w:val="12"/>
            <w:szCs w:val="12"/>
          </w:rPr>
          <w:tab/>
        </w:r>
      </w:del>
    </w:p>
    <w:p w14:paraId="53BD667B" w14:textId="4A63E093" w:rsidR="000F715B" w:rsidRPr="000F715B" w:rsidDel="00CE26C6" w:rsidRDefault="000F715B" w:rsidP="000F715B">
      <w:pPr>
        <w:widowControl w:val="0"/>
        <w:autoSpaceDE w:val="0"/>
        <w:autoSpaceDN w:val="0"/>
        <w:adjustRightInd w:val="0"/>
        <w:rPr>
          <w:del w:id="927" w:author="Peter Lord" w:date="2015-08-20T19:47:00Z"/>
          <w:rFonts w:ascii="Monospace" w:hAnsi="Monospace" w:cs="Monospace"/>
          <w:sz w:val="12"/>
          <w:szCs w:val="12"/>
        </w:rPr>
      </w:pPr>
      <w:del w:id="928" w:author="Peter Lord" w:date="2015-08-20T19:47:00Z">
        <w:r w:rsidRPr="000F715B" w:rsidDel="00CE26C6">
          <w:rPr>
            <w:rFonts w:ascii="Monospace" w:hAnsi="Monospace" w:cs="Monospace"/>
            <w:color w:val="000000"/>
            <w:sz w:val="12"/>
            <w:szCs w:val="12"/>
          </w:rPr>
          <w:tab/>
          <w:delText>}</w:delText>
        </w:r>
      </w:del>
    </w:p>
    <w:p w14:paraId="24116CB4" w14:textId="74AB4655" w:rsidR="000F715B" w:rsidRPr="000F715B" w:rsidDel="00CE26C6" w:rsidRDefault="000F715B" w:rsidP="000F715B">
      <w:pPr>
        <w:widowControl w:val="0"/>
        <w:autoSpaceDE w:val="0"/>
        <w:autoSpaceDN w:val="0"/>
        <w:adjustRightInd w:val="0"/>
        <w:rPr>
          <w:del w:id="929" w:author="Peter Lord" w:date="2015-08-20T19:47:00Z"/>
          <w:rFonts w:ascii="Monospace" w:hAnsi="Monospace" w:cs="Monospace"/>
          <w:sz w:val="12"/>
          <w:szCs w:val="12"/>
        </w:rPr>
      </w:pPr>
    </w:p>
    <w:p w14:paraId="4B83FE12" w14:textId="76E2FF56" w:rsidR="000F715B" w:rsidRPr="000F715B" w:rsidDel="00CE26C6" w:rsidRDefault="000F715B" w:rsidP="000F715B">
      <w:pPr>
        <w:widowControl w:val="0"/>
        <w:autoSpaceDE w:val="0"/>
        <w:autoSpaceDN w:val="0"/>
        <w:adjustRightInd w:val="0"/>
        <w:rPr>
          <w:del w:id="930" w:author="Peter Lord" w:date="2015-08-20T19:47:00Z"/>
          <w:rFonts w:ascii="Monospace" w:hAnsi="Monospace" w:cs="Monospace"/>
          <w:sz w:val="12"/>
          <w:szCs w:val="12"/>
        </w:rPr>
      </w:pPr>
      <w:del w:id="931"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646464"/>
            <w:sz w:val="12"/>
            <w:szCs w:val="12"/>
          </w:rPr>
          <w:delText>@Override</w:delText>
        </w:r>
      </w:del>
    </w:p>
    <w:p w14:paraId="21B6D9B9" w14:textId="73593B95" w:rsidR="000F715B" w:rsidRPr="000F715B" w:rsidDel="00CE26C6" w:rsidRDefault="000F715B" w:rsidP="000F715B">
      <w:pPr>
        <w:widowControl w:val="0"/>
        <w:autoSpaceDE w:val="0"/>
        <w:autoSpaceDN w:val="0"/>
        <w:adjustRightInd w:val="0"/>
        <w:rPr>
          <w:del w:id="932" w:author="Peter Lord" w:date="2015-08-20T19:47:00Z"/>
          <w:rFonts w:ascii="Monospace" w:hAnsi="Monospace" w:cs="Monospace"/>
          <w:sz w:val="12"/>
          <w:szCs w:val="12"/>
        </w:rPr>
      </w:pPr>
      <w:del w:id="933"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protected</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void</w:delText>
        </w:r>
        <w:r w:rsidRPr="000F715B" w:rsidDel="00CE26C6">
          <w:rPr>
            <w:rFonts w:ascii="Monospace" w:hAnsi="Monospace" w:cs="Monospace"/>
            <w:color w:val="000000"/>
            <w:sz w:val="12"/>
            <w:szCs w:val="12"/>
          </w:rPr>
          <w:delText xml:space="preserve"> unavailable(String node) {</w:delText>
        </w:r>
      </w:del>
    </w:p>
    <w:p w14:paraId="7ECB583C" w14:textId="6822BF4D" w:rsidR="000F715B" w:rsidRPr="000F715B" w:rsidDel="00CE26C6" w:rsidRDefault="000F715B" w:rsidP="000F715B">
      <w:pPr>
        <w:widowControl w:val="0"/>
        <w:autoSpaceDE w:val="0"/>
        <w:autoSpaceDN w:val="0"/>
        <w:adjustRightInd w:val="0"/>
        <w:rPr>
          <w:del w:id="934" w:author="Peter Lord" w:date="2015-08-20T19:47:00Z"/>
          <w:rFonts w:ascii="Monospace" w:hAnsi="Monospace" w:cs="Monospace"/>
          <w:sz w:val="12"/>
          <w:szCs w:val="12"/>
        </w:rPr>
      </w:pPr>
      <w:del w:id="935"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delText>System.</w:delText>
        </w:r>
        <w:r w:rsidRPr="000F715B" w:rsidDel="00CE26C6">
          <w:rPr>
            <w:rFonts w:ascii="Monospace" w:hAnsi="Monospace" w:cs="Monospace"/>
            <w:i/>
            <w:iCs/>
            <w:color w:val="0000C0"/>
            <w:sz w:val="12"/>
            <w:szCs w:val="12"/>
          </w:rPr>
          <w:delText>out</w:delText>
        </w:r>
        <w:r w:rsidRPr="000F715B" w:rsidDel="00CE26C6">
          <w:rPr>
            <w:rFonts w:ascii="Monospace" w:hAnsi="Monospace" w:cs="Monospace"/>
            <w:color w:val="000000"/>
            <w:sz w:val="12"/>
            <w:szCs w:val="12"/>
          </w:rPr>
          <w:delText>.println(</w:delText>
        </w:r>
        <w:r w:rsidRPr="000F715B" w:rsidDel="00CE26C6">
          <w:rPr>
            <w:rFonts w:ascii="Monospace" w:hAnsi="Monospace" w:cs="Monospace"/>
            <w:color w:val="2A00FF"/>
            <w:sz w:val="12"/>
            <w:szCs w:val="12"/>
          </w:rPr>
          <w:delText>"NodeNotifier: Node "</w:delText>
        </w:r>
        <w:r w:rsidRPr="000F715B" w:rsidDel="00CE26C6">
          <w:rPr>
            <w:rFonts w:ascii="Monospace" w:hAnsi="Monospace" w:cs="Monospace"/>
            <w:color w:val="000000"/>
            <w:sz w:val="12"/>
            <w:szCs w:val="12"/>
          </w:rPr>
          <w:delText>+node+</w:delText>
        </w:r>
        <w:r w:rsidRPr="000F715B" w:rsidDel="00CE26C6">
          <w:rPr>
            <w:rFonts w:ascii="Monospace" w:hAnsi="Monospace" w:cs="Monospace"/>
            <w:color w:val="2A00FF"/>
            <w:sz w:val="12"/>
            <w:szCs w:val="12"/>
          </w:rPr>
          <w:delText>" is unavailable"</w:delText>
        </w:r>
        <w:r w:rsidRPr="000F715B" w:rsidDel="00CE26C6">
          <w:rPr>
            <w:rFonts w:ascii="Monospace" w:hAnsi="Monospace" w:cs="Monospace"/>
            <w:color w:val="000000"/>
            <w:sz w:val="12"/>
            <w:szCs w:val="12"/>
          </w:rPr>
          <w:delText>);</w:delText>
        </w:r>
      </w:del>
    </w:p>
    <w:p w14:paraId="5A04E151" w14:textId="7F2432CA" w:rsidR="000F715B" w:rsidDel="00CE26C6" w:rsidRDefault="000F715B" w:rsidP="000F715B">
      <w:pPr>
        <w:widowControl w:val="0"/>
        <w:autoSpaceDE w:val="0"/>
        <w:autoSpaceDN w:val="0"/>
        <w:adjustRightInd w:val="0"/>
        <w:rPr>
          <w:del w:id="936" w:author="Peter Lord" w:date="2015-08-20T19:47:00Z"/>
          <w:rFonts w:ascii="Monospace" w:hAnsi="Monospace" w:cs="Monospace"/>
          <w:color w:val="000000"/>
          <w:sz w:val="12"/>
          <w:szCs w:val="12"/>
        </w:rPr>
      </w:pPr>
      <w:del w:id="937"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del>
    </w:p>
    <w:p w14:paraId="46AA6AEC" w14:textId="149A0EFF" w:rsidR="00C05E5D" w:rsidRPr="00E87812" w:rsidDel="00CE26C6" w:rsidRDefault="00C05E5D" w:rsidP="00C05E5D">
      <w:pPr>
        <w:widowControl w:val="0"/>
        <w:autoSpaceDE w:val="0"/>
        <w:autoSpaceDN w:val="0"/>
        <w:adjustRightInd w:val="0"/>
        <w:rPr>
          <w:del w:id="938" w:author="Peter Lord" w:date="2015-08-20T19:47:00Z"/>
          <w:rFonts w:ascii="Monospace" w:hAnsi="Monospace" w:cs="Monospace"/>
          <w:sz w:val="12"/>
          <w:szCs w:val="12"/>
        </w:rPr>
      </w:pPr>
      <w:del w:id="939" w:author="Peter Lord" w:date="2015-08-20T19:47: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here we could track what nodes are available</w:delText>
        </w:r>
      </w:del>
    </w:p>
    <w:p w14:paraId="12D4B2FC" w14:textId="7F9405AB" w:rsidR="00C05E5D" w:rsidRPr="00E87812" w:rsidDel="00CE26C6" w:rsidRDefault="00C05E5D" w:rsidP="00C05E5D">
      <w:pPr>
        <w:widowControl w:val="0"/>
        <w:autoSpaceDE w:val="0"/>
        <w:autoSpaceDN w:val="0"/>
        <w:adjustRightInd w:val="0"/>
        <w:rPr>
          <w:del w:id="940" w:author="Peter Lord" w:date="2015-08-20T19:47:00Z"/>
          <w:rFonts w:ascii="Monospace" w:hAnsi="Monospace" w:cs="Monospace"/>
          <w:sz w:val="12"/>
          <w:szCs w:val="12"/>
        </w:rPr>
      </w:pPr>
      <w:del w:id="941" w:author="Peter Lord" w:date="2015-08-20T19:47: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del>
    </w:p>
    <w:p w14:paraId="21AA139C" w14:textId="63375E8C" w:rsidR="00C05E5D" w:rsidRPr="000F715B" w:rsidDel="00CE26C6" w:rsidRDefault="00C05E5D" w:rsidP="00C05E5D">
      <w:pPr>
        <w:widowControl w:val="0"/>
        <w:autoSpaceDE w:val="0"/>
        <w:autoSpaceDN w:val="0"/>
        <w:adjustRightInd w:val="0"/>
        <w:rPr>
          <w:del w:id="942" w:author="Peter Lord" w:date="2015-08-20T19:47:00Z"/>
          <w:rFonts w:ascii="Monospace" w:hAnsi="Monospace" w:cs="Monospace"/>
          <w:sz w:val="12"/>
          <w:szCs w:val="12"/>
        </w:rPr>
      </w:pPr>
      <w:del w:id="943" w:author="Peter Lord" w:date="2015-08-20T19:47:00Z">
        <w:r w:rsidDel="00CE26C6">
          <w:rPr>
            <w:rFonts w:ascii="Monospace" w:hAnsi="Monospace" w:cs="Monospace"/>
            <w:color w:val="000000"/>
            <w:sz w:val="20"/>
          </w:rPr>
          <w:tab/>
        </w:r>
        <w:r w:rsidDel="00CE26C6">
          <w:rPr>
            <w:rFonts w:ascii="Monospace" w:hAnsi="Monospace" w:cs="Monospace"/>
            <w:color w:val="000000"/>
            <w:sz w:val="20"/>
          </w:rPr>
          <w:tab/>
        </w:r>
      </w:del>
    </w:p>
    <w:p w14:paraId="0844D372" w14:textId="371302E7" w:rsidR="000F715B" w:rsidRPr="000F715B" w:rsidDel="00CE26C6" w:rsidRDefault="000F715B" w:rsidP="000F715B">
      <w:pPr>
        <w:widowControl w:val="0"/>
        <w:autoSpaceDE w:val="0"/>
        <w:autoSpaceDN w:val="0"/>
        <w:adjustRightInd w:val="0"/>
        <w:rPr>
          <w:del w:id="944" w:author="Peter Lord" w:date="2015-08-20T19:47:00Z"/>
          <w:rFonts w:ascii="Monospace" w:hAnsi="Monospace" w:cs="Monospace"/>
          <w:sz w:val="12"/>
          <w:szCs w:val="12"/>
        </w:rPr>
      </w:pPr>
      <w:del w:id="945"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 at this point, a partition could be active now on this node</w:delText>
        </w:r>
      </w:del>
    </w:p>
    <w:p w14:paraId="537068EC" w14:textId="2EFF2C1A" w:rsidR="000F715B" w:rsidRPr="000F715B" w:rsidDel="00CE26C6" w:rsidRDefault="000F715B" w:rsidP="000F715B">
      <w:pPr>
        <w:widowControl w:val="0"/>
        <w:autoSpaceDE w:val="0"/>
        <w:autoSpaceDN w:val="0"/>
        <w:adjustRightInd w:val="0"/>
        <w:rPr>
          <w:del w:id="946" w:author="Peter Lord" w:date="2015-08-20T19:47:00Z"/>
          <w:rFonts w:ascii="Monospace" w:hAnsi="Monospace" w:cs="Monospace"/>
          <w:sz w:val="12"/>
          <w:szCs w:val="12"/>
        </w:rPr>
      </w:pPr>
      <w:del w:id="947"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w:delText>
        </w:r>
      </w:del>
    </w:p>
    <w:p w14:paraId="1A75FB88" w14:textId="7D10443A" w:rsidR="000F715B" w:rsidRPr="000F715B" w:rsidDel="00CE26C6" w:rsidRDefault="000F715B" w:rsidP="000F715B">
      <w:pPr>
        <w:widowControl w:val="0"/>
        <w:autoSpaceDE w:val="0"/>
        <w:autoSpaceDN w:val="0"/>
        <w:adjustRightInd w:val="0"/>
        <w:rPr>
          <w:del w:id="948" w:author="Peter Lord" w:date="2015-08-20T19:47:00Z"/>
          <w:rFonts w:ascii="Monospace" w:hAnsi="Monospace" w:cs="Monospace"/>
          <w:sz w:val="12"/>
          <w:szCs w:val="12"/>
        </w:rPr>
      </w:pPr>
      <w:del w:id="949"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this</w:delText>
        </w:r>
        <w:r w:rsidRPr="000F715B" w:rsidDel="00CE26C6">
          <w:rPr>
            <w:rFonts w:ascii="Monospace" w:hAnsi="Monospace" w:cs="Monospace"/>
            <w:color w:val="000000"/>
            <w:sz w:val="12"/>
            <w:szCs w:val="12"/>
          </w:rPr>
          <w:delText>.checkMigration();</w:delText>
        </w:r>
      </w:del>
    </w:p>
    <w:p w14:paraId="3B3F430F" w14:textId="16A8C940" w:rsidR="000F715B" w:rsidRPr="000F715B" w:rsidDel="00CE26C6" w:rsidRDefault="000F715B" w:rsidP="000F715B">
      <w:pPr>
        <w:widowControl w:val="0"/>
        <w:autoSpaceDE w:val="0"/>
        <w:autoSpaceDN w:val="0"/>
        <w:adjustRightInd w:val="0"/>
        <w:rPr>
          <w:del w:id="950" w:author="Peter Lord" w:date="2015-08-20T19:47:00Z"/>
          <w:rFonts w:ascii="Monospace" w:hAnsi="Monospace" w:cs="Monospace"/>
          <w:sz w:val="12"/>
          <w:szCs w:val="12"/>
        </w:rPr>
      </w:pPr>
      <w:del w:id="951" w:author="Peter Lord" w:date="2015-08-20T19:47:00Z">
        <w:r w:rsidRPr="000F715B" w:rsidDel="00CE26C6">
          <w:rPr>
            <w:rFonts w:ascii="Monospace" w:hAnsi="Monospace" w:cs="Monospace"/>
            <w:color w:val="000000"/>
            <w:sz w:val="12"/>
            <w:szCs w:val="12"/>
          </w:rPr>
          <w:tab/>
          <w:delText>}</w:delText>
        </w:r>
      </w:del>
    </w:p>
    <w:p w14:paraId="04FC6833" w14:textId="217E4958" w:rsidR="000F715B" w:rsidRPr="000F715B" w:rsidDel="00CE26C6" w:rsidRDefault="000F715B" w:rsidP="000F715B">
      <w:pPr>
        <w:widowControl w:val="0"/>
        <w:autoSpaceDE w:val="0"/>
        <w:autoSpaceDN w:val="0"/>
        <w:adjustRightInd w:val="0"/>
        <w:rPr>
          <w:del w:id="952" w:author="Peter Lord" w:date="2015-08-20T19:47:00Z"/>
          <w:rFonts w:ascii="Monospace" w:hAnsi="Monospace" w:cs="Monospace"/>
          <w:sz w:val="12"/>
          <w:szCs w:val="12"/>
        </w:rPr>
      </w:pPr>
      <w:del w:id="953" w:author="Peter Lord" w:date="2015-08-20T19:47:00Z">
        <w:r w:rsidRPr="000F715B" w:rsidDel="00CE26C6">
          <w:rPr>
            <w:rFonts w:ascii="Monospace" w:hAnsi="Monospace" w:cs="Monospace"/>
            <w:color w:val="000000"/>
            <w:sz w:val="12"/>
            <w:szCs w:val="12"/>
          </w:rPr>
          <w:tab/>
        </w:r>
      </w:del>
    </w:p>
    <w:p w14:paraId="62362685" w14:textId="4865384D" w:rsidR="000F715B" w:rsidRPr="000F715B" w:rsidDel="00CE26C6" w:rsidRDefault="000F715B" w:rsidP="000F715B">
      <w:pPr>
        <w:widowControl w:val="0"/>
        <w:autoSpaceDE w:val="0"/>
        <w:autoSpaceDN w:val="0"/>
        <w:adjustRightInd w:val="0"/>
        <w:rPr>
          <w:del w:id="954" w:author="Peter Lord" w:date="2015-08-20T19:47:00Z"/>
          <w:rFonts w:ascii="Monospace" w:hAnsi="Monospace" w:cs="Monospace"/>
          <w:sz w:val="12"/>
          <w:szCs w:val="12"/>
        </w:rPr>
      </w:pPr>
      <w:del w:id="955"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3F5FBF"/>
            <w:sz w:val="12"/>
            <w:szCs w:val="12"/>
          </w:rPr>
          <w:delText>/**</w:delText>
        </w:r>
      </w:del>
    </w:p>
    <w:p w14:paraId="5270ACC8" w14:textId="6B151189" w:rsidR="000F715B" w:rsidRPr="000F715B" w:rsidDel="00CE26C6" w:rsidRDefault="000F715B" w:rsidP="000F715B">
      <w:pPr>
        <w:widowControl w:val="0"/>
        <w:autoSpaceDE w:val="0"/>
        <w:autoSpaceDN w:val="0"/>
        <w:adjustRightInd w:val="0"/>
        <w:rPr>
          <w:del w:id="956" w:author="Peter Lord" w:date="2015-08-20T19:47:00Z"/>
          <w:rFonts w:ascii="Monospace" w:hAnsi="Monospace" w:cs="Monospace"/>
          <w:sz w:val="12"/>
          <w:szCs w:val="12"/>
        </w:rPr>
      </w:pPr>
      <w:del w:id="957" w:author="Peter Lord" w:date="2015-08-20T19:47:00Z">
        <w:r w:rsidRPr="000F715B" w:rsidDel="00CE26C6">
          <w:rPr>
            <w:rFonts w:ascii="Monospace" w:hAnsi="Monospace" w:cs="Monospace"/>
            <w:color w:val="3F5FBF"/>
            <w:sz w:val="12"/>
            <w:szCs w:val="12"/>
          </w:rPr>
          <w:tab/>
          <w:delText xml:space="preserve"> * Check if a partition has been migrated</w:delText>
        </w:r>
      </w:del>
    </w:p>
    <w:p w14:paraId="47A16726" w14:textId="3D066E4C" w:rsidR="000F715B" w:rsidRPr="000F715B" w:rsidDel="00CE26C6" w:rsidRDefault="000F715B" w:rsidP="000F715B">
      <w:pPr>
        <w:widowControl w:val="0"/>
        <w:autoSpaceDE w:val="0"/>
        <w:autoSpaceDN w:val="0"/>
        <w:adjustRightInd w:val="0"/>
        <w:rPr>
          <w:del w:id="958" w:author="Peter Lord" w:date="2015-08-20T19:47:00Z"/>
          <w:rFonts w:ascii="Monospace" w:hAnsi="Monospace" w:cs="Monospace"/>
          <w:sz w:val="12"/>
          <w:szCs w:val="12"/>
        </w:rPr>
      </w:pPr>
      <w:del w:id="959" w:author="Peter Lord" w:date="2015-08-20T19:47:00Z">
        <w:r w:rsidRPr="000F715B" w:rsidDel="00CE26C6">
          <w:rPr>
            <w:rFonts w:ascii="Monospace" w:hAnsi="Monospace" w:cs="Monospace"/>
            <w:color w:val="3F5FBF"/>
            <w:sz w:val="12"/>
            <w:szCs w:val="12"/>
          </w:rPr>
          <w:tab/>
          <w:delText xml:space="preserve"> * </w:delText>
        </w:r>
      </w:del>
    </w:p>
    <w:p w14:paraId="15FEE543" w14:textId="4431977F" w:rsidR="000F715B" w:rsidRPr="000F715B" w:rsidDel="00CE26C6" w:rsidRDefault="000F715B" w:rsidP="000F715B">
      <w:pPr>
        <w:widowControl w:val="0"/>
        <w:autoSpaceDE w:val="0"/>
        <w:autoSpaceDN w:val="0"/>
        <w:adjustRightInd w:val="0"/>
        <w:rPr>
          <w:del w:id="960" w:author="Peter Lord" w:date="2015-08-20T19:47:00Z"/>
          <w:rFonts w:ascii="Monospace" w:hAnsi="Monospace" w:cs="Monospace"/>
          <w:sz w:val="12"/>
          <w:szCs w:val="12"/>
        </w:rPr>
      </w:pPr>
      <w:del w:id="961" w:author="Peter Lord" w:date="2015-08-20T19:47:00Z">
        <w:r w:rsidRPr="000F715B" w:rsidDel="00CE26C6">
          <w:rPr>
            <w:rFonts w:ascii="Monospace" w:hAnsi="Monospace" w:cs="Monospace"/>
            <w:color w:val="3F5FBF"/>
            <w:sz w:val="12"/>
            <w:szCs w:val="12"/>
          </w:rPr>
          <w:tab/>
          <w:delText xml:space="preserve"> * This is run in a separate transaction to avoid lock contention with any locks</w:delText>
        </w:r>
      </w:del>
    </w:p>
    <w:p w14:paraId="6EAE079D" w14:textId="022A2DE7" w:rsidR="000F715B" w:rsidRPr="000F715B" w:rsidDel="00CE26C6" w:rsidRDefault="000F715B" w:rsidP="000F715B">
      <w:pPr>
        <w:widowControl w:val="0"/>
        <w:autoSpaceDE w:val="0"/>
        <w:autoSpaceDN w:val="0"/>
        <w:adjustRightInd w:val="0"/>
        <w:rPr>
          <w:del w:id="962" w:author="Peter Lord" w:date="2015-08-20T19:47:00Z"/>
          <w:rFonts w:ascii="Monospace" w:hAnsi="Monospace" w:cs="Monospace"/>
          <w:sz w:val="12"/>
          <w:szCs w:val="12"/>
        </w:rPr>
      </w:pPr>
      <w:del w:id="963" w:author="Peter Lord" w:date="2015-08-20T19:47:00Z">
        <w:r w:rsidRPr="000F715B" w:rsidDel="00CE26C6">
          <w:rPr>
            <w:rFonts w:ascii="Monospace" w:hAnsi="Monospace" w:cs="Monospace"/>
            <w:color w:val="3F5FBF"/>
            <w:sz w:val="12"/>
            <w:szCs w:val="12"/>
          </w:rPr>
          <w:tab/>
          <w:delText xml:space="preserve"> * held by the node notifier</w:delText>
        </w:r>
      </w:del>
    </w:p>
    <w:p w14:paraId="25670ECB" w14:textId="67D736D3" w:rsidR="000F715B" w:rsidRPr="000F715B" w:rsidDel="00CE26C6" w:rsidRDefault="000F715B" w:rsidP="000F715B">
      <w:pPr>
        <w:widowControl w:val="0"/>
        <w:autoSpaceDE w:val="0"/>
        <w:autoSpaceDN w:val="0"/>
        <w:adjustRightInd w:val="0"/>
        <w:rPr>
          <w:del w:id="964" w:author="Peter Lord" w:date="2015-08-20T19:47:00Z"/>
          <w:rFonts w:ascii="Monospace" w:hAnsi="Monospace" w:cs="Monospace"/>
          <w:sz w:val="12"/>
          <w:szCs w:val="12"/>
        </w:rPr>
      </w:pPr>
      <w:del w:id="965" w:author="Peter Lord" w:date="2015-08-20T19:47:00Z">
        <w:r w:rsidRPr="000F715B" w:rsidDel="00CE26C6">
          <w:rPr>
            <w:rFonts w:ascii="Monospace" w:hAnsi="Monospace" w:cs="Monospace"/>
            <w:color w:val="3F5FBF"/>
            <w:sz w:val="12"/>
            <w:szCs w:val="12"/>
          </w:rPr>
          <w:tab/>
          <w:delText xml:space="preserve"> */</w:delText>
        </w:r>
      </w:del>
    </w:p>
    <w:p w14:paraId="7DAF45DA" w14:textId="01AAE0FA" w:rsidR="000F715B" w:rsidRPr="000F715B" w:rsidDel="00CE26C6" w:rsidRDefault="000F715B" w:rsidP="000F715B">
      <w:pPr>
        <w:widowControl w:val="0"/>
        <w:autoSpaceDE w:val="0"/>
        <w:autoSpaceDN w:val="0"/>
        <w:adjustRightInd w:val="0"/>
        <w:rPr>
          <w:del w:id="966" w:author="Peter Lord" w:date="2015-08-20T19:47:00Z"/>
          <w:rFonts w:ascii="Monospace" w:hAnsi="Monospace" w:cs="Monospace"/>
          <w:sz w:val="12"/>
          <w:szCs w:val="12"/>
        </w:rPr>
      </w:pPr>
      <w:del w:id="967"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646464"/>
            <w:sz w:val="12"/>
            <w:szCs w:val="12"/>
          </w:rPr>
          <w:delText>@Asynchronous</w:delText>
        </w:r>
      </w:del>
    </w:p>
    <w:p w14:paraId="4817C0AB" w14:textId="4CEC0333" w:rsidR="000F715B" w:rsidRPr="000F715B" w:rsidDel="00CE26C6" w:rsidRDefault="000F715B" w:rsidP="000F715B">
      <w:pPr>
        <w:widowControl w:val="0"/>
        <w:autoSpaceDE w:val="0"/>
        <w:autoSpaceDN w:val="0"/>
        <w:adjustRightInd w:val="0"/>
        <w:rPr>
          <w:del w:id="968" w:author="Peter Lord" w:date="2015-08-20T19:47:00Z"/>
          <w:rFonts w:ascii="Monospace" w:hAnsi="Monospace" w:cs="Monospace"/>
          <w:sz w:val="12"/>
          <w:szCs w:val="12"/>
        </w:rPr>
      </w:pPr>
      <w:del w:id="969"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private</w:delText>
        </w:r>
        <w:r w:rsidRPr="000F715B" w:rsidDel="00CE26C6">
          <w:rPr>
            <w:rFonts w:ascii="Monospace" w:hAnsi="Monospace" w:cs="Monospace"/>
            <w:color w:val="000000"/>
            <w:sz w:val="12"/>
            <w:szCs w:val="12"/>
          </w:rPr>
          <w:delText xml:space="preserve"> </w:delText>
        </w:r>
        <w:r w:rsidRPr="000F715B" w:rsidDel="00CE26C6">
          <w:rPr>
            <w:rFonts w:ascii="Monospace" w:hAnsi="Monospace" w:cs="Monospace"/>
            <w:b/>
            <w:bCs/>
            <w:color w:val="7F0055"/>
            <w:sz w:val="12"/>
            <w:szCs w:val="12"/>
          </w:rPr>
          <w:delText>void</w:delText>
        </w:r>
        <w:r w:rsidRPr="000F715B" w:rsidDel="00CE26C6">
          <w:rPr>
            <w:rFonts w:ascii="Monospace" w:hAnsi="Monospace" w:cs="Monospace"/>
            <w:color w:val="000000"/>
            <w:sz w:val="12"/>
            <w:szCs w:val="12"/>
          </w:rPr>
          <w:delText xml:space="preserve"> checkMigration() {</w:delText>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del>
    </w:p>
    <w:p w14:paraId="52473F5B" w14:textId="1543A0FC" w:rsidR="000F715B" w:rsidRPr="000F715B" w:rsidDel="00CE26C6" w:rsidRDefault="000F715B" w:rsidP="000F715B">
      <w:pPr>
        <w:widowControl w:val="0"/>
        <w:autoSpaceDE w:val="0"/>
        <w:autoSpaceDN w:val="0"/>
        <w:adjustRightInd w:val="0"/>
        <w:rPr>
          <w:del w:id="970" w:author="Peter Lord" w:date="2015-08-20T19:47:00Z"/>
          <w:rFonts w:ascii="Monospace" w:hAnsi="Monospace" w:cs="Monospace"/>
          <w:sz w:val="12"/>
          <w:szCs w:val="12"/>
        </w:rPr>
      </w:pPr>
    </w:p>
    <w:p w14:paraId="12565ABB" w14:textId="10DF25DE" w:rsidR="000F715B" w:rsidRPr="000F715B" w:rsidDel="00CE26C6" w:rsidRDefault="000F715B" w:rsidP="000F715B">
      <w:pPr>
        <w:widowControl w:val="0"/>
        <w:autoSpaceDE w:val="0"/>
        <w:autoSpaceDN w:val="0"/>
        <w:adjustRightInd w:val="0"/>
        <w:rPr>
          <w:del w:id="971" w:author="Peter Lord" w:date="2015-08-20T19:47:00Z"/>
          <w:rFonts w:ascii="Monospace" w:hAnsi="Monospace" w:cs="Monospace"/>
          <w:sz w:val="12"/>
          <w:szCs w:val="12"/>
        </w:rPr>
      </w:pPr>
      <w:del w:id="972"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 if a partition is now active on this node, do an extent query</w:delText>
        </w:r>
      </w:del>
    </w:p>
    <w:p w14:paraId="15E37527" w14:textId="1E75C042" w:rsidR="000F715B" w:rsidRPr="000F715B" w:rsidDel="00CE26C6" w:rsidRDefault="000F715B" w:rsidP="000F715B">
      <w:pPr>
        <w:widowControl w:val="0"/>
        <w:autoSpaceDE w:val="0"/>
        <w:autoSpaceDN w:val="0"/>
        <w:adjustRightInd w:val="0"/>
        <w:rPr>
          <w:del w:id="973" w:author="Peter Lord" w:date="2015-08-20T19:47:00Z"/>
          <w:rFonts w:ascii="Monospace" w:hAnsi="Monospace" w:cs="Monospace"/>
          <w:sz w:val="12"/>
          <w:szCs w:val="12"/>
        </w:rPr>
      </w:pPr>
      <w:del w:id="974"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 which will trigger the secondary store to sync to disk</w:delText>
        </w:r>
      </w:del>
    </w:p>
    <w:p w14:paraId="52121C01" w14:textId="0ED3242C" w:rsidR="000F715B" w:rsidRPr="000F715B" w:rsidDel="00CE26C6" w:rsidRDefault="000F715B" w:rsidP="000F715B">
      <w:pPr>
        <w:widowControl w:val="0"/>
        <w:autoSpaceDE w:val="0"/>
        <w:autoSpaceDN w:val="0"/>
        <w:adjustRightInd w:val="0"/>
        <w:rPr>
          <w:del w:id="975" w:author="Peter Lord" w:date="2015-08-20T19:47:00Z"/>
          <w:rFonts w:ascii="Monospace" w:hAnsi="Monospace" w:cs="Monospace"/>
          <w:sz w:val="12"/>
          <w:szCs w:val="12"/>
        </w:rPr>
      </w:pPr>
      <w:del w:id="976"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w:delText>
        </w:r>
      </w:del>
    </w:p>
    <w:p w14:paraId="1BC92D1B" w14:textId="4337770B" w:rsidR="000F715B" w:rsidRPr="000F715B" w:rsidDel="00CE26C6" w:rsidRDefault="000F715B" w:rsidP="000F715B">
      <w:pPr>
        <w:widowControl w:val="0"/>
        <w:autoSpaceDE w:val="0"/>
        <w:autoSpaceDN w:val="0"/>
        <w:adjustRightInd w:val="0"/>
        <w:rPr>
          <w:del w:id="977" w:author="Peter Lord" w:date="2015-08-20T19:47:00Z"/>
          <w:rFonts w:ascii="Monospace" w:hAnsi="Monospace" w:cs="Monospace"/>
          <w:sz w:val="12"/>
          <w:szCs w:val="12"/>
        </w:rPr>
      </w:pPr>
      <w:del w:id="978"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for</w:delText>
        </w:r>
        <w:r w:rsidRPr="000F715B" w:rsidDel="00CE26C6">
          <w:rPr>
            <w:rFonts w:ascii="Monospace" w:hAnsi="Monospace" w:cs="Monospace"/>
            <w:color w:val="000000"/>
            <w:sz w:val="12"/>
            <w:szCs w:val="12"/>
          </w:rPr>
          <w:delText xml:space="preserve"> (Partition p : PartitionManager.</w:delText>
        </w:r>
        <w:r w:rsidRPr="000F715B" w:rsidDel="00CE26C6">
          <w:rPr>
            <w:rFonts w:ascii="Monospace" w:hAnsi="Monospace" w:cs="Monospace"/>
            <w:i/>
            <w:iCs/>
            <w:color w:val="000000"/>
            <w:sz w:val="12"/>
            <w:szCs w:val="12"/>
          </w:rPr>
          <w:delText>getPartitions</w:delText>
        </w:r>
        <w:r w:rsidRPr="000F715B" w:rsidDel="00CE26C6">
          <w:rPr>
            <w:rFonts w:ascii="Monospace" w:hAnsi="Monospace" w:cs="Monospace"/>
            <w:color w:val="000000"/>
            <w:sz w:val="12"/>
            <w:szCs w:val="12"/>
          </w:rPr>
          <w:delText>()) {</w:delText>
        </w:r>
      </w:del>
    </w:p>
    <w:p w14:paraId="0FD41704" w14:textId="7141C9AB" w:rsidR="000F715B" w:rsidDel="00CE26C6" w:rsidRDefault="000F715B" w:rsidP="000F715B">
      <w:pPr>
        <w:widowControl w:val="0"/>
        <w:autoSpaceDE w:val="0"/>
        <w:autoSpaceDN w:val="0"/>
        <w:adjustRightInd w:val="0"/>
        <w:rPr>
          <w:del w:id="979" w:author="Peter Lord" w:date="2015-08-20T19:47:00Z"/>
          <w:rFonts w:ascii="Monospace" w:hAnsi="Monospace" w:cs="Monospace"/>
          <w:color w:val="000000"/>
          <w:sz w:val="12"/>
          <w:szCs w:val="12"/>
        </w:rPr>
      </w:pPr>
      <w:del w:id="980"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if</w:delText>
        </w:r>
        <w:r w:rsidRPr="000F715B" w:rsidDel="00CE26C6">
          <w:rPr>
            <w:rFonts w:ascii="Monospace" w:hAnsi="Monospace" w:cs="Monospace"/>
            <w:color w:val="000000"/>
            <w:sz w:val="12"/>
            <w:szCs w:val="12"/>
          </w:rPr>
          <w:delText xml:space="preserve"> (p.getActiveNode().equals(</w:delText>
        </w:r>
        <w:r w:rsidRPr="000F715B" w:rsidDel="00CE26C6">
          <w:rPr>
            <w:rFonts w:ascii="Monospace" w:hAnsi="Monospace" w:cs="Monospace"/>
            <w:i/>
            <w:iCs/>
            <w:color w:val="0000C0"/>
            <w:sz w:val="12"/>
            <w:szCs w:val="12"/>
          </w:rPr>
          <w:delText>nodeName</w:delText>
        </w:r>
        <w:r w:rsidRPr="000F715B" w:rsidDel="00CE26C6">
          <w:rPr>
            <w:rFonts w:ascii="Monospace" w:hAnsi="Monospace" w:cs="Monospace"/>
            <w:color w:val="000000"/>
            <w:sz w:val="12"/>
            <w:szCs w:val="12"/>
          </w:rPr>
          <w:delText>)) {</w:delText>
        </w:r>
      </w:del>
    </w:p>
    <w:p w14:paraId="06E01A77" w14:textId="04AD1FC9" w:rsidR="004D416C" w:rsidRPr="004D416C" w:rsidDel="00CE26C6" w:rsidRDefault="004D416C" w:rsidP="004D416C">
      <w:pPr>
        <w:widowControl w:val="0"/>
        <w:autoSpaceDE w:val="0"/>
        <w:autoSpaceDN w:val="0"/>
        <w:adjustRightInd w:val="0"/>
        <w:rPr>
          <w:del w:id="981" w:author="Peter Lord" w:date="2015-08-20T19:47:00Z"/>
          <w:rFonts w:ascii="Monospace" w:hAnsi="Monospace" w:cs="Monospace"/>
          <w:sz w:val="12"/>
          <w:szCs w:val="12"/>
        </w:rPr>
      </w:pPr>
      <w:del w:id="982" w:author="Peter Lord" w:date="2015-08-20T19:47:00Z">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delText xml:space="preserve"> </w:delText>
        </w:r>
        <w:r w:rsidDel="00CE26C6">
          <w:rPr>
            <w:rFonts w:ascii="Monospace" w:hAnsi="Monospace" w:cs="Monospace"/>
            <w:sz w:val="12"/>
            <w:szCs w:val="12"/>
          </w:rPr>
          <w:delText xml:space="preserve">// </w:delText>
        </w:r>
        <w:r w:rsidRPr="004D416C" w:rsidDel="00CE26C6">
          <w:rPr>
            <w:rFonts w:ascii="Monospace" w:hAnsi="Monospace" w:cs="Monospace"/>
            <w:sz w:val="12"/>
            <w:szCs w:val="12"/>
          </w:rPr>
          <w:delText>This takes a read lock on all ZPK's - this is not expected to be a problem since ZPKs</w:delText>
        </w:r>
      </w:del>
    </w:p>
    <w:p w14:paraId="5E63F7EF" w14:textId="60146769" w:rsidR="004D416C" w:rsidRPr="004D416C" w:rsidDel="00CE26C6" w:rsidRDefault="004D416C" w:rsidP="004D416C">
      <w:pPr>
        <w:widowControl w:val="0"/>
        <w:autoSpaceDE w:val="0"/>
        <w:autoSpaceDN w:val="0"/>
        <w:adjustRightInd w:val="0"/>
        <w:rPr>
          <w:del w:id="983" w:author="Peter Lord" w:date="2015-08-20T19:47:00Z"/>
          <w:rFonts w:ascii="Monospace" w:hAnsi="Monospace" w:cs="Monospace"/>
          <w:sz w:val="12"/>
          <w:szCs w:val="12"/>
        </w:rPr>
      </w:pPr>
      <w:del w:id="984" w:author="Peter Lord" w:date="2015-08-20T19:47:00Z">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delText xml:space="preserve"> </w:delText>
        </w:r>
        <w:r w:rsidDel="00CE26C6">
          <w:rPr>
            <w:rFonts w:ascii="Monospace" w:hAnsi="Monospace" w:cs="Monospace"/>
            <w:sz w:val="12"/>
            <w:szCs w:val="12"/>
          </w:rPr>
          <w:delText xml:space="preserve">// </w:delText>
        </w:r>
        <w:r w:rsidRPr="004D416C" w:rsidDel="00CE26C6">
          <w:rPr>
            <w:rFonts w:ascii="Monospace" w:hAnsi="Monospace" w:cs="Monospace"/>
            <w:sz w:val="12"/>
            <w:szCs w:val="12"/>
          </w:rPr>
          <w:delText>are not updated.</w:delText>
        </w:r>
      </w:del>
    </w:p>
    <w:p w14:paraId="3EE087E9" w14:textId="53E24633" w:rsidR="004D416C" w:rsidRPr="000F715B" w:rsidDel="00CE26C6" w:rsidRDefault="004D416C" w:rsidP="004D416C">
      <w:pPr>
        <w:widowControl w:val="0"/>
        <w:autoSpaceDE w:val="0"/>
        <w:autoSpaceDN w:val="0"/>
        <w:adjustRightInd w:val="0"/>
        <w:rPr>
          <w:del w:id="985" w:author="Peter Lord" w:date="2015-08-20T19:47:00Z"/>
          <w:rFonts w:ascii="Monospace" w:hAnsi="Monospace" w:cs="Monospace"/>
          <w:sz w:val="12"/>
          <w:szCs w:val="12"/>
        </w:rPr>
      </w:pPr>
      <w:del w:id="986" w:author="Peter Lord" w:date="2015-08-20T19:47:00Z">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r>
        <w:r w:rsidRPr="004D416C" w:rsidDel="00CE26C6">
          <w:rPr>
            <w:rFonts w:ascii="Monospace" w:hAnsi="Monospace" w:cs="Monospace"/>
            <w:sz w:val="12"/>
            <w:szCs w:val="12"/>
          </w:rPr>
          <w:tab/>
        </w:r>
        <w:r w:rsidDel="00CE26C6">
          <w:rPr>
            <w:rFonts w:ascii="Monospace" w:hAnsi="Monospace" w:cs="Monospace"/>
            <w:sz w:val="12"/>
            <w:szCs w:val="12"/>
          </w:rPr>
          <w:delText>//</w:delText>
        </w:r>
      </w:del>
    </w:p>
    <w:p w14:paraId="56839C64" w14:textId="0FA846B3" w:rsidR="000F715B" w:rsidRPr="000F715B" w:rsidDel="00CE26C6" w:rsidRDefault="000F715B" w:rsidP="000F715B">
      <w:pPr>
        <w:widowControl w:val="0"/>
        <w:autoSpaceDE w:val="0"/>
        <w:autoSpaceDN w:val="0"/>
        <w:adjustRightInd w:val="0"/>
        <w:rPr>
          <w:del w:id="987" w:author="Peter Lord" w:date="2015-08-20T19:47:00Z"/>
          <w:rFonts w:ascii="Monospace" w:hAnsi="Monospace" w:cs="Monospace"/>
          <w:sz w:val="12"/>
          <w:szCs w:val="12"/>
        </w:rPr>
      </w:pPr>
      <w:del w:id="988"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b/>
            <w:bCs/>
            <w:color w:val="7F0055"/>
            <w:sz w:val="12"/>
            <w:szCs w:val="12"/>
          </w:rPr>
          <w:delText>for</w:delText>
        </w:r>
        <w:r w:rsidRPr="000F715B" w:rsidDel="00CE26C6">
          <w:rPr>
            <w:rFonts w:ascii="Monospace" w:hAnsi="Monospace" w:cs="Monospace"/>
            <w:color w:val="000000"/>
            <w:sz w:val="12"/>
            <w:szCs w:val="12"/>
          </w:rPr>
          <w:delText xml:space="preserve"> (ManagedZPK </w:delText>
        </w:r>
        <w:r w:rsidRPr="000F715B" w:rsidDel="00CE26C6">
          <w:rPr>
            <w:rFonts w:ascii="Monospace" w:hAnsi="Monospace" w:cs="Monospace"/>
            <w:color w:val="000000"/>
            <w:sz w:val="12"/>
            <w:szCs w:val="12"/>
            <w:u w:val="single"/>
          </w:rPr>
          <w:delText>zpk</w:delText>
        </w:r>
        <w:r w:rsidRPr="000F715B" w:rsidDel="00CE26C6">
          <w:rPr>
            <w:rFonts w:ascii="Monospace" w:hAnsi="Monospace" w:cs="Monospace"/>
            <w:color w:val="000000"/>
            <w:sz w:val="12"/>
            <w:szCs w:val="12"/>
          </w:rPr>
          <w:delText xml:space="preserve"> : ManagedObject.</w:delText>
        </w:r>
        <w:r w:rsidRPr="000F715B" w:rsidDel="00CE26C6">
          <w:rPr>
            <w:rFonts w:ascii="Monospace" w:hAnsi="Monospace" w:cs="Monospace"/>
            <w:i/>
            <w:iCs/>
            <w:color w:val="000000"/>
            <w:sz w:val="12"/>
            <w:szCs w:val="12"/>
          </w:rPr>
          <w:delText>extent</w:delText>
        </w:r>
        <w:r w:rsidRPr="000F715B" w:rsidDel="00CE26C6">
          <w:rPr>
            <w:rFonts w:ascii="Monospace" w:hAnsi="Monospace" w:cs="Monospace"/>
            <w:color w:val="000000"/>
            <w:sz w:val="12"/>
            <w:szCs w:val="12"/>
          </w:rPr>
          <w:delText>(ManagedZPK.</w:delText>
        </w:r>
        <w:r w:rsidRPr="000F715B" w:rsidDel="00CE26C6">
          <w:rPr>
            <w:rFonts w:ascii="Monospace" w:hAnsi="Monospace" w:cs="Monospace"/>
            <w:b/>
            <w:bCs/>
            <w:color w:val="7F0055"/>
            <w:sz w:val="12"/>
            <w:szCs w:val="12"/>
          </w:rPr>
          <w:delText>class</w:delText>
        </w:r>
        <w:r w:rsidRPr="000F715B" w:rsidDel="00CE26C6">
          <w:rPr>
            <w:rFonts w:ascii="Monospace" w:hAnsi="Monospace" w:cs="Monospace"/>
            <w:color w:val="000000"/>
            <w:sz w:val="12"/>
            <w:szCs w:val="12"/>
          </w:rPr>
          <w:delText>)) {</w:delText>
        </w:r>
      </w:del>
    </w:p>
    <w:p w14:paraId="12137B0D" w14:textId="45AD09DC" w:rsidR="000F715B" w:rsidRPr="000F715B" w:rsidDel="00CE26C6" w:rsidRDefault="000F715B" w:rsidP="000F715B">
      <w:pPr>
        <w:widowControl w:val="0"/>
        <w:autoSpaceDE w:val="0"/>
        <w:autoSpaceDN w:val="0"/>
        <w:adjustRightInd w:val="0"/>
        <w:rPr>
          <w:del w:id="989" w:author="Peter Lord" w:date="2015-08-20T19:47:00Z"/>
          <w:rFonts w:ascii="Monospace" w:hAnsi="Monospace" w:cs="Monospace"/>
          <w:sz w:val="12"/>
          <w:szCs w:val="12"/>
        </w:rPr>
      </w:pPr>
    </w:p>
    <w:p w14:paraId="10646995" w14:textId="6C9268A2" w:rsidR="000F715B" w:rsidRPr="000F715B" w:rsidDel="00CE26C6" w:rsidRDefault="000F715B" w:rsidP="000F715B">
      <w:pPr>
        <w:widowControl w:val="0"/>
        <w:autoSpaceDE w:val="0"/>
        <w:autoSpaceDN w:val="0"/>
        <w:adjustRightInd w:val="0"/>
        <w:rPr>
          <w:del w:id="990" w:author="Peter Lord" w:date="2015-08-20T19:47:00Z"/>
          <w:rFonts w:ascii="Monospace" w:hAnsi="Monospace" w:cs="Monospace"/>
          <w:sz w:val="12"/>
          <w:szCs w:val="12"/>
        </w:rPr>
      </w:pPr>
      <w:del w:id="991"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 xml:space="preserve">// FIX THIS - this assumes one partition - if multiple partitions then </w:delText>
        </w:r>
        <w:r w:rsidRPr="000F715B" w:rsidDel="00CE26C6">
          <w:rPr>
            <w:rFonts w:ascii="Monospace" w:hAnsi="Monospace" w:cs="Monospace"/>
            <w:color w:val="3F7F5F"/>
            <w:sz w:val="12"/>
            <w:szCs w:val="12"/>
            <w:u w:val="single"/>
          </w:rPr>
          <w:delText>zpk</w:delText>
        </w:r>
        <w:r w:rsidRPr="000F715B" w:rsidDel="00CE26C6">
          <w:rPr>
            <w:rFonts w:ascii="Monospace" w:hAnsi="Monospace" w:cs="Monospace"/>
            <w:color w:val="3F7F5F"/>
            <w:sz w:val="12"/>
            <w:szCs w:val="12"/>
          </w:rPr>
          <w:delText xml:space="preserve"> need to be checked that</w:delText>
        </w:r>
      </w:del>
    </w:p>
    <w:p w14:paraId="77333405" w14:textId="7405ED2C" w:rsidR="000F715B" w:rsidRPr="000F715B" w:rsidDel="00CE26C6" w:rsidRDefault="000F715B" w:rsidP="000F715B">
      <w:pPr>
        <w:widowControl w:val="0"/>
        <w:autoSpaceDE w:val="0"/>
        <w:autoSpaceDN w:val="0"/>
        <w:adjustRightInd w:val="0"/>
        <w:rPr>
          <w:del w:id="992" w:author="Peter Lord" w:date="2015-08-20T19:47:00Z"/>
          <w:rFonts w:ascii="Monospace" w:hAnsi="Monospace" w:cs="Monospace"/>
          <w:sz w:val="12"/>
          <w:szCs w:val="12"/>
        </w:rPr>
      </w:pPr>
      <w:del w:id="993"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 its active on this local node</w:delText>
        </w:r>
      </w:del>
    </w:p>
    <w:p w14:paraId="025F9B2E" w14:textId="10F4AC5D" w:rsidR="000F715B" w:rsidRPr="000F715B" w:rsidDel="00CE26C6" w:rsidRDefault="000F715B" w:rsidP="000F715B">
      <w:pPr>
        <w:widowControl w:val="0"/>
        <w:autoSpaceDE w:val="0"/>
        <w:autoSpaceDN w:val="0"/>
        <w:adjustRightInd w:val="0"/>
        <w:rPr>
          <w:del w:id="994" w:author="Peter Lord" w:date="2015-08-20T19:47:00Z"/>
          <w:rFonts w:ascii="Monospace" w:hAnsi="Monospace" w:cs="Monospace"/>
          <w:sz w:val="12"/>
          <w:szCs w:val="12"/>
        </w:rPr>
      </w:pPr>
      <w:del w:id="995"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3F7F5F"/>
            <w:sz w:val="12"/>
            <w:szCs w:val="12"/>
          </w:rPr>
          <w:delText>//</w:delText>
        </w:r>
      </w:del>
    </w:p>
    <w:p w14:paraId="28D0F4D3" w14:textId="3123C6F5" w:rsidR="000F715B" w:rsidRPr="000F715B" w:rsidDel="00CE26C6" w:rsidRDefault="000F715B" w:rsidP="000F715B">
      <w:pPr>
        <w:widowControl w:val="0"/>
        <w:autoSpaceDE w:val="0"/>
        <w:autoSpaceDN w:val="0"/>
        <w:adjustRightInd w:val="0"/>
        <w:rPr>
          <w:del w:id="996" w:author="Peter Lord" w:date="2015-08-20T19:47:00Z"/>
          <w:rFonts w:ascii="Monospace" w:hAnsi="Monospace" w:cs="Monospace"/>
          <w:sz w:val="12"/>
          <w:szCs w:val="12"/>
        </w:rPr>
      </w:pPr>
      <w:del w:id="997"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delText>}</w:delText>
        </w:r>
      </w:del>
    </w:p>
    <w:p w14:paraId="734D1692" w14:textId="0FDE75A0" w:rsidR="000F715B" w:rsidRPr="000F715B" w:rsidDel="00CE26C6" w:rsidRDefault="000F715B" w:rsidP="000F715B">
      <w:pPr>
        <w:widowControl w:val="0"/>
        <w:autoSpaceDE w:val="0"/>
        <w:autoSpaceDN w:val="0"/>
        <w:adjustRightInd w:val="0"/>
        <w:rPr>
          <w:del w:id="998" w:author="Peter Lord" w:date="2015-08-20T19:47:00Z"/>
          <w:rFonts w:ascii="Monospace" w:hAnsi="Monospace" w:cs="Monospace"/>
          <w:sz w:val="12"/>
          <w:szCs w:val="12"/>
        </w:rPr>
      </w:pPr>
      <w:del w:id="999"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delText>}</w:delText>
        </w:r>
      </w:del>
    </w:p>
    <w:p w14:paraId="6F67E0AA" w14:textId="6965B6A1" w:rsidR="000F715B" w:rsidRPr="000F715B" w:rsidDel="00CE26C6" w:rsidRDefault="000F715B" w:rsidP="000F715B">
      <w:pPr>
        <w:widowControl w:val="0"/>
        <w:autoSpaceDE w:val="0"/>
        <w:autoSpaceDN w:val="0"/>
        <w:adjustRightInd w:val="0"/>
        <w:rPr>
          <w:del w:id="1000" w:author="Peter Lord" w:date="2015-08-20T19:47:00Z"/>
          <w:rFonts w:ascii="Monospace" w:hAnsi="Monospace" w:cs="Monospace"/>
          <w:sz w:val="12"/>
          <w:szCs w:val="12"/>
        </w:rPr>
      </w:pPr>
      <w:del w:id="1001" w:author="Peter Lord" w:date="2015-08-20T19:47:00Z">
        <w:r w:rsidRPr="000F715B" w:rsidDel="00CE26C6">
          <w:rPr>
            <w:rFonts w:ascii="Monospace" w:hAnsi="Monospace" w:cs="Monospace"/>
            <w:color w:val="000000"/>
            <w:sz w:val="12"/>
            <w:szCs w:val="12"/>
          </w:rPr>
          <w:tab/>
        </w:r>
        <w:r w:rsidRPr="000F715B" w:rsidDel="00CE26C6">
          <w:rPr>
            <w:rFonts w:ascii="Monospace" w:hAnsi="Monospace" w:cs="Monospace"/>
            <w:color w:val="000000"/>
            <w:sz w:val="12"/>
            <w:szCs w:val="12"/>
          </w:rPr>
          <w:tab/>
          <w:delText>}</w:delText>
        </w:r>
      </w:del>
    </w:p>
    <w:p w14:paraId="7F22BCE2" w14:textId="18650E9A" w:rsidR="000F715B" w:rsidRPr="000F715B" w:rsidDel="00CE26C6" w:rsidRDefault="000F715B" w:rsidP="000F715B">
      <w:pPr>
        <w:widowControl w:val="0"/>
        <w:autoSpaceDE w:val="0"/>
        <w:autoSpaceDN w:val="0"/>
        <w:adjustRightInd w:val="0"/>
        <w:rPr>
          <w:del w:id="1002" w:author="Peter Lord" w:date="2015-08-20T19:47:00Z"/>
          <w:rFonts w:ascii="Monospace" w:hAnsi="Monospace" w:cs="Monospace"/>
          <w:sz w:val="12"/>
          <w:szCs w:val="12"/>
        </w:rPr>
      </w:pPr>
      <w:del w:id="1003" w:author="Peter Lord" w:date="2015-08-20T19:47:00Z">
        <w:r w:rsidRPr="000F715B" w:rsidDel="00CE26C6">
          <w:rPr>
            <w:rFonts w:ascii="Monospace" w:hAnsi="Monospace" w:cs="Monospace"/>
            <w:color w:val="000000"/>
            <w:sz w:val="12"/>
            <w:szCs w:val="12"/>
          </w:rPr>
          <w:tab/>
          <w:delText>}</w:delText>
        </w:r>
      </w:del>
    </w:p>
    <w:p w14:paraId="72B5364A" w14:textId="7D87B08E" w:rsidR="000F715B" w:rsidRPr="000F715B" w:rsidDel="00CE26C6" w:rsidRDefault="000F715B" w:rsidP="000F715B">
      <w:pPr>
        <w:widowControl w:val="0"/>
        <w:autoSpaceDE w:val="0"/>
        <w:autoSpaceDN w:val="0"/>
        <w:adjustRightInd w:val="0"/>
        <w:rPr>
          <w:del w:id="1004" w:author="Peter Lord" w:date="2015-08-20T19:47:00Z"/>
          <w:rFonts w:ascii="Monospace" w:hAnsi="Monospace" w:cs="Monospace"/>
          <w:sz w:val="12"/>
          <w:szCs w:val="12"/>
        </w:rPr>
      </w:pPr>
      <w:del w:id="1005" w:author="Peter Lord" w:date="2015-08-20T19:47:00Z">
        <w:r w:rsidRPr="000F715B" w:rsidDel="00CE26C6">
          <w:rPr>
            <w:rFonts w:ascii="Monospace" w:hAnsi="Monospace" w:cs="Monospace"/>
            <w:color w:val="000000"/>
            <w:sz w:val="12"/>
            <w:szCs w:val="12"/>
          </w:rPr>
          <w:delText>}</w:delText>
        </w:r>
      </w:del>
    </w:p>
    <w:p w14:paraId="530FF677" w14:textId="77777777" w:rsidR="00BD6931" w:rsidRDefault="00BD6931" w:rsidP="00511A60">
      <w:pPr>
        <w:pStyle w:val="BodyText"/>
      </w:pPr>
    </w:p>
    <w:p w14:paraId="71D80E4D" w14:textId="77777777" w:rsidR="00511A60" w:rsidRDefault="00511A60" w:rsidP="00511A60">
      <w:pPr>
        <w:pStyle w:val="BodyText"/>
      </w:pPr>
    </w:p>
    <w:p w14:paraId="5B470CC8" w14:textId="79DA1BBE" w:rsidR="00511A60" w:rsidRDefault="00A30FCF" w:rsidP="00A30FCF">
      <w:pPr>
        <w:pStyle w:val="Heading3"/>
      </w:pPr>
      <w:r>
        <w:t>Managed object definition</w:t>
      </w:r>
    </w:p>
    <w:p w14:paraId="73C579AF" w14:textId="32F1457E" w:rsidR="00A30FCF" w:rsidRDefault="0066764A" w:rsidP="00EC1D0F">
      <w:pPr>
        <w:pStyle w:val="BodyText"/>
      </w:pPr>
      <w:r>
        <w:t xml:space="preserve">The managed object used to hold the </w:t>
      </w:r>
      <w:r w:rsidR="006745D0">
        <w:t>ZPK</w:t>
      </w:r>
      <w:r>
        <w:t xml:space="preserve">, </w:t>
      </w:r>
      <w:proofErr w:type="spellStart"/>
      <w:r>
        <w:t>ManagedZPK</w:t>
      </w:r>
      <w:proofErr w:type="spellEnd"/>
      <w:r>
        <w:t xml:space="preserve">, should have sufficient keys defined </w:t>
      </w:r>
      <w:r w:rsidR="00294D6A">
        <w:t>to: -</w:t>
      </w:r>
    </w:p>
    <w:p w14:paraId="369253BF" w14:textId="111F832D" w:rsidR="0066764A" w:rsidRDefault="0066764A" w:rsidP="0066764A">
      <w:pPr>
        <w:pStyle w:val="BodyText"/>
        <w:numPr>
          <w:ilvl w:val="0"/>
          <w:numId w:val="20"/>
        </w:numPr>
      </w:pPr>
      <w:r>
        <w:t>When reading from disk, avoid creating two objects with the same data</w:t>
      </w:r>
    </w:p>
    <w:p w14:paraId="28C7B961" w14:textId="526BC97B" w:rsidR="0066764A" w:rsidRDefault="008C565C" w:rsidP="0066764A">
      <w:pPr>
        <w:pStyle w:val="BodyText"/>
        <w:numPr>
          <w:ilvl w:val="0"/>
          <w:numId w:val="20"/>
        </w:numPr>
      </w:pPr>
      <w:r>
        <w:t>Query for the latest</w:t>
      </w:r>
      <w:r w:rsidR="0066764A">
        <w:t xml:space="preserve"> </w:t>
      </w:r>
      <w:r w:rsidR="006745D0">
        <w:t>ZPK</w:t>
      </w:r>
    </w:p>
    <w:p w14:paraId="00F80D06" w14:textId="16090419" w:rsidR="0066764A" w:rsidRDefault="008C565C" w:rsidP="0066764A">
      <w:pPr>
        <w:pStyle w:val="BodyText"/>
        <w:numPr>
          <w:ilvl w:val="0"/>
          <w:numId w:val="20"/>
        </w:numPr>
      </w:pPr>
      <w:r>
        <w:t>Expire old ZPKs</w:t>
      </w:r>
    </w:p>
    <w:p w14:paraId="0AEB6B6C" w14:textId="77777777" w:rsidR="0066764A" w:rsidRDefault="0066764A" w:rsidP="0066764A">
      <w:pPr>
        <w:pStyle w:val="BodyText"/>
      </w:pPr>
    </w:p>
    <w:p w14:paraId="772750D5" w14:textId="511E1798" w:rsidR="0066764A" w:rsidRDefault="0066764A" w:rsidP="0066764A">
      <w:pPr>
        <w:pStyle w:val="BodyText"/>
      </w:pPr>
      <w:r>
        <w:t>The following definition achieves this</w:t>
      </w:r>
      <w:r w:rsidR="00294D6A">
        <w:t>: -</w:t>
      </w:r>
    </w:p>
    <w:p w14:paraId="20B09607" w14:textId="77777777" w:rsidR="00903B41" w:rsidRDefault="00903B41" w:rsidP="0066764A">
      <w:pPr>
        <w:pStyle w:val="BodyText"/>
      </w:pPr>
    </w:p>
    <w:p w14:paraId="64357DEE"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package</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com.discover.hydra</w:t>
      </w:r>
      <w:proofErr w:type="spellEnd"/>
      <w:r w:rsidRPr="00534D57">
        <w:rPr>
          <w:rFonts w:ascii="Monospace" w:hAnsi="Monospace" w:cs="Monospace"/>
          <w:color w:val="000000"/>
          <w:sz w:val="12"/>
          <w:szCs w:val="12"/>
        </w:rPr>
        <w:t>;</w:t>
      </w:r>
    </w:p>
    <w:p w14:paraId="732CFE3B"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2022176B"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java.util.Date</w:t>
      </w:r>
      <w:proofErr w:type="spellEnd"/>
      <w:r w:rsidRPr="00534D57">
        <w:rPr>
          <w:rFonts w:ascii="Monospace" w:hAnsi="Monospace" w:cs="Monospace"/>
          <w:color w:val="000000"/>
          <w:sz w:val="12"/>
          <w:szCs w:val="12"/>
        </w:rPr>
        <w:t>;</w:t>
      </w:r>
    </w:p>
    <w:p w14:paraId="56E9329F"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4B47D3EE"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com.kabira.platform.KeyFieldValueList</w:t>
      </w:r>
      <w:proofErr w:type="spellEnd"/>
      <w:r w:rsidRPr="00534D57">
        <w:rPr>
          <w:rFonts w:ascii="Monospace" w:hAnsi="Monospace" w:cs="Monospace"/>
          <w:color w:val="000000"/>
          <w:sz w:val="12"/>
          <w:szCs w:val="12"/>
        </w:rPr>
        <w:t>;</w:t>
      </w:r>
    </w:p>
    <w:p w14:paraId="1D9A26F5"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com.kabira.platform.KeyManager</w:t>
      </w:r>
      <w:proofErr w:type="spellEnd"/>
      <w:r w:rsidRPr="00534D57">
        <w:rPr>
          <w:rFonts w:ascii="Monospace" w:hAnsi="Monospace" w:cs="Monospace"/>
          <w:color w:val="000000"/>
          <w:sz w:val="12"/>
          <w:szCs w:val="12"/>
        </w:rPr>
        <w:t>;</w:t>
      </w:r>
    </w:p>
    <w:p w14:paraId="3DD54225"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com.kabira.platform.KeyOrderedBy</w:t>
      </w:r>
      <w:proofErr w:type="spellEnd"/>
      <w:r w:rsidRPr="00534D57">
        <w:rPr>
          <w:rFonts w:ascii="Monospace" w:hAnsi="Monospace" w:cs="Monospace"/>
          <w:color w:val="000000"/>
          <w:sz w:val="12"/>
          <w:szCs w:val="12"/>
        </w:rPr>
        <w:t>;</w:t>
      </w:r>
    </w:p>
    <w:p w14:paraId="395767AC"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com.kabira.platform.KeyQuery</w:t>
      </w:r>
      <w:proofErr w:type="spellEnd"/>
      <w:r w:rsidRPr="00534D57">
        <w:rPr>
          <w:rFonts w:ascii="Monospace" w:hAnsi="Monospace" w:cs="Monospace"/>
          <w:color w:val="000000"/>
          <w:sz w:val="12"/>
          <w:szCs w:val="12"/>
        </w:rPr>
        <w:t>;</w:t>
      </w:r>
    </w:p>
    <w:p w14:paraId="69311057"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com.kabira.platform.LockMode</w:t>
      </w:r>
      <w:proofErr w:type="spellEnd"/>
      <w:r w:rsidRPr="00534D57">
        <w:rPr>
          <w:rFonts w:ascii="Monospace" w:hAnsi="Monospace" w:cs="Monospace"/>
          <w:color w:val="000000"/>
          <w:sz w:val="12"/>
          <w:szCs w:val="12"/>
        </w:rPr>
        <w:t>;</w:t>
      </w:r>
    </w:p>
    <w:p w14:paraId="1A4CD829"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com.kabira.platform.ManagedObject</w:t>
      </w:r>
      <w:proofErr w:type="spellEnd"/>
      <w:r w:rsidRPr="00534D57">
        <w:rPr>
          <w:rFonts w:ascii="Monospace" w:hAnsi="Monospace" w:cs="Monospace"/>
          <w:color w:val="000000"/>
          <w:sz w:val="12"/>
          <w:szCs w:val="12"/>
        </w:rPr>
        <w:t>;</w:t>
      </w:r>
    </w:p>
    <w:p w14:paraId="110D6EB8"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com.kabira.platform.annotation.Asynchronous</w:t>
      </w:r>
      <w:proofErr w:type="spellEnd"/>
      <w:r w:rsidRPr="00534D57">
        <w:rPr>
          <w:rFonts w:ascii="Monospace" w:hAnsi="Monospace" w:cs="Monospace"/>
          <w:color w:val="000000"/>
          <w:sz w:val="12"/>
          <w:szCs w:val="12"/>
        </w:rPr>
        <w:t>;</w:t>
      </w:r>
    </w:p>
    <w:p w14:paraId="4B5D49CE"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com.kabira.platform.annotation.KeyField</w:t>
      </w:r>
      <w:proofErr w:type="spellEnd"/>
      <w:r w:rsidRPr="00534D57">
        <w:rPr>
          <w:rFonts w:ascii="Monospace" w:hAnsi="Monospace" w:cs="Monospace"/>
          <w:color w:val="000000"/>
          <w:sz w:val="12"/>
          <w:szCs w:val="12"/>
        </w:rPr>
        <w:t>;</w:t>
      </w:r>
    </w:p>
    <w:p w14:paraId="54E5502E"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com.kabira.platform.annotation.KeyList</w:t>
      </w:r>
      <w:proofErr w:type="spellEnd"/>
      <w:r w:rsidRPr="00534D57">
        <w:rPr>
          <w:rFonts w:ascii="Monospace" w:hAnsi="Monospace" w:cs="Monospace"/>
          <w:color w:val="000000"/>
          <w:sz w:val="12"/>
          <w:szCs w:val="12"/>
        </w:rPr>
        <w:t>;</w:t>
      </w:r>
    </w:p>
    <w:p w14:paraId="7C41E793"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com.kabira.platform.annotation.Key</w:t>
      </w:r>
      <w:proofErr w:type="spellEnd"/>
      <w:r w:rsidRPr="00534D57">
        <w:rPr>
          <w:rFonts w:ascii="Monospace" w:hAnsi="Monospace" w:cs="Monospace"/>
          <w:color w:val="000000"/>
          <w:sz w:val="12"/>
          <w:szCs w:val="12"/>
        </w:rPr>
        <w:t>;</w:t>
      </w:r>
    </w:p>
    <w:p w14:paraId="075DDDB4"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import</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com.kabira.platform.annotation.Managed</w:t>
      </w:r>
      <w:proofErr w:type="spellEnd"/>
      <w:r w:rsidRPr="00534D57">
        <w:rPr>
          <w:rFonts w:ascii="Monospace" w:hAnsi="Monospace" w:cs="Monospace"/>
          <w:color w:val="000000"/>
          <w:sz w:val="12"/>
          <w:szCs w:val="12"/>
        </w:rPr>
        <w:t>;</w:t>
      </w:r>
    </w:p>
    <w:p w14:paraId="370EFA10"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549C101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646464"/>
          <w:sz w:val="12"/>
          <w:szCs w:val="12"/>
        </w:rPr>
        <w:t>@Managed</w:t>
      </w:r>
    </w:p>
    <w:p w14:paraId="0221A80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646464"/>
          <w:sz w:val="12"/>
          <w:szCs w:val="12"/>
        </w:rPr>
        <w:t>@</w:t>
      </w:r>
      <w:proofErr w:type="spellStart"/>
      <w:r w:rsidRPr="00534D57">
        <w:rPr>
          <w:rFonts w:ascii="Monospace" w:hAnsi="Monospace" w:cs="Monospace"/>
          <w:color w:val="646464"/>
          <w:sz w:val="12"/>
          <w:szCs w:val="12"/>
        </w:rPr>
        <w:t>KeyList</w:t>
      </w:r>
      <w:proofErr w:type="spellEnd"/>
      <w:r w:rsidRPr="00534D57">
        <w:rPr>
          <w:rFonts w:ascii="Monospace" w:hAnsi="Monospace" w:cs="Monospace"/>
          <w:color w:val="000000"/>
          <w:sz w:val="12"/>
          <w:szCs w:val="12"/>
        </w:rPr>
        <w:t xml:space="preserve"> (keys = {</w:t>
      </w:r>
    </w:p>
    <w:p w14:paraId="6039044A"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646464"/>
          <w:sz w:val="12"/>
          <w:szCs w:val="12"/>
        </w:rPr>
        <w:t>@Key</w:t>
      </w:r>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 xml:space="preserve">name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ByClient</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fields =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unique = </w:t>
      </w:r>
      <w:r w:rsidRPr="00534D57">
        <w:rPr>
          <w:rFonts w:ascii="Monospace" w:hAnsi="Monospace" w:cs="Monospace"/>
          <w:b/>
          <w:bCs/>
          <w:color w:val="7F0055"/>
          <w:sz w:val="12"/>
          <w:szCs w:val="12"/>
        </w:rPr>
        <w:t>false</w:t>
      </w:r>
      <w:r w:rsidRPr="00534D57">
        <w:rPr>
          <w:rFonts w:ascii="Monospace" w:hAnsi="Monospace" w:cs="Monospace"/>
          <w:color w:val="000000"/>
          <w:sz w:val="12"/>
          <w:szCs w:val="12"/>
        </w:rPr>
        <w:t>),</w:t>
      </w:r>
    </w:p>
    <w:p w14:paraId="0666779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646464"/>
          <w:sz w:val="12"/>
          <w:szCs w:val="12"/>
        </w:rPr>
        <w:t>@Key</w:t>
      </w:r>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 xml:space="preserve">name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fields =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r w:rsidRPr="00534D57">
        <w:rPr>
          <w:rFonts w:ascii="Monospace" w:hAnsi="Monospace" w:cs="Monospace"/>
          <w:color w:val="2A00FF"/>
          <w:sz w:val="12"/>
          <w:szCs w:val="12"/>
        </w:rPr>
        <w:t>"index"</w:t>
      </w:r>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activeDate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unique = </w:t>
      </w:r>
      <w:r w:rsidRPr="00534D57">
        <w:rPr>
          <w:rFonts w:ascii="Monospace" w:hAnsi="Monospace" w:cs="Monospace"/>
          <w:b/>
          <w:bCs/>
          <w:color w:val="7F0055"/>
          <w:sz w:val="12"/>
          <w:szCs w:val="12"/>
        </w:rPr>
        <w:t>false</w:t>
      </w:r>
      <w:r w:rsidRPr="00534D57">
        <w:rPr>
          <w:rFonts w:ascii="Monospace" w:hAnsi="Monospace" w:cs="Monospace"/>
          <w:color w:val="000000"/>
          <w:sz w:val="12"/>
          <w:szCs w:val="12"/>
        </w:rPr>
        <w:t>, ordered=</w:t>
      </w:r>
      <w:r w:rsidRPr="00534D57">
        <w:rPr>
          <w:rFonts w:ascii="Monospace" w:hAnsi="Monospace" w:cs="Monospace"/>
          <w:b/>
          <w:bCs/>
          <w:color w:val="7F0055"/>
          <w:sz w:val="12"/>
          <w:szCs w:val="12"/>
        </w:rPr>
        <w:t>true</w:t>
      </w:r>
      <w:r w:rsidRPr="00534D57">
        <w:rPr>
          <w:rFonts w:ascii="Monospace" w:hAnsi="Monospace" w:cs="Monospace"/>
          <w:color w:val="000000"/>
          <w:sz w:val="12"/>
          <w:szCs w:val="12"/>
        </w:rPr>
        <w:t>),</w:t>
      </w:r>
    </w:p>
    <w:p w14:paraId="2407554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646464"/>
          <w:sz w:val="12"/>
          <w:szCs w:val="12"/>
        </w:rPr>
        <w:t>@Key</w:t>
      </w:r>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 xml:space="preserve">name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ByDistinct</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fields =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r w:rsidRPr="00534D57">
        <w:rPr>
          <w:rFonts w:ascii="Monospace" w:hAnsi="Monospace" w:cs="Monospace"/>
          <w:color w:val="2A00FF"/>
          <w:sz w:val="12"/>
          <w:szCs w:val="12"/>
        </w:rPr>
        <w:t>"index"</w:t>
      </w:r>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activeDate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unique = </w:t>
      </w:r>
      <w:r w:rsidRPr="00534D57">
        <w:rPr>
          <w:rFonts w:ascii="Monospace" w:hAnsi="Monospace" w:cs="Monospace"/>
          <w:b/>
          <w:bCs/>
          <w:color w:val="7F0055"/>
          <w:sz w:val="12"/>
          <w:szCs w:val="12"/>
        </w:rPr>
        <w:t>true</w:t>
      </w:r>
      <w:r w:rsidRPr="00534D57">
        <w:rPr>
          <w:rFonts w:ascii="Monospace" w:hAnsi="Monospace" w:cs="Monospace"/>
          <w:color w:val="000000"/>
          <w:sz w:val="12"/>
          <w:szCs w:val="12"/>
        </w:rPr>
        <w:t>),</w:t>
      </w:r>
      <w:r w:rsidRPr="00534D57">
        <w:rPr>
          <w:rFonts w:ascii="Monospace" w:hAnsi="Monospace" w:cs="Monospace"/>
          <w:color w:val="000000"/>
          <w:sz w:val="12"/>
          <w:szCs w:val="12"/>
        </w:rPr>
        <w:tab/>
      </w:r>
    </w:p>
    <w:p w14:paraId="485FEBD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w:t>
      </w:r>
    </w:p>
    <w:p w14:paraId="22E8AABF" w14:textId="77777777" w:rsidR="00534D57" w:rsidRPr="00534D57" w:rsidRDefault="00534D57" w:rsidP="00534D57">
      <w:pPr>
        <w:widowControl w:val="0"/>
        <w:autoSpaceDE w:val="0"/>
        <w:autoSpaceDN w:val="0"/>
        <w:adjustRightInd w:val="0"/>
        <w:rPr>
          <w:rFonts w:ascii="Monospace" w:hAnsi="Monospace" w:cs="Monospace"/>
          <w:sz w:val="12"/>
          <w:szCs w:val="12"/>
        </w:rPr>
      </w:pP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class</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  {</w:t>
      </w:r>
    </w:p>
    <w:p w14:paraId="52EB27F8"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226932F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private</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final</w:t>
      </w:r>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static</w:t>
      </w:r>
      <w:r w:rsidRPr="00534D57">
        <w:rPr>
          <w:rFonts w:ascii="Monospace" w:hAnsi="Monospace" w:cs="Monospace"/>
          <w:color w:val="000000"/>
          <w:sz w:val="12"/>
          <w:szCs w:val="12"/>
        </w:rPr>
        <w:t xml:space="preserve"> </w:t>
      </w:r>
      <w:proofErr w:type="spellStart"/>
      <w:r w:rsidRPr="00534D57">
        <w:rPr>
          <w:rFonts w:ascii="Monospace" w:hAnsi="Monospace" w:cs="Monospace"/>
          <w:b/>
          <w:bCs/>
          <w:color w:val="7F0055"/>
          <w:sz w:val="12"/>
          <w:szCs w:val="12"/>
        </w:rPr>
        <w:t>int</w:t>
      </w:r>
      <w:proofErr w:type="spellEnd"/>
      <w:r w:rsidRPr="00534D57">
        <w:rPr>
          <w:rFonts w:ascii="Monospace" w:hAnsi="Monospace" w:cs="Monospace"/>
          <w:color w:val="000000"/>
          <w:sz w:val="12"/>
          <w:szCs w:val="12"/>
        </w:rPr>
        <w:t xml:space="preserve"> </w:t>
      </w:r>
      <w:r w:rsidRPr="00534D57">
        <w:rPr>
          <w:rFonts w:ascii="Monospace" w:hAnsi="Monospace" w:cs="Monospace"/>
          <w:i/>
          <w:iCs/>
          <w:color w:val="0000C0"/>
          <w:sz w:val="12"/>
          <w:szCs w:val="12"/>
        </w:rPr>
        <w:t>MAX_KEYS</w:t>
      </w:r>
      <w:r w:rsidRPr="00534D57">
        <w:rPr>
          <w:rFonts w:ascii="Monospace" w:hAnsi="Monospace" w:cs="Monospace"/>
          <w:color w:val="000000"/>
          <w:sz w:val="12"/>
          <w:szCs w:val="12"/>
        </w:rPr>
        <w:t xml:space="preserve"> = 3;</w:t>
      </w:r>
    </w:p>
    <w:p w14:paraId="38D59183"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743C2F9E"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final</w:t>
      </w:r>
      <w:r w:rsidRPr="00534D57">
        <w:rPr>
          <w:rFonts w:ascii="Monospace" w:hAnsi="Monospace" w:cs="Monospace"/>
          <w:color w:val="000000"/>
          <w:sz w:val="12"/>
          <w:szCs w:val="12"/>
        </w:rPr>
        <w:t xml:space="preserve"> String </w:t>
      </w:r>
      <w:proofErr w:type="spellStart"/>
      <w:r w:rsidRPr="00534D57">
        <w:rPr>
          <w:rFonts w:ascii="Monospace" w:hAnsi="Monospace" w:cs="Monospace"/>
          <w:color w:val="0000C0"/>
          <w:sz w:val="12"/>
          <w:szCs w:val="12"/>
        </w:rPr>
        <w:t>clientNodeId</w:t>
      </w:r>
      <w:proofErr w:type="spellEnd"/>
      <w:r w:rsidRPr="00534D57">
        <w:rPr>
          <w:rFonts w:ascii="Monospace" w:hAnsi="Monospace" w:cs="Monospace"/>
          <w:color w:val="000000"/>
          <w:sz w:val="12"/>
          <w:szCs w:val="12"/>
        </w:rPr>
        <w:t>;</w:t>
      </w:r>
    </w:p>
    <w:p w14:paraId="43FBC938"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final</w:t>
      </w:r>
      <w:r w:rsidRPr="00534D57">
        <w:rPr>
          <w:rFonts w:ascii="Monospace" w:hAnsi="Monospace" w:cs="Monospace"/>
          <w:color w:val="000000"/>
          <w:sz w:val="12"/>
          <w:szCs w:val="12"/>
        </w:rPr>
        <w:t xml:space="preserve"> String </w:t>
      </w:r>
      <w:r w:rsidRPr="00534D57">
        <w:rPr>
          <w:rFonts w:ascii="Monospace" w:hAnsi="Monospace" w:cs="Monospace"/>
          <w:color w:val="0000C0"/>
          <w:sz w:val="12"/>
          <w:szCs w:val="12"/>
        </w:rPr>
        <w:t>index</w:t>
      </w:r>
      <w:r w:rsidRPr="00534D57">
        <w:rPr>
          <w:rFonts w:ascii="Monospace" w:hAnsi="Monospace" w:cs="Monospace"/>
          <w:color w:val="000000"/>
          <w:sz w:val="12"/>
          <w:szCs w:val="12"/>
        </w:rPr>
        <w:t>;</w:t>
      </w:r>
    </w:p>
    <w:p w14:paraId="2D6336E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String </w:t>
      </w:r>
      <w:proofErr w:type="spellStart"/>
      <w:r w:rsidRPr="00534D57">
        <w:rPr>
          <w:rFonts w:ascii="Monospace" w:hAnsi="Monospace" w:cs="Monospace"/>
          <w:color w:val="0000C0"/>
          <w:sz w:val="12"/>
          <w:szCs w:val="12"/>
        </w:rPr>
        <w:t>keyValue</w:t>
      </w:r>
      <w:proofErr w:type="spellEnd"/>
      <w:r w:rsidRPr="00534D57">
        <w:rPr>
          <w:rFonts w:ascii="Monospace" w:hAnsi="Monospace" w:cs="Monospace"/>
          <w:color w:val="000000"/>
          <w:sz w:val="12"/>
          <w:szCs w:val="12"/>
        </w:rPr>
        <w:t>;</w:t>
      </w:r>
    </w:p>
    <w:p w14:paraId="523DC8F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final</w:t>
      </w:r>
      <w:r w:rsidRPr="00534D57">
        <w:rPr>
          <w:rFonts w:ascii="Monospace" w:hAnsi="Monospace" w:cs="Monospace"/>
          <w:color w:val="000000"/>
          <w:sz w:val="12"/>
          <w:szCs w:val="12"/>
        </w:rPr>
        <w:t xml:space="preserve"> Date </w:t>
      </w:r>
      <w:proofErr w:type="spellStart"/>
      <w:r w:rsidRPr="00534D57">
        <w:rPr>
          <w:rFonts w:ascii="Monospace" w:hAnsi="Monospace" w:cs="Monospace"/>
          <w:color w:val="0000C0"/>
          <w:sz w:val="12"/>
          <w:szCs w:val="12"/>
        </w:rPr>
        <w:t>activeDate</w:t>
      </w:r>
      <w:proofErr w:type="spellEnd"/>
      <w:r w:rsidRPr="00534D57">
        <w:rPr>
          <w:rFonts w:ascii="Monospace" w:hAnsi="Monospace" w:cs="Monospace"/>
          <w:color w:val="000000"/>
          <w:sz w:val="12"/>
          <w:szCs w:val="12"/>
        </w:rPr>
        <w:t>;</w:t>
      </w:r>
    </w:p>
    <w:p w14:paraId="275329B6"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3C73E24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w:t>
      </w:r>
      <w:r w:rsidRPr="00534D57">
        <w:rPr>
          <w:rFonts w:ascii="Monospace" w:hAnsi="Monospace" w:cs="Monospace"/>
          <w:color w:val="646464"/>
          <w:sz w:val="12"/>
          <w:szCs w:val="12"/>
        </w:rPr>
        <w:t>@</w:t>
      </w:r>
      <w:proofErr w:type="spellStart"/>
      <w:r w:rsidRPr="00534D57">
        <w:rPr>
          <w:rFonts w:ascii="Monospace" w:hAnsi="Monospace" w:cs="Monospace"/>
          <w:color w:val="646464"/>
          <w:sz w:val="12"/>
          <w:szCs w:val="12"/>
        </w:rPr>
        <w:t>KeyField</w:t>
      </w:r>
      <w:proofErr w:type="spell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fieldName</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String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 xml:space="preserve">, </w:t>
      </w:r>
    </w:p>
    <w:p w14:paraId="44BC188E"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646464"/>
          <w:sz w:val="12"/>
          <w:szCs w:val="12"/>
        </w:rPr>
        <w:t>@</w:t>
      </w:r>
      <w:proofErr w:type="spellStart"/>
      <w:r w:rsidRPr="00534D57">
        <w:rPr>
          <w:rFonts w:ascii="Monospace" w:hAnsi="Monospace" w:cs="Monospace"/>
          <w:color w:val="646464"/>
          <w:sz w:val="12"/>
          <w:szCs w:val="12"/>
        </w:rPr>
        <w:t>KeyField</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fieldName</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"index"</w:t>
      </w:r>
      <w:r w:rsidRPr="00534D57">
        <w:rPr>
          <w:rFonts w:ascii="Monospace" w:hAnsi="Monospace" w:cs="Monospace"/>
          <w:color w:val="000000"/>
          <w:sz w:val="12"/>
          <w:szCs w:val="12"/>
        </w:rPr>
        <w:t xml:space="preserve">) String index, </w:t>
      </w:r>
    </w:p>
    <w:p w14:paraId="7F06CED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646464"/>
          <w:sz w:val="12"/>
          <w:szCs w:val="12"/>
        </w:rPr>
        <w:t>@</w:t>
      </w:r>
      <w:proofErr w:type="spellStart"/>
      <w:r w:rsidRPr="00534D57">
        <w:rPr>
          <w:rFonts w:ascii="Monospace" w:hAnsi="Monospace" w:cs="Monospace"/>
          <w:color w:val="646464"/>
          <w:sz w:val="12"/>
          <w:szCs w:val="12"/>
        </w:rPr>
        <w:t>KeyField</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fieldName</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activeDate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Date </w:t>
      </w:r>
      <w:proofErr w:type="spellStart"/>
      <w:r w:rsidRPr="00534D57">
        <w:rPr>
          <w:rFonts w:ascii="Monospace" w:hAnsi="Monospace" w:cs="Monospace"/>
          <w:color w:val="000000"/>
          <w:sz w:val="12"/>
          <w:szCs w:val="12"/>
        </w:rPr>
        <w:t>activeDate</w:t>
      </w:r>
      <w:proofErr w:type="spellEnd"/>
      <w:r w:rsidRPr="00534D57">
        <w:rPr>
          <w:rFonts w:ascii="Monospace" w:hAnsi="Monospace" w:cs="Monospace"/>
          <w:color w:val="000000"/>
          <w:sz w:val="12"/>
          <w:szCs w:val="12"/>
        </w:rPr>
        <w:t>) {</w:t>
      </w:r>
    </w:p>
    <w:p w14:paraId="433AAE8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b/>
          <w:bCs/>
          <w:color w:val="7F0055"/>
          <w:sz w:val="12"/>
          <w:szCs w:val="12"/>
        </w:rPr>
        <w:t>this</w:t>
      </w:r>
      <w:r w:rsidRPr="00534D57">
        <w:rPr>
          <w:rFonts w:ascii="Monospace" w:hAnsi="Monospace" w:cs="Monospace"/>
          <w:color w:val="000000"/>
          <w:sz w:val="12"/>
          <w:szCs w:val="12"/>
        </w:rPr>
        <w:t>.</w:t>
      </w:r>
      <w:r w:rsidRPr="00534D57">
        <w:rPr>
          <w:rFonts w:ascii="Monospace" w:hAnsi="Monospace" w:cs="Monospace"/>
          <w:color w:val="0000C0"/>
          <w:sz w:val="12"/>
          <w:szCs w:val="12"/>
        </w:rPr>
        <w:t>clientNodeId</w:t>
      </w:r>
      <w:proofErr w:type="spellEnd"/>
      <w:proofErr w:type="gramEnd"/>
      <w:r w:rsidRPr="00534D57">
        <w:rPr>
          <w:rFonts w:ascii="Monospace" w:hAnsi="Monospace" w:cs="Monospace"/>
          <w:color w:val="000000"/>
          <w:sz w:val="12"/>
          <w:szCs w:val="12"/>
        </w:rPr>
        <w:t xml:space="preserve"> =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w:t>
      </w:r>
    </w:p>
    <w:p w14:paraId="3D4569F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b/>
          <w:bCs/>
          <w:color w:val="7F0055"/>
          <w:sz w:val="12"/>
          <w:szCs w:val="12"/>
        </w:rPr>
        <w:t>this</w:t>
      </w:r>
      <w:r w:rsidRPr="00534D57">
        <w:rPr>
          <w:rFonts w:ascii="Monospace" w:hAnsi="Monospace" w:cs="Monospace"/>
          <w:color w:val="000000"/>
          <w:sz w:val="12"/>
          <w:szCs w:val="12"/>
        </w:rPr>
        <w:t>.</w:t>
      </w:r>
      <w:r w:rsidRPr="00534D57">
        <w:rPr>
          <w:rFonts w:ascii="Monospace" w:hAnsi="Monospace" w:cs="Monospace"/>
          <w:color w:val="0000C0"/>
          <w:sz w:val="12"/>
          <w:szCs w:val="12"/>
        </w:rPr>
        <w:t>index</w:t>
      </w:r>
      <w:proofErr w:type="spellEnd"/>
      <w:proofErr w:type="gramEnd"/>
      <w:r w:rsidRPr="00534D57">
        <w:rPr>
          <w:rFonts w:ascii="Monospace" w:hAnsi="Monospace" w:cs="Monospace"/>
          <w:color w:val="000000"/>
          <w:sz w:val="12"/>
          <w:szCs w:val="12"/>
        </w:rPr>
        <w:t xml:space="preserve"> = index;</w:t>
      </w:r>
    </w:p>
    <w:p w14:paraId="2AFE560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b/>
          <w:bCs/>
          <w:color w:val="7F0055"/>
          <w:sz w:val="12"/>
          <w:szCs w:val="12"/>
        </w:rPr>
        <w:t>this</w:t>
      </w:r>
      <w:r w:rsidRPr="00534D57">
        <w:rPr>
          <w:rFonts w:ascii="Monospace" w:hAnsi="Monospace" w:cs="Monospace"/>
          <w:color w:val="000000"/>
          <w:sz w:val="12"/>
          <w:szCs w:val="12"/>
        </w:rPr>
        <w:t>.</w:t>
      </w:r>
      <w:r w:rsidRPr="00534D57">
        <w:rPr>
          <w:rFonts w:ascii="Monospace" w:hAnsi="Monospace" w:cs="Monospace"/>
          <w:color w:val="0000C0"/>
          <w:sz w:val="12"/>
          <w:szCs w:val="12"/>
        </w:rPr>
        <w:t>activeDate</w:t>
      </w:r>
      <w:proofErr w:type="spellEnd"/>
      <w:proofErr w:type="gramEnd"/>
      <w:r w:rsidRPr="00534D57">
        <w:rPr>
          <w:rFonts w:ascii="Monospace" w:hAnsi="Monospace" w:cs="Monospace"/>
          <w:color w:val="000000"/>
          <w:sz w:val="12"/>
          <w:szCs w:val="12"/>
        </w:rPr>
        <w:t xml:space="preserve"> = </w:t>
      </w:r>
      <w:proofErr w:type="spellStart"/>
      <w:r w:rsidRPr="00534D57">
        <w:rPr>
          <w:rFonts w:ascii="Monospace" w:hAnsi="Monospace" w:cs="Monospace"/>
          <w:color w:val="000000"/>
          <w:sz w:val="12"/>
          <w:szCs w:val="12"/>
        </w:rPr>
        <w:t>activeDate</w:t>
      </w:r>
      <w:proofErr w:type="spellEnd"/>
      <w:r w:rsidRPr="00534D57">
        <w:rPr>
          <w:rFonts w:ascii="Monospace" w:hAnsi="Monospace" w:cs="Monospace"/>
          <w:color w:val="000000"/>
          <w:sz w:val="12"/>
          <w:szCs w:val="12"/>
        </w:rPr>
        <w:t>;</w:t>
      </w:r>
      <w:r w:rsidRPr="00534D57">
        <w:rPr>
          <w:rFonts w:ascii="Monospace" w:hAnsi="Monospace" w:cs="Monospace"/>
          <w:color w:val="000000"/>
          <w:sz w:val="12"/>
          <w:szCs w:val="12"/>
        </w:rPr>
        <w:tab/>
      </w:r>
    </w:p>
    <w:p w14:paraId="7A36768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t>}</w:t>
      </w:r>
    </w:p>
    <w:p w14:paraId="166EC150"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31FAD5A2"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3F5FBF"/>
          <w:sz w:val="12"/>
          <w:szCs w:val="12"/>
        </w:rPr>
        <w:t>/**</w:t>
      </w:r>
    </w:p>
    <w:p w14:paraId="7EE26AD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For debug purposes only </w:t>
      </w:r>
      <w:r w:rsidRPr="00534D57">
        <w:rPr>
          <w:rFonts w:ascii="Monospace" w:hAnsi="Monospace" w:cs="Monospace"/>
          <w:color w:val="7F7F9F"/>
          <w:sz w:val="12"/>
          <w:szCs w:val="12"/>
        </w:rPr>
        <w:t>-</w:t>
      </w:r>
      <w:r w:rsidRPr="00534D57">
        <w:rPr>
          <w:rFonts w:ascii="Monospace" w:hAnsi="Monospace" w:cs="Monospace"/>
          <w:color w:val="3F5FBF"/>
          <w:sz w:val="12"/>
          <w:szCs w:val="12"/>
        </w:rPr>
        <w:t xml:space="preserve"> note this will be executed on the currently active node</w:t>
      </w:r>
    </w:p>
    <w:p w14:paraId="4F297C6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w:t>
      </w:r>
    </w:p>
    <w:p w14:paraId="0596E54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646464"/>
          <w:sz w:val="12"/>
          <w:szCs w:val="12"/>
        </w:rPr>
        <w:t>@Override</w:t>
      </w:r>
    </w:p>
    <w:p w14:paraId="08E65E1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String </w:t>
      </w:r>
      <w:proofErr w:type="spellStart"/>
      <w:r w:rsidRPr="00534D57">
        <w:rPr>
          <w:rFonts w:ascii="Monospace" w:hAnsi="Monospace" w:cs="Monospace"/>
          <w:color w:val="000000"/>
          <w:sz w:val="12"/>
          <w:szCs w:val="12"/>
        </w:rPr>
        <w:t>toString</w:t>
      </w:r>
      <w:proofErr w:type="spellEnd"/>
      <w:r w:rsidRPr="00534D57">
        <w:rPr>
          <w:rFonts w:ascii="Monospace" w:hAnsi="Monospace" w:cs="Monospace"/>
          <w:color w:val="000000"/>
          <w:sz w:val="12"/>
          <w:szCs w:val="12"/>
        </w:rPr>
        <w:t>() {</w:t>
      </w:r>
    </w:p>
    <w:p w14:paraId="08B4398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return</w:t>
      </w:r>
      <w:proofErr w:type="gramEnd"/>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ManagedZPK</w:t>
      </w:r>
      <w:proofErr w:type="spellEnd"/>
      <w:r w:rsidRPr="00534D57">
        <w:rPr>
          <w:rFonts w:ascii="Monospace" w:hAnsi="Monospace" w:cs="Monospace"/>
          <w:color w:val="2A00FF"/>
          <w:sz w:val="12"/>
          <w:szCs w:val="12"/>
        </w:rPr>
        <w:t xml:space="preserve"> [</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w:t>
      </w:r>
      <w:proofErr w:type="spellStart"/>
      <w:r w:rsidRPr="00534D57">
        <w:rPr>
          <w:rFonts w:ascii="Monospace" w:hAnsi="Monospace" w:cs="Monospace"/>
          <w:color w:val="0000C0"/>
          <w:sz w:val="12"/>
          <w:szCs w:val="12"/>
        </w:rPr>
        <w:t>clientNodeId</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 index="</w:t>
      </w:r>
      <w:r w:rsidRPr="00534D57">
        <w:rPr>
          <w:rFonts w:ascii="Monospace" w:hAnsi="Monospace" w:cs="Monospace"/>
          <w:color w:val="000000"/>
          <w:sz w:val="12"/>
          <w:szCs w:val="12"/>
        </w:rPr>
        <w:t xml:space="preserve"> + </w:t>
      </w:r>
      <w:r w:rsidRPr="00534D57">
        <w:rPr>
          <w:rFonts w:ascii="Monospace" w:hAnsi="Monospace" w:cs="Monospace"/>
          <w:color w:val="0000C0"/>
          <w:sz w:val="12"/>
          <w:szCs w:val="12"/>
        </w:rPr>
        <w:t>index</w:t>
      </w:r>
    </w:p>
    <w:p w14:paraId="05109B9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t xml:space="preserve">+ </w:t>
      </w:r>
      <w:r w:rsidRPr="00534D57">
        <w:rPr>
          <w:rFonts w:ascii="Monospace" w:hAnsi="Monospace" w:cs="Monospace"/>
          <w:color w:val="2A00FF"/>
          <w:sz w:val="12"/>
          <w:szCs w:val="12"/>
        </w:rPr>
        <w:t xml:space="preserve">", </w:t>
      </w:r>
      <w:proofErr w:type="spellStart"/>
      <w:proofErr w:type="gramStart"/>
      <w:r w:rsidRPr="00534D57">
        <w:rPr>
          <w:rFonts w:ascii="Monospace" w:hAnsi="Monospace" w:cs="Monospace"/>
          <w:color w:val="2A00FF"/>
          <w:sz w:val="12"/>
          <w:szCs w:val="12"/>
        </w:rPr>
        <w:t>keyValue</w:t>
      </w:r>
      <w:proofErr w:type="spellEnd"/>
      <w:proofErr w:type="gram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w:t>
      </w:r>
      <w:proofErr w:type="spellStart"/>
      <w:r w:rsidRPr="00534D57">
        <w:rPr>
          <w:rFonts w:ascii="Monospace" w:hAnsi="Monospace" w:cs="Monospace"/>
          <w:color w:val="0000C0"/>
          <w:sz w:val="12"/>
          <w:szCs w:val="12"/>
        </w:rPr>
        <w:t>keyValue</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 xml:space="preserve">", </w:t>
      </w:r>
      <w:proofErr w:type="spellStart"/>
      <w:r w:rsidRPr="00534D57">
        <w:rPr>
          <w:rFonts w:ascii="Monospace" w:hAnsi="Monospace" w:cs="Monospace"/>
          <w:color w:val="2A00FF"/>
          <w:sz w:val="12"/>
          <w:szCs w:val="12"/>
        </w:rPr>
        <w:t>activeDate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 </w:t>
      </w:r>
      <w:proofErr w:type="spellStart"/>
      <w:r w:rsidRPr="00534D57">
        <w:rPr>
          <w:rFonts w:ascii="Monospace" w:hAnsi="Monospace" w:cs="Monospace"/>
          <w:color w:val="0000C0"/>
          <w:sz w:val="12"/>
          <w:szCs w:val="12"/>
        </w:rPr>
        <w:t>activeDate</w:t>
      </w:r>
      <w:proofErr w:type="spellEnd"/>
      <w:r w:rsidRPr="00534D57">
        <w:rPr>
          <w:rFonts w:ascii="Monospace" w:hAnsi="Monospace" w:cs="Monospace"/>
          <w:color w:val="000000"/>
          <w:sz w:val="12"/>
          <w:szCs w:val="12"/>
        </w:rPr>
        <w:t xml:space="preserve"> + </w:t>
      </w:r>
      <w:r w:rsidRPr="00534D57">
        <w:rPr>
          <w:rFonts w:ascii="Monospace" w:hAnsi="Monospace" w:cs="Monospace"/>
          <w:color w:val="2A00FF"/>
          <w:sz w:val="12"/>
          <w:szCs w:val="12"/>
        </w:rPr>
        <w:t>"]"</w:t>
      </w:r>
      <w:r w:rsidRPr="00534D57">
        <w:rPr>
          <w:rFonts w:ascii="Monospace" w:hAnsi="Monospace" w:cs="Monospace"/>
          <w:color w:val="000000"/>
          <w:sz w:val="12"/>
          <w:szCs w:val="12"/>
        </w:rPr>
        <w:t>;</w:t>
      </w:r>
    </w:p>
    <w:p w14:paraId="692E6ACA"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t>}</w:t>
      </w:r>
    </w:p>
    <w:p w14:paraId="34C3AD49"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51DBA48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3F5FBF"/>
          <w:sz w:val="12"/>
          <w:szCs w:val="12"/>
        </w:rPr>
        <w:t>/**</w:t>
      </w:r>
    </w:p>
    <w:p w14:paraId="7244D00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Get or create </w:t>
      </w:r>
      <w:proofErr w:type="gramStart"/>
      <w:r w:rsidRPr="00534D57">
        <w:rPr>
          <w:rFonts w:ascii="Monospace" w:hAnsi="Monospace" w:cs="Monospace"/>
          <w:color w:val="3F5FBF"/>
          <w:sz w:val="12"/>
          <w:szCs w:val="12"/>
        </w:rPr>
        <w:t>an</w:t>
      </w:r>
      <w:proofErr w:type="gramEnd"/>
      <w:r w:rsidRPr="00534D57">
        <w:rPr>
          <w:rFonts w:ascii="Monospace" w:hAnsi="Monospace" w:cs="Monospace"/>
          <w:color w:val="3F5FBF"/>
          <w:sz w:val="12"/>
          <w:szCs w:val="12"/>
        </w:rPr>
        <w:t xml:space="preserve"> unique ZPK instance.  This will be called when a new key is created by</w:t>
      </w:r>
    </w:p>
    <w:p w14:paraId="54ED5A5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roofErr w:type="gramStart"/>
      <w:r w:rsidRPr="00534D57">
        <w:rPr>
          <w:rFonts w:ascii="Monospace" w:hAnsi="Monospace" w:cs="Monospace"/>
          <w:color w:val="3F5FBF"/>
          <w:sz w:val="12"/>
          <w:szCs w:val="12"/>
        </w:rPr>
        <w:t>the</w:t>
      </w:r>
      <w:proofErr w:type="gramEnd"/>
      <w:r w:rsidRPr="00534D57">
        <w:rPr>
          <w:rFonts w:ascii="Monospace" w:hAnsi="Monospace" w:cs="Monospace"/>
          <w:color w:val="3F5FBF"/>
          <w:sz w:val="12"/>
          <w:szCs w:val="12"/>
        </w:rPr>
        <w:t xml:space="preserve"> key exchange process and also when the secondary store reads keys from disk (caused</w:t>
      </w:r>
    </w:p>
    <w:p w14:paraId="30B04FB8"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roofErr w:type="gramStart"/>
      <w:r w:rsidRPr="00534D57">
        <w:rPr>
          <w:rFonts w:ascii="Monospace" w:hAnsi="Monospace" w:cs="Monospace"/>
          <w:color w:val="3F5FBF"/>
          <w:sz w:val="12"/>
          <w:szCs w:val="12"/>
        </w:rPr>
        <w:t>by</w:t>
      </w:r>
      <w:proofErr w:type="gramEnd"/>
      <w:r w:rsidRPr="00534D57">
        <w:rPr>
          <w:rFonts w:ascii="Monospace" w:hAnsi="Monospace" w:cs="Monospace"/>
          <w:color w:val="3F5FBF"/>
          <w:sz w:val="12"/>
          <w:szCs w:val="12"/>
        </w:rPr>
        <w:t xml:space="preserve"> the administration command executing an extent query ).  In both cases we need to</w:t>
      </w:r>
    </w:p>
    <w:p w14:paraId="76EF069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roofErr w:type="gramStart"/>
      <w:r w:rsidRPr="00534D57">
        <w:rPr>
          <w:rFonts w:ascii="Monospace" w:hAnsi="Monospace" w:cs="Monospace"/>
          <w:color w:val="3F5FBF"/>
          <w:sz w:val="12"/>
          <w:szCs w:val="12"/>
        </w:rPr>
        <w:t>make</w:t>
      </w:r>
      <w:proofErr w:type="gramEnd"/>
      <w:r w:rsidRPr="00534D57">
        <w:rPr>
          <w:rFonts w:ascii="Monospace" w:hAnsi="Monospace" w:cs="Monospace"/>
          <w:color w:val="3F5FBF"/>
          <w:sz w:val="12"/>
          <w:szCs w:val="12"/>
        </w:rPr>
        <w:t xml:space="preserve"> sure we don't create two objects representing the same ZPK </w:t>
      </w:r>
      <w:r w:rsidRPr="00534D57">
        <w:rPr>
          <w:rFonts w:ascii="Monospace" w:hAnsi="Monospace" w:cs="Monospace"/>
          <w:color w:val="7F7F9F"/>
          <w:sz w:val="12"/>
          <w:szCs w:val="12"/>
        </w:rPr>
        <w:t>-</w:t>
      </w:r>
      <w:r w:rsidRPr="00534D57">
        <w:rPr>
          <w:rFonts w:ascii="Monospace" w:hAnsi="Monospace" w:cs="Monospace"/>
          <w:color w:val="3F5FBF"/>
          <w:sz w:val="12"/>
          <w:szCs w:val="12"/>
        </w:rPr>
        <w:t xml:space="preserve"> hence the use of a </w:t>
      </w:r>
    </w:p>
    <w:p w14:paraId="4ADC5992"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roofErr w:type="gramStart"/>
      <w:r w:rsidRPr="00534D57">
        <w:rPr>
          <w:rFonts w:ascii="Monospace" w:hAnsi="Monospace" w:cs="Monospace"/>
          <w:color w:val="3F5FBF"/>
          <w:sz w:val="12"/>
          <w:szCs w:val="12"/>
        </w:rPr>
        <w:t>unique</w:t>
      </w:r>
      <w:proofErr w:type="gramEnd"/>
      <w:r w:rsidRPr="00534D57">
        <w:rPr>
          <w:rFonts w:ascii="Monospace" w:hAnsi="Monospace" w:cs="Monospace"/>
          <w:color w:val="3F5FBF"/>
          <w:sz w:val="12"/>
          <w:szCs w:val="12"/>
        </w:rPr>
        <w:t xml:space="preserve"> key</w:t>
      </w:r>
    </w:p>
    <w:p w14:paraId="02650EF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
    <w:p w14:paraId="79FC7DF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w:t>
      </w:r>
      <w:proofErr w:type="spellStart"/>
      <w:r w:rsidRPr="00534D57">
        <w:rPr>
          <w:rFonts w:ascii="Monospace" w:hAnsi="Monospace" w:cs="Monospace"/>
          <w:color w:val="3F5FBF"/>
          <w:sz w:val="12"/>
          <w:szCs w:val="12"/>
        </w:rPr>
        <w:t>clientNodeId</w:t>
      </w:r>
      <w:proofErr w:type="spellEnd"/>
      <w:r w:rsidRPr="00534D57">
        <w:rPr>
          <w:rFonts w:ascii="Monospace" w:hAnsi="Monospace" w:cs="Monospace"/>
          <w:color w:val="3F5FBF"/>
          <w:sz w:val="12"/>
          <w:szCs w:val="12"/>
        </w:rPr>
        <w:tab/>
        <w:t>Client Node ID</w:t>
      </w:r>
    </w:p>
    <w:p w14:paraId="66792AD9"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index</w:t>
      </w:r>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t>Index</w:t>
      </w:r>
    </w:p>
    <w:p w14:paraId="516DA79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w:t>
      </w:r>
      <w:proofErr w:type="spellStart"/>
      <w:r w:rsidRPr="00534D57">
        <w:rPr>
          <w:rFonts w:ascii="Monospace" w:hAnsi="Monospace" w:cs="Monospace"/>
          <w:color w:val="3F5FBF"/>
          <w:sz w:val="12"/>
          <w:szCs w:val="12"/>
        </w:rPr>
        <w:t>activeDate</w:t>
      </w:r>
      <w:proofErr w:type="spellEnd"/>
      <w:r w:rsidRPr="00534D57">
        <w:rPr>
          <w:rFonts w:ascii="Monospace" w:hAnsi="Monospace" w:cs="Monospace"/>
          <w:color w:val="3F5FBF"/>
          <w:sz w:val="12"/>
          <w:szCs w:val="12"/>
        </w:rPr>
        <w:tab/>
        <w:t>active date</w:t>
      </w:r>
    </w:p>
    <w:p w14:paraId="76C22C4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w:t>
      </w:r>
      <w:proofErr w:type="spellStart"/>
      <w:r w:rsidRPr="00534D57">
        <w:rPr>
          <w:rFonts w:ascii="Monospace" w:hAnsi="Monospace" w:cs="Monospace"/>
          <w:color w:val="3F5FBF"/>
          <w:sz w:val="12"/>
          <w:szCs w:val="12"/>
        </w:rPr>
        <w:t>keyValue</w:t>
      </w:r>
      <w:proofErr w:type="spellEnd"/>
      <w:r w:rsidRPr="00534D57">
        <w:rPr>
          <w:rFonts w:ascii="Monospace" w:hAnsi="Monospace" w:cs="Monospace"/>
          <w:color w:val="3F5FBF"/>
          <w:sz w:val="12"/>
          <w:szCs w:val="12"/>
        </w:rPr>
        <w:tab/>
      </w:r>
      <w:r w:rsidRPr="00534D57">
        <w:rPr>
          <w:rFonts w:ascii="Monospace" w:hAnsi="Monospace" w:cs="Monospace"/>
          <w:color w:val="3F5FBF"/>
          <w:sz w:val="12"/>
          <w:szCs w:val="12"/>
        </w:rPr>
        <w:tab/>
        <w:t>contents of the key</w:t>
      </w:r>
    </w:p>
    <w:p w14:paraId="1228BDD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gramStart"/>
      <w:r w:rsidRPr="00534D57">
        <w:rPr>
          <w:rFonts w:ascii="Monospace" w:hAnsi="Monospace" w:cs="Monospace"/>
          <w:b/>
          <w:bCs/>
          <w:color w:val="7F9FBF"/>
          <w:sz w:val="12"/>
          <w:szCs w:val="12"/>
        </w:rPr>
        <w:t>return</w:t>
      </w:r>
      <w:proofErr w:type="gramEnd"/>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t xml:space="preserve">Instance of </w:t>
      </w:r>
      <w:proofErr w:type="spellStart"/>
      <w:r w:rsidRPr="00534D57">
        <w:rPr>
          <w:rFonts w:ascii="Monospace" w:hAnsi="Monospace" w:cs="Monospace"/>
          <w:color w:val="3F5FBF"/>
          <w:sz w:val="12"/>
          <w:szCs w:val="12"/>
        </w:rPr>
        <w:t>ManagedZPK</w:t>
      </w:r>
      <w:proofErr w:type="spellEnd"/>
    </w:p>
    <w:p w14:paraId="400891B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w:t>
      </w:r>
    </w:p>
    <w:p w14:paraId="23C9F4F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static</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getOrCreateZPK</w:t>
      </w:r>
      <w:proofErr w:type="spellEnd"/>
      <w:r w:rsidRPr="00534D57">
        <w:rPr>
          <w:rFonts w:ascii="Monospace" w:hAnsi="Monospace" w:cs="Monospace"/>
          <w:color w:val="000000"/>
          <w:sz w:val="12"/>
          <w:szCs w:val="12"/>
        </w:rPr>
        <w:t xml:space="preserve">(String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 xml:space="preserve">, String index, Date </w:t>
      </w:r>
      <w:proofErr w:type="spellStart"/>
      <w:r w:rsidRPr="00534D57">
        <w:rPr>
          <w:rFonts w:ascii="Monospace" w:hAnsi="Monospace" w:cs="Monospace"/>
          <w:color w:val="000000"/>
          <w:sz w:val="12"/>
          <w:szCs w:val="12"/>
        </w:rPr>
        <w:t>activeDate</w:t>
      </w:r>
      <w:proofErr w:type="spellEnd"/>
      <w:r w:rsidRPr="00534D57">
        <w:rPr>
          <w:rFonts w:ascii="Monospace" w:hAnsi="Monospace" w:cs="Monospace"/>
          <w:color w:val="000000"/>
          <w:sz w:val="12"/>
          <w:szCs w:val="12"/>
        </w:rPr>
        <w:t xml:space="preserve">, String </w:t>
      </w:r>
      <w:proofErr w:type="spellStart"/>
      <w:r w:rsidRPr="00534D57">
        <w:rPr>
          <w:rFonts w:ascii="Monospace" w:hAnsi="Monospace" w:cs="Monospace"/>
          <w:color w:val="000000"/>
          <w:sz w:val="12"/>
          <w:szCs w:val="12"/>
        </w:rPr>
        <w:t>keyValue</w:t>
      </w:r>
      <w:proofErr w:type="spellEnd"/>
      <w:r w:rsidRPr="00534D57">
        <w:rPr>
          <w:rFonts w:ascii="Monospace" w:hAnsi="Monospace" w:cs="Monospace"/>
          <w:color w:val="000000"/>
          <w:sz w:val="12"/>
          <w:szCs w:val="12"/>
        </w:rPr>
        <w:t>) {</w:t>
      </w:r>
    </w:p>
    <w:p w14:paraId="15C6798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km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&gt;();</w:t>
      </w:r>
    </w:p>
    <w:p w14:paraId="7A30D77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w:t>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 xml:space="preserve"> = </w:t>
      </w:r>
      <w:proofErr w:type="spellStart"/>
      <w:proofErr w:type="gramStart"/>
      <w:r w:rsidRPr="00534D57">
        <w:rPr>
          <w:rFonts w:ascii="Monospace" w:hAnsi="Monospace" w:cs="Monospace"/>
          <w:color w:val="000000"/>
          <w:sz w:val="12"/>
          <w:szCs w:val="12"/>
        </w:rPr>
        <w:t>km.createKeyQuery</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ManagedZPK.</w:t>
      </w:r>
      <w:r w:rsidRPr="00534D57">
        <w:rPr>
          <w:rFonts w:ascii="Monospace" w:hAnsi="Monospace" w:cs="Monospace"/>
          <w:b/>
          <w:bCs/>
          <w:color w:val="7F0055"/>
          <w:sz w:val="12"/>
          <w:szCs w:val="12"/>
        </w:rPr>
        <w:t>class</w:t>
      </w:r>
      <w:proofErr w:type="spellEnd"/>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ByDistinct</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w:t>
      </w:r>
    </w:p>
    <w:p w14:paraId="3EC66BC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proofErr w:type="gram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w:t>
      </w:r>
    </w:p>
    <w:p w14:paraId="5D22C8FA"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w:t>
      </w:r>
    </w:p>
    <w:p w14:paraId="1A85046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"index"</w:t>
      </w:r>
      <w:r w:rsidRPr="00534D57">
        <w:rPr>
          <w:rFonts w:ascii="Monospace" w:hAnsi="Monospace" w:cs="Monospace"/>
          <w:color w:val="000000"/>
          <w:sz w:val="12"/>
          <w:szCs w:val="12"/>
        </w:rPr>
        <w:t>, index);</w:t>
      </w:r>
    </w:p>
    <w:p w14:paraId="7C0788C2"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activeDate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activeDate</w:t>
      </w:r>
      <w:proofErr w:type="spellEnd"/>
      <w:r w:rsidRPr="00534D57">
        <w:rPr>
          <w:rFonts w:ascii="Monospace" w:hAnsi="Monospace" w:cs="Monospace"/>
          <w:color w:val="000000"/>
          <w:sz w:val="12"/>
          <w:szCs w:val="12"/>
        </w:rPr>
        <w:t>);</w:t>
      </w:r>
    </w:p>
    <w:p w14:paraId="48167F66"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22224EE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additionalFields</w:t>
      </w:r>
      <w:proofErr w:type="spell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proofErr w:type="gram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w:t>
      </w:r>
    </w:p>
    <w:p w14:paraId="19392459"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additionalFields.add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keyValue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keyValue</w:t>
      </w:r>
      <w:proofErr w:type="spellEnd"/>
      <w:r w:rsidRPr="00534D57">
        <w:rPr>
          <w:rFonts w:ascii="Monospace" w:hAnsi="Monospace" w:cs="Monospace"/>
          <w:color w:val="000000"/>
          <w:sz w:val="12"/>
          <w:szCs w:val="12"/>
        </w:rPr>
        <w:t>);</w:t>
      </w:r>
    </w:p>
    <w:p w14:paraId="4034218E"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2AF81968"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keyQuery.defineQuery</w:t>
      </w:r>
      <w:proofErr w:type="spellEnd"/>
      <w:proofErr w:type="gram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w:t>
      </w:r>
    </w:p>
    <w:p w14:paraId="0AF375F0"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390032C8"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 xml:space="preserve"> = </w:t>
      </w:r>
      <w:proofErr w:type="spellStart"/>
      <w:proofErr w:type="gramStart"/>
      <w:r w:rsidRPr="00534D57">
        <w:rPr>
          <w:rFonts w:ascii="Monospace" w:hAnsi="Monospace" w:cs="Monospace"/>
          <w:color w:val="000000"/>
          <w:sz w:val="12"/>
          <w:szCs w:val="12"/>
        </w:rPr>
        <w:t>keyQuery.getOrCreateSingleResult</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LockMode.</w:t>
      </w:r>
      <w:r w:rsidRPr="00534D57">
        <w:rPr>
          <w:rFonts w:ascii="Monospace" w:hAnsi="Monospace" w:cs="Monospace"/>
          <w:i/>
          <w:iCs/>
          <w:color w:val="0000C0"/>
          <w:sz w:val="12"/>
          <w:szCs w:val="12"/>
        </w:rPr>
        <w:t>READLOCK</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additionalFields</w:t>
      </w:r>
      <w:proofErr w:type="spellEnd"/>
      <w:r w:rsidRPr="00534D57">
        <w:rPr>
          <w:rFonts w:ascii="Monospace" w:hAnsi="Monospace" w:cs="Monospace"/>
          <w:color w:val="000000"/>
          <w:sz w:val="12"/>
          <w:szCs w:val="12"/>
        </w:rPr>
        <w:t>);</w:t>
      </w:r>
    </w:p>
    <w:p w14:paraId="57A8FE24"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092AA2F8"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 xml:space="preserve">// </w:t>
      </w:r>
      <w:proofErr w:type="gramStart"/>
      <w:r w:rsidRPr="00534D57">
        <w:rPr>
          <w:rFonts w:ascii="Monospace" w:hAnsi="Monospace" w:cs="Monospace"/>
          <w:color w:val="3F7F5F"/>
          <w:sz w:val="12"/>
          <w:szCs w:val="12"/>
        </w:rPr>
        <w:t>check</w:t>
      </w:r>
      <w:proofErr w:type="gramEnd"/>
      <w:r w:rsidRPr="00534D57">
        <w:rPr>
          <w:rFonts w:ascii="Monospace" w:hAnsi="Monospace" w:cs="Monospace"/>
          <w:color w:val="3F7F5F"/>
          <w:sz w:val="12"/>
          <w:szCs w:val="12"/>
        </w:rPr>
        <w:t xml:space="preserve"> if we should expire this key</w:t>
      </w:r>
    </w:p>
    <w:p w14:paraId="43BAA92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w:t>
      </w:r>
    </w:p>
    <w:p w14:paraId="6AF9468A"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color w:val="000000"/>
          <w:sz w:val="12"/>
          <w:szCs w:val="12"/>
        </w:rPr>
        <w:t>km</w:t>
      </w:r>
      <w:proofErr w:type="gram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&gt;();</w:t>
      </w:r>
    </w:p>
    <w:p w14:paraId="78140D7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keyQuery</w:t>
      </w:r>
      <w:proofErr w:type="spellEnd"/>
      <w:proofErr w:type="gramEnd"/>
      <w:r w:rsidRPr="00534D57">
        <w:rPr>
          <w:rFonts w:ascii="Monospace" w:hAnsi="Monospace" w:cs="Monospace"/>
          <w:color w:val="000000"/>
          <w:sz w:val="12"/>
          <w:szCs w:val="12"/>
        </w:rPr>
        <w:t xml:space="preserve"> = </w:t>
      </w:r>
      <w:proofErr w:type="spellStart"/>
      <w:r w:rsidRPr="00534D57">
        <w:rPr>
          <w:rFonts w:ascii="Monospace" w:hAnsi="Monospace" w:cs="Monospace"/>
          <w:color w:val="000000"/>
          <w:sz w:val="12"/>
          <w:szCs w:val="12"/>
        </w:rPr>
        <w:t>km.createKeyQuery</w:t>
      </w:r>
      <w:proofErr w:type="spell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ManagedZPK.</w:t>
      </w:r>
      <w:r w:rsidRPr="00534D57">
        <w:rPr>
          <w:rFonts w:ascii="Monospace" w:hAnsi="Monospace" w:cs="Monospace"/>
          <w:b/>
          <w:bCs/>
          <w:color w:val="7F0055"/>
          <w:sz w:val="12"/>
          <w:szCs w:val="12"/>
        </w:rPr>
        <w:t>class</w:t>
      </w:r>
      <w:proofErr w:type="spellEnd"/>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w:t>
      </w:r>
    </w:p>
    <w:p w14:paraId="3456BA99"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w:t>
      </w:r>
      <w:proofErr w:type="spellEnd"/>
      <w:proofErr w:type="gram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w:t>
      </w:r>
    </w:p>
    <w:p w14:paraId="7E4143F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w:t>
      </w:r>
    </w:p>
    <w:p w14:paraId="28DA3AE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"index"</w:t>
      </w:r>
      <w:r w:rsidRPr="00534D57">
        <w:rPr>
          <w:rFonts w:ascii="Monospace" w:hAnsi="Monospace" w:cs="Monospace"/>
          <w:color w:val="000000"/>
          <w:sz w:val="12"/>
          <w:szCs w:val="12"/>
        </w:rPr>
        <w:t>, index);</w:t>
      </w:r>
    </w:p>
    <w:p w14:paraId="571231F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keyQuery.defineQuery</w:t>
      </w:r>
      <w:proofErr w:type="spellEnd"/>
      <w:proofErr w:type="gram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w:t>
      </w:r>
    </w:p>
    <w:p w14:paraId="7012C0B7"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1A78285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if</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null</w:t>
      </w:r>
      <w:r w:rsidRPr="00534D57">
        <w:rPr>
          <w:rFonts w:ascii="Monospace" w:hAnsi="Monospace" w:cs="Monospace"/>
          <w:color w:val="000000"/>
          <w:sz w:val="12"/>
          <w:szCs w:val="12"/>
        </w:rPr>
        <w:t xml:space="preserve"> &amp;&amp; </w:t>
      </w:r>
      <w:proofErr w:type="spellStart"/>
      <w:r w:rsidRPr="00534D57">
        <w:rPr>
          <w:rFonts w:ascii="Monospace" w:hAnsi="Monospace" w:cs="Monospace"/>
          <w:color w:val="000000"/>
          <w:sz w:val="12"/>
          <w:szCs w:val="12"/>
        </w:rPr>
        <w:t>keyQuery.cardinality</w:t>
      </w:r>
      <w:proofErr w:type="spellEnd"/>
      <w:r w:rsidRPr="00534D57">
        <w:rPr>
          <w:rFonts w:ascii="Monospace" w:hAnsi="Monospace" w:cs="Monospace"/>
          <w:color w:val="000000"/>
          <w:sz w:val="12"/>
          <w:szCs w:val="12"/>
        </w:rPr>
        <w:t xml:space="preserve">() &gt; </w:t>
      </w:r>
      <w:r w:rsidRPr="00534D57">
        <w:rPr>
          <w:rFonts w:ascii="Monospace" w:hAnsi="Monospace" w:cs="Monospace"/>
          <w:i/>
          <w:iCs/>
          <w:color w:val="0000C0"/>
          <w:sz w:val="12"/>
          <w:szCs w:val="12"/>
        </w:rPr>
        <w:t>MAX_KEYS</w:t>
      </w:r>
      <w:r w:rsidRPr="00534D57">
        <w:rPr>
          <w:rFonts w:ascii="Monospace" w:hAnsi="Monospace" w:cs="Monospace"/>
          <w:color w:val="000000"/>
          <w:sz w:val="12"/>
          <w:szCs w:val="12"/>
        </w:rPr>
        <w:t>) {</w:t>
      </w:r>
    </w:p>
    <w:p w14:paraId="0EB04ED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zpk.expire</w:t>
      </w:r>
      <w:proofErr w:type="spellEnd"/>
      <w:proofErr w:type="gramEnd"/>
      <w:r w:rsidRPr="00534D57">
        <w:rPr>
          <w:rFonts w:ascii="Monospace" w:hAnsi="Monospace" w:cs="Monospace"/>
          <w:color w:val="000000"/>
          <w:sz w:val="12"/>
          <w:szCs w:val="12"/>
        </w:rPr>
        <w:t>();</w:t>
      </w:r>
    </w:p>
    <w:p w14:paraId="1CCCB77E"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t>}</w:t>
      </w:r>
    </w:p>
    <w:p w14:paraId="74A81125"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6EA6B75E"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return</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w:t>
      </w:r>
    </w:p>
    <w:p w14:paraId="0CD585F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t>}</w:t>
      </w:r>
    </w:p>
    <w:p w14:paraId="76810F19"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502D1F0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3F5FBF"/>
          <w:sz w:val="12"/>
          <w:szCs w:val="12"/>
        </w:rPr>
        <w:t>/**</w:t>
      </w:r>
    </w:p>
    <w:p w14:paraId="6E0C2D9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Get the latest instance of the ZPK.  This will be called during normal processing.</w:t>
      </w:r>
    </w:p>
    <w:p w14:paraId="643D5F0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
    <w:p w14:paraId="21738ED9"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Note that we believe this code already exists in the current implementation</w:t>
      </w:r>
    </w:p>
    <w:p w14:paraId="693BE59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
    <w:p w14:paraId="39E4762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w:t>
      </w:r>
      <w:proofErr w:type="spellStart"/>
      <w:r w:rsidRPr="00534D57">
        <w:rPr>
          <w:rFonts w:ascii="Monospace" w:hAnsi="Monospace" w:cs="Monospace"/>
          <w:color w:val="3F5FBF"/>
          <w:sz w:val="12"/>
          <w:szCs w:val="12"/>
        </w:rPr>
        <w:t>clientNodeId</w:t>
      </w:r>
      <w:proofErr w:type="spellEnd"/>
      <w:r w:rsidRPr="00534D57">
        <w:rPr>
          <w:rFonts w:ascii="Monospace" w:hAnsi="Monospace" w:cs="Monospace"/>
          <w:color w:val="3F5FBF"/>
          <w:sz w:val="12"/>
          <w:szCs w:val="12"/>
        </w:rPr>
        <w:tab/>
        <w:t>Client Node ID</w:t>
      </w:r>
    </w:p>
    <w:p w14:paraId="0C957FE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spellStart"/>
      <w:proofErr w:type="gramStart"/>
      <w:r w:rsidRPr="00534D57">
        <w:rPr>
          <w:rFonts w:ascii="Monospace" w:hAnsi="Monospace" w:cs="Monospace"/>
          <w:b/>
          <w:bCs/>
          <w:color w:val="7F9FBF"/>
          <w:sz w:val="12"/>
          <w:szCs w:val="12"/>
        </w:rPr>
        <w:t>param</w:t>
      </w:r>
      <w:proofErr w:type="spellEnd"/>
      <w:proofErr w:type="gramEnd"/>
      <w:r w:rsidRPr="00534D57">
        <w:rPr>
          <w:rFonts w:ascii="Monospace" w:hAnsi="Monospace" w:cs="Monospace"/>
          <w:color w:val="3F5FBF"/>
          <w:sz w:val="12"/>
          <w:szCs w:val="12"/>
        </w:rPr>
        <w:t xml:space="preserve"> index</w:t>
      </w:r>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t>Index</w:t>
      </w:r>
    </w:p>
    <w:p w14:paraId="5E586A3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r w:rsidRPr="00534D57">
        <w:rPr>
          <w:rFonts w:ascii="Monospace" w:hAnsi="Monospace" w:cs="Monospace"/>
          <w:b/>
          <w:bCs/>
          <w:color w:val="7F9FBF"/>
          <w:sz w:val="12"/>
          <w:szCs w:val="12"/>
        </w:rPr>
        <w:t>@</w:t>
      </w:r>
      <w:proofErr w:type="gramStart"/>
      <w:r w:rsidRPr="00534D57">
        <w:rPr>
          <w:rFonts w:ascii="Monospace" w:hAnsi="Monospace" w:cs="Monospace"/>
          <w:b/>
          <w:bCs/>
          <w:color w:val="7F9FBF"/>
          <w:sz w:val="12"/>
          <w:szCs w:val="12"/>
        </w:rPr>
        <w:t>return</w:t>
      </w:r>
      <w:proofErr w:type="gramEnd"/>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r>
      <w:r w:rsidRPr="00534D57">
        <w:rPr>
          <w:rFonts w:ascii="Monospace" w:hAnsi="Monospace" w:cs="Monospace"/>
          <w:color w:val="3F5FBF"/>
          <w:sz w:val="12"/>
          <w:szCs w:val="12"/>
        </w:rPr>
        <w:tab/>
        <w:t xml:space="preserve">Instance of </w:t>
      </w:r>
      <w:proofErr w:type="spellStart"/>
      <w:r w:rsidRPr="00534D57">
        <w:rPr>
          <w:rFonts w:ascii="Monospace" w:hAnsi="Monospace" w:cs="Monospace"/>
          <w:color w:val="3F5FBF"/>
          <w:sz w:val="12"/>
          <w:szCs w:val="12"/>
        </w:rPr>
        <w:t>ManagedZPK</w:t>
      </w:r>
      <w:proofErr w:type="spellEnd"/>
      <w:r w:rsidRPr="00534D57">
        <w:rPr>
          <w:rFonts w:ascii="Monospace" w:hAnsi="Monospace" w:cs="Monospace"/>
          <w:color w:val="3F5FBF"/>
          <w:sz w:val="12"/>
          <w:szCs w:val="12"/>
        </w:rPr>
        <w:t>, or null if not found</w:t>
      </w:r>
    </w:p>
    <w:p w14:paraId="00EF29F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w:t>
      </w:r>
    </w:p>
    <w:p w14:paraId="7229400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static</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getLatestZPK</w:t>
      </w:r>
      <w:proofErr w:type="spellEnd"/>
      <w:r w:rsidRPr="00534D57">
        <w:rPr>
          <w:rFonts w:ascii="Monospace" w:hAnsi="Monospace" w:cs="Monospace"/>
          <w:color w:val="000000"/>
          <w:sz w:val="12"/>
          <w:szCs w:val="12"/>
        </w:rPr>
        <w:t xml:space="preserve">(String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 String index) {</w:t>
      </w:r>
    </w:p>
    <w:p w14:paraId="338ACE0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km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&gt;();</w:t>
      </w:r>
    </w:p>
    <w:p w14:paraId="6F0D9982"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w:t>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 xml:space="preserve"> = </w:t>
      </w:r>
      <w:proofErr w:type="spellStart"/>
      <w:proofErr w:type="gramStart"/>
      <w:r w:rsidRPr="00534D57">
        <w:rPr>
          <w:rFonts w:ascii="Monospace" w:hAnsi="Monospace" w:cs="Monospace"/>
          <w:color w:val="000000"/>
          <w:sz w:val="12"/>
          <w:szCs w:val="12"/>
        </w:rPr>
        <w:t>km.createKeyQuery</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ManagedZPK.</w:t>
      </w:r>
      <w:r w:rsidRPr="00534D57">
        <w:rPr>
          <w:rFonts w:ascii="Monospace" w:hAnsi="Monospace" w:cs="Monospace"/>
          <w:b/>
          <w:bCs/>
          <w:color w:val="7F0055"/>
          <w:sz w:val="12"/>
          <w:szCs w:val="12"/>
        </w:rPr>
        <w:t>class</w:t>
      </w:r>
      <w:proofErr w:type="spellEnd"/>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w:t>
      </w:r>
    </w:p>
    <w:p w14:paraId="77C7035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proofErr w:type="gram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w:t>
      </w:r>
    </w:p>
    <w:p w14:paraId="28D7144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clientNodeId</w:t>
      </w:r>
      <w:proofErr w:type="spellEnd"/>
      <w:r w:rsidRPr="00534D57">
        <w:rPr>
          <w:rFonts w:ascii="Monospace" w:hAnsi="Monospace" w:cs="Monospace"/>
          <w:color w:val="000000"/>
          <w:sz w:val="12"/>
          <w:szCs w:val="12"/>
        </w:rPr>
        <w:t>);</w:t>
      </w:r>
    </w:p>
    <w:p w14:paraId="5E31467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"index"</w:t>
      </w:r>
      <w:r w:rsidRPr="00534D57">
        <w:rPr>
          <w:rFonts w:ascii="Monospace" w:hAnsi="Monospace" w:cs="Monospace"/>
          <w:color w:val="000000"/>
          <w:sz w:val="12"/>
          <w:szCs w:val="12"/>
        </w:rPr>
        <w:t>, index);</w:t>
      </w:r>
    </w:p>
    <w:p w14:paraId="23688A23"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keyQuery.defineQuery</w:t>
      </w:r>
      <w:proofErr w:type="spellEnd"/>
      <w:proofErr w:type="gram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w:t>
      </w:r>
    </w:p>
    <w:p w14:paraId="7C882AD1"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0EDF866B"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 xml:space="preserve">// </w:t>
      </w:r>
      <w:proofErr w:type="gramStart"/>
      <w:r w:rsidRPr="00534D57">
        <w:rPr>
          <w:rFonts w:ascii="Monospace" w:hAnsi="Monospace" w:cs="Monospace"/>
          <w:color w:val="3F7F5F"/>
          <w:sz w:val="12"/>
          <w:szCs w:val="12"/>
        </w:rPr>
        <w:t>date</w:t>
      </w:r>
      <w:proofErr w:type="gramEnd"/>
      <w:r w:rsidRPr="00534D57">
        <w:rPr>
          <w:rFonts w:ascii="Monospace" w:hAnsi="Monospace" w:cs="Monospace"/>
          <w:color w:val="3F7F5F"/>
          <w:sz w:val="12"/>
          <w:szCs w:val="12"/>
        </w:rPr>
        <w:t xml:space="preserve"> is not included in the query, so the results are sorted by date</w:t>
      </w:r>
    </w:p>
    <w:p w14:paraId="30347F5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w:t>
      </w:r>
    </w:p>
    <w:p w14:paraId="690585CA"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13EA932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 xml:space="preserve">// Specifically this is a local </w:t>
      </w:r>
      <w:proofErr w:type="gramStart"/>
      <w:r w:rsidRPr="00534D57">
        <w:rPr>
          <w:rFonts w:ascii="Monospace" w:hAnsi="Monospace" w:cs="Monospace"/>
          <w:color w:val="3F7F5F"/>
          <w:sz w:val="12"/>
          <w:szCs w:val="12"/>
        </w:rPr>
        <w:t>( not</w:t>
      </w:r>
      <w:proofErr w:type="gramEnd"/>
      <w:r w:rsidRPr="00534D57">
        <w:rPr>
          <w:rFonts w:ascii="Monospace" w:hAnsi="Monospace" w:cs="Monospace"/>
          <w:color w:val="3F7F5F"/>
          <w:sz w:val="12"/>
          <w:szCs w:val="12"/>
        </w:rPr>
        <w:t xml:space="preserve"> cluster ) query</w:t>
      </w:r>
    </w:p>
    <w:p w14:paraId="291B901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3F7F5F"/>
          <w:sz w:val="12"/>
          <w:szCs w:val="12"/>
        </w:rPr>
        <w:t>//</w:t>
      </w:r>
    </w:p>
    <w:p w14:paraId="21747FAE"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0D52F33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return</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keyQuery.getMaximumResult</w:t>
      </w:r>
      <w:proofErr w:type="spell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LockMode.</w:t>
      </w:r>
      <w:r w:rsidRPr="00534D57">
        <w:rPr>
          <w:rFonts w:ascii="Monospace" w:hAnsi="Monospace" w:cs="Monospace"/>
          <w:i/>
          <w:iCs/>
          <w:color w:val="0000C0"/>
          <w:sz w:val="12"/>
          <w:szCs w:val="12"/>
        </w:rPr>
        <w:t>READLOCK</w:t>
      </w:r>
      <w:proofErr w:type="spellEnd"/>
      <w:r w:rsidRPr="00534D57">
        <w:rPr>
          <w:rFonts w:ascii="Monospace" w:hAnsi="Monospace" w:cs="Monospace"/>
          <w:color w:val="000000"/>
          <w:sz w:val="12"/>
          <w:szCs w:val="12"/>
        </w:rPr>
        <w:t>);</w:t>
      </w:r>
    </w:p>
    <w:p w14:paraId="4248E62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t>}</w:t>
      </w:r>
    </w:p>
    <w:p w14:paraId="01B3802E"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5E4915CA"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3F5FBF"/>
          <w:sz w:val="12"/>
          <w:szCs w:val="12"/>
        </w:rPr>
        <w:t>/**</w:t>
      </w:r>
    </w:p>
    <w:p w14:paraId="34D5BF4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Called on the latest instance of the ZPK to remove older keys</w:t>
      </w:r>
    </w:p>
    <w:p w14:paraId="0716D51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w:t>
      </w:r>
    </w:p>
    <w:p w14:paraId="11F8A659"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 This is executed in a separate transaction on the currently active node</w:t>
      </w:r>
    </w:p>
    <w:p w14:paraId="0B126E8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3F5FBF"/>
          <w:sz w:val="12"/>
          <w:szCs w:val="12"/>
        </w:rPr>
        <w:tab/>
        <w:t xml:space="preserve"> */</w:t>
      </w:r>
    </w:p>
    <w:p w14:paraId="5D266AA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646464"/>
          <w:sz w:val="12"/>
          <w:szCs w:val="12"/>
        </w:rPr>
        <w:t>@Asynchronous</w:t>
      </w:r>
    </w:p>
    <w:p w14:paraId="25D7A64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public</w:t>
      </w:r>
      <w:proofErr w:type="gramEnd"/>
      <w:r w:rsidRPr="00534D57">
        <w:rPr>
          <w:rFonts w:ascii="Monospace" w:hAnsi="Monospace" w:cs="Monospace"/>
          <w:color w:val="000000"/>
          <w:sz w:val="12"/>
          <w:szCs w:val="12"/>
        </w:rPr>
        <w:t xml:space="preserve"> </w:t>
      </w:r>
      <w:r w:rsidRPr="00534D57">
        <w:rPr>
          <w:rFonts w:ascii="Monospace" w:hAnsi="Monospace" w:cs="Monospace"/>
          <w:b/>
          <w:bCs/>
          <w:color w:val="7F0055"/>
          <w:sz w:val="12"/>
          <w:szCs w:val="12"/>
        </w:rPr>
        <w:t>void</w:t>
      </w:r>
      <w:r w:rsidRPr="00534D57">
        <w:rPr>
          <w:rFonts w:ascii="Monospace" w:hAnsi="Monospace" w:cs="Monospace"/>
          <w:color w:val="000000"/>
          <w:sz w:val="12"/>
          <w:szCs w:val="12"/>
        </w:rPr>
        <w:t xml:space="preserve"> expire() {</w:t>
      </w:r>
    </w:p>
    <w:p w14:paraId="5D129814"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km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KeyManager</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&gt;();</w:t>
      </w:r>
    </w:p>
    <w:p w14:paraId="2D61308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&lt;</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&gt; </w:t>
      </w:r>
      <w:proofErr w:type="spellStart"/>
      <w:r w:rsidRPr="00534D57">
        <w:rPr>
          <w:rFonts w:ascii="Monospace" w:hAnsi="Monospace" w:cs="Monospace"/>
          <w:color w:val="000000"/>
          <w:sz w:val="12"/>
          <w:szCs w:val="12"/>
        </w:rPr>
        <w:t>keyQuery</w:t>
      </w:r>
      <w:proofErr w:type="spellEnd"/>
      <w:r w:rsidRPr="00534D57">
        <w:rPr>
          <w:rFonts w:ascii="Monospace" w:hAnsi="Monospace" w:cs="Monospace"/>
          <w:color w:val="000000"/>
          <w:sz w:val="12"/>
          <w:szCs w:val="12"/>
        </w:rPr>
        <w:t xml:space="preserve"> = </w:t>
      </w:r>
      <w:proofErr w:type="spellStart"/>
      <w:proofErr w:type="gramStart"/>
      <w:r w:rsidRPr="00534D57">
        <w:rPr>
          <w:rFonts w:ascii="Monospace" w:hAnsi="Monospace" w:cs="Monospace"/>
          <w:color w:val="000000"/>
          <w:sz w:val="12"/>
          <w:szCs w:val="12"/>
        </w:rPr>
        <w:t>km.createKeyQuery</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ManagedZPK.</w:t>
      </w:r>
      <w:r w:rsidRPr="00534D57">
        <w:rPr>
          <w:rFonts w:ascii="Monospace" w:hAnsi="Monospace" w:cs="Monospace"/>
          <w:b/>
          <w:bCs/>
          <w:color w:val="7F0055"/>
          <w:sz w:val="12"/>
          <w:szCs w:val="12"/>
        </w:rPr>
        <w:t>class</w:t>
      </w:r>
      <w:proofErr w:type="spellEnd"/>
      <w:r w:rsidRPr="00534D57">
        <w:rPr>
          <w:rFonts w:ascii="Monospace" w:hAnsi="Monospace" w:cs="Monospace"/>
          <w:color w:val="000000"/>
          <w:sz w:val="12"/>
          <w:szCs w:val="12"/>
        </w:rPr>
        <w:t xml:space="preserve">, </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ByDate</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w:t>
      </w:r>
    </w:p>
    <w:p w14:paraId="048E744C"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 xml:space="preserve"> = </w:t>
      </w:r>
      <w:r w:rsidRPr="00534D57">
        <w:rPr>
          <w:rFonts w:ascii="Monospace" w:hAnsi="Monospace" w:cs="Monospace"/>
          <w:b/>
          <w:bCs/>
          <w:color w:val="7F0055"/>
          <w:sz w:val="12"/>
          <w:szCs w:val="12"/>
        </w:rPr>
        <w:t>new</w:t>
      </w:r>
      <w:r w:rsidRPr="00534D57">
        <w:rPr>
          <w:rFonts w:ascii="Monospace" w:hAnsi="Monospace" w:cs="Monospace"/>
          <w:color w:val="000000"/>
          <w:sz w:val="12"/>
          <w:szCs w:val="12"/>
        </w:rPr>
        <w:t xml:space="preserve"> </w:t>
      </w:r>
      <w:proofErr w:type="spellStart"/>
      <w:proofErr w:type="gramStart"/>
      <w:r w:rsidRPr="00534D57">
        <w:rPr>
          <w:rFonts w:ascii="Monospace" w:hAnsi="Monospace" w:cs="Monospace"/>
          <w:color w:val="000000"/>
          <w:sz w:val="12"/>
          <w:szCs w:val="12"/>
        </w:rPr>
        <w:t>KeyFieldValueList</w:t>
      </w:r>
      <w:proofErr w:type="spellEnd"/>
      <w:r w:rsidRPr="00534D57">
        <w:rPr>
          <w:rFonts w:ascii="Monospace" w:hAnsi="Monospace" w:cs="Monospace"/>
          <w:color w:val="000000"/>
          <w:sz w:val="12"/>
          <w:szCs w:val="12"/>
        </w:rPr>
        <w:t>(</w:t>
      </w:r>
      <w:proofErr w:type="gramEnd"/>
      <w:r w:rsidRPr="00534D57">
        <w:rPr>
          <w:rFonts w:ascii="Monospace" w:hAnsi="Monospace" w:cs="Monospace"/>
          <w:color w:val="000000"/>
          <w:sz w:val="12"/>
          <w:szCs w:val="12"/>
        </w:rPr>
        <w:t>);</w:t>
      </w:r>
    </w:p>
    <w:p w14:paraId="68103A42"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w:t>
      </w:r>
      <w:proofErr w:type="spellStart"/>
      <w:r w:rsidRPr="00534D57">
        <w:rPr>
          <w:rFonts w:ascii="Monospace" w:hAnsi="Monospace" w:cs="Monospace"/>
          <w:color w:val="2A00FF"/>
          <w:sz w:val="12"/>
          <w:szCs w:val="12"/>
        </w:rPr>
        <w:t>clientNodeId</w:t>
      </w:r>
      <w:proofErr w:type="spellEnd"/>
      <w:r w:rsidRPr="00534D57">
        <w:rPr>
          <w:rFonts w:ascii="Monospace" w:hAnsi="Monospace" w:cs="Monospace"/>
          <w:color w:val="2A00FF"/>
          <w:sz w:val="12"/>
          <w:szCs w:val="12"/>
        </w:rPr>
        <w:t>"</w:t>
      </w:r>
      <w:r w:rsidRPr="00534D57">
        <w:rPr>
          <w:rFonts w:ascii="Monospace" w:hAnsi="Monospace" w:cs="Monospace"/>
          <w:color w:val="000000"/>
          <w:sz w:val="12"/>
          <w:szCs w:val="12"/>
        </w:rPr>
        <w:t xml:space="preserve">, </w:t>
      </w:r>
      <w:proofErr w:type="spellStart"/>
      <w:r w:rsidRPr="00534D57">
        <w:rPr>
          <w:rFonts w:ascii="Monospace" w:hAnsi="Monospace" w:cs="Monospace"/>
          <w:b/>
          <w:bCs/>
          <w:color w:val="7F0055"/>
          <w:sz w:val="12"/>
          <w:szCs w:val="12"/>
        </w:rPr>
        <w:t>this</w:t>
      </w:r>
      <w:r w:rsidRPr="00534D57">
        <w:rPr>
          <w:rFonts w:ascii="Monospace" w:hAnsi="Monospace" w:cs="Monospace"/>
          <w:color w:val="000000"/>
          <w:sz w:val="12"/>
          <w:szCs w:val="12"/>
        </w:rPr>
        <w:t>.</w:t>
      </w:r>
      <w:r w:rsidRPr="00534D57">
        <w:rPr>
          <w:rFonts w:ascii="Monospace" w:hAnsi="Monospace" w:cs="Monospace"/>
          <w:color w:val="0000C0"/>
          <w:sz w:val="12"/>
          <w:szCs w:val="12"/>
        </w:rPr>
        <w:t>clientNodeId</w:t>
      </w:r>
      <w:proofErr w:type="spellEnd"/>
      <w:r w:rsidRPr="00534D57">
        <w:rPr>
          <w:rFonts w:ascii="Monospace" w:hAnsi="Monospace" w:cs="Monospace"/>
          <w:color w:val="000000"/>
          <w:sz w:val="12"/>
          <w:szCs w:val="12"/>
        </w:rPr>
        <w:t>);</w:t>
      </w:r>
    </w:p>
    <w:p w14:paraId="5197EE16"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keyList.add</w:t>
      </w:r>
      <w:proofErr w:type="spellEnd"/>
      <w:proofErr w:type="gramEnd"/>
      <w:r w:rsidRPr="00534D57">
        <w:rPr>
          <w:rFonts w:ascii="Monospace" w:hAnsi="Monospace" w:cs="Monospace"/>
          <w:color w:val="000000"/>
          <w:sz w:val="12"/>
          <w:szCs w:val="12"/>
        </w:rPr>
        <w:t>(</w:t>
      </w:r>
      <w:r w:rsidRPr="00534D57">
        <w:rPr>
          <w:rFonts w:ascii="Monospace" w:hAnsi="Monospace" w:cs="Monospace"/>
          <w:color w:val="2A00FF"/>
          <w:sz w:val="12"/>
          <w:szCs w:val="12"/>
        </w:rPr>
        <w:t>"index"</w:t>
      </w:r>
      <w:r w:rsidRPr="00534D57">
        <w:rPr>
          <w:rFonts w:ascii="Monospace" w:hAnsi="Monospace" w:cs="Monospace"/>
          <w:color w:val="000000"/>
          <w:sz w:val="12"/>
          <w:szCs w:val="12"/>
        </w:rPr>
        <w:t xml:space="preserve">, </w:t>
      </w:r>
      <w:proofErr w:type="spellStart"/>
      <w:r w:rsidRPr="00534D57">
        <w:rPr>
          <w:rFonts w:ascii="Monospace" w:hAnsi="Monospace" w:cs="Monospace"/>
          <w:b/>
          <w:bCs/>
          <w:color w:val="7F0055"/>
          <w:sz w:val="12"/>
          <w:szCs w:val="12"/>
        </w:rPr>
        <w:t>this</w:t>
      </w:r>
      <w:r w:rsidRPr="00534D57">
        <w:rPr>
          <w:rFonts w:ascii="Monospace" w:hAnsi="Monospace" w:cs="Monospace"/>
          <w:color w:val="000000"/>
          <w:sz w:val="12"/>
          <w:szCs w:val="12"/>
        </w:rPr>
        <w:t>.</w:t>
      </w:r>
      <w:r w:rsidRPr="00534D57">
        <w:rPr>
          <w:rFonts w:ascii="Monospace" w:hAnsi="Monospace" w:cs="Monospace"/>
          <w:color w:val="0000C0"/>
          <w:sz w:val="12"/>
          <w:szCs w:val="12"/>
        </w:rPr>
        <w:t>index</w:t>
      </w:r>
      <w:proofErr w:type="spellEnd"/>
      <w:r w:rsidRPr="00534D57">
        <w:rPr>
          <w:rFonts w:ascii="Monospace" w:hAnsi="Monospace" w:cs="Monospace"/>
          <w:color w:val="000000"/>
          <w:sz w:val="12"/>
          <w:szCs w:val="12"/>
        </w:rPr>
        <w:t>);</w:t>
      </w:r>
    </w:p>
    <w:p w14:paraId="4C95A259"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238220C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keyQuery.defineQuery</w:t>
      </w:r>
      <w:proofErr w:type="spellEnd"/>
      <w:proofErr w:type="gram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keyList</w:t>
      </w:r>
      <w:proofErr w:type="spellEnd"/>
      <w:r w:rsidRPr="00534D57">
        <w:rPr>
          <w:rFonts w:ascii="Monospace" w:hAnsi="Monospace" w:cs="Monospace"/>
          <w:color w:val="000000"/>
          <w:sz w:val="12"/>
          <w:szCs w:val="12"/>
        </w:rPr>
        <w:t>);</w:t>
      </w:r>
    </w:p>
    <w:p w14:paraId="52312499"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4255F067"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b/>
          <w:bCs/>
          <w:color w:val="7F0055"/>
          <w:sz w:val="12"/>
          <w:szCs w:val="12"/>
        </w:rPr>
        <w:t>int</w:t>
      </w:r>
      <w:proofErr w:type="spellEnd"/>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i</w:t>
      </w:r>
      <w:proofErr w:type="spellEnd"/>
      <w:r w:rsidRPr="00534D57">
        <w:rPr>
          <w:rFonts w:ascii="Monospace" w:hAnsi="Monospace" w:cs="Monospace"/>
          <w:color w:val="000000"/>
          <w:sz w:val="12"/>
          <w:szCs w:val="12"/>
        </w:rPr>
        <w:t>=1;</w:t>
      </w:r>
    </w:p>
    <w:p w14:paraId="75F46BB1"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for</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ManagedZPK</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 xml:space="preserve"> : </w:t>
      </w:r>
      <w:proofErr w:type="spellStart"/>
      <w:r w:rsidRPr="00534D57">
        <w:rPr>
          <w:rFonts w:ascii="Monospace" w:hAnsi="Monospace" w:cs="Monospace"/>
          <w:color w:val="000000"/>
          <w:sz w:val="12"/>
          <w:szCs w:val="12"/>
        </w:rPr>
        <w:t>keyQuery.getResults</w:t>
      </w:r>
      <w:proofErr w:type="spellEnd"/>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KeyOrderedBy.</w:t>
      </w:r>
      <w:r w:rsidRPr="00534D57">
        <w:rPr>
          <w:rFonts w:ascii="Monospace" w:hAnsi="Monospace" w:cs="Monospace"/>
          <w:i/>
          <w:iCs/>
          <w:color w:val="0000C0"/>
          <w:sz w:val="12"/>
          <w:szCs w:val="12"/>
        </w:rPr>
        <w:t>DESCENDING</w:t>
      </w:r>
      <w:proofErr w:type="spell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LockMode.</w:t>
      </w:r>
      <w:r w:rsidRPr="00534D57">
        <w:rPr>
          <w:rFonts w:ascii="Monospace" w:hAnsi="Monospace" w:cs="Monospace"/>
          <w:i/>
          <w:iCs/>
          <w:color w:val="0000C0"/>
          <w:sz w:val="12"/>
          <w:szCs w:val="12"/>
        </w:rPr>
        <w:t>NOLOCK</w:t>
      </w:r>
      <w:proofErr w:type="spellEnd"/>
      <w:r w:rsidRPr="00534D57">
        <w:rPr>
          <w:rFonts w:ascii="Monospace" w:hAnsi="Monospace" w:cs="Monospace"/>
          <w:color w:val="000000"/>
          <w:sz w:val="12"/>
          <w:szCs w:val="12"/>
        </w:rPr>
        <w:t>) ) {</w:t>
      </w:r>
    </w:p>
    <w:p w14:paraId="3CD4620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gramStart"/>
      <w:r w:rsidRPr="00534D57">
        <w:rPr>
          <w:rFonts w:ascii="Monospace" w:hAnsi="Monospace" w:cs="Monospace"/>
          <w:b/>
          <w:bCs/>
          <w:color w:val="7F0055"/>
          <w:sz w:val="12"/>
          <w:szCs w:val="12"/>
        </w:rPr>
        <w:t>if</w:t>
      </w:r>
      <w:proofErr w:type="gramEnd"/>
      <w:r w:rsidRPr="00534D57">
        <w:rPr>
          <w:rFonts w:ascii="Monospace" w:hAnsi="Monospace" w:cs="Monospace"/>
          <w:color w:val="000000"/>
          <w:sz w:val="12"/>
          <w:szCs w:val="12"/>
        </w:rPr>
        <w:t xml:space="preserve"> (</w:t>
      </w:r>
      <w:proofErr w:type="spellStart"/>
      <w:r w:rsidRPr="00534D57">
        <w:rPr>
          <w:rFonts w:ascii="Monospace" w:hAnsi="Monospace" w:cs="Monospace"/>
          <w:color w:val="000000"/>
          <w:sz w:val="12"/>
          <w:szCs w:val="12"/>
        </w:rPr>
        <w:t>i</w:t>
      </w:r>
      <w:proofErr w:type="spellEnd"/>
      <w:r w:rsidRPr="00534D57">
        <w:rPr>
          <w:rFonts w:ascii="Monospace" w:hAnsi="Monospace" w:cs="Monospace"/>
          <w:color w:val="000000"/>
          <w:sz w:val="12"/>
          <w:szCs w:val="12"/>
        </w:rPr>
        <w:t xml:space="preserve">++ &gt; </w:t>
      </w:r>
      <w:r w:rsidRPr="00534D57">
        <w:rPr>
          <w:rFonts w:ascii="Monospace" w:hAnsi="Monospace" w:cs="Monospace"/>
          <w:i/>
          <w:iCs/>
          <w:color w:val="0000C0"/>
          <w:sz w:val="12"/>
          <w:szCs w:val="12"/>
        </w:rPr>
        <w:t>MAX_KEYS</w:t>
      </w:r>
      <w:r w:rsidRPr="00534D57">
        <w:rPr>
          <w:rFonts w:ascii="Monospace" w:hAnsi="Monospace" w:cs="Monospace"/>
          <w:color w:val="000000"/>
          <w:sz w:val="12"/>
          <w:szCs w:val="12"/>
        </w:rPr>
        <w:t>) {</w:t>
      </w:r>
    </w:p>
    <w:p w14:paraId="3AC29D8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System.</w:t>
      </w:r>
      <w:r w:rsidRPr="00534D57">
        <w:rPr>
          <w:rFonts w:ascii="Monospace" w:hAnsi="Monospace" w:cs="Monospace"/>
          <w:i/>
          <w:iCs/>
          <w:color w:val="0000C0"/>
          <w:sz w:val="12"/>
          <w:szCs w:val="12"/>
        </w:rPr>
        <w:t>out</w:t>
      </w:r>
      <w:r w:rsidRPr="00534D57">
        <w:rPr>
          <w:rFonts w:ascii="Monospace" w:hAnsi="Monospace" w:cs="Monospace"/>
          <w:color w:val="000000"/>
          <w:sz w:val="12"/>
          <w:szCs w:val="12"/>
        </w:rPr>
        <w:t>.println</w:t>
      </w:r>
      <w:proofErr w:type="spellEnd"/>
      <w:r w:rsidRPr="00534D57">
        <w:rPr>
          <w:rFonts w:ascii="Monospace" w:hAnsi="Monospace" w:cs="Monospace"/>
          <w:color w:val="000000"/>
          <w:sz w:val="12"/>
          <w:szCs w:val="12"/>
        </w:rPr>
        <w:t>(</w:t>
      </w:r>
      <w:proofErr w:type="gramEnd"/>
      <w:r w:rsidRPr="00534D57">
        <w:rPr>
          <w:rFonts w:ascii="Monospace" w:hAnsi="Monospace" w:cs="Monospace"/>
          <w:color w:val="2A00FF"/>
          <w:sz w:val="12"/>
          <w:szCs w:val="12"/>
        </w:rPr>
        <w:t>"expire: deleting "</w:t>
      </w:r>
      <w:r w:rsidRPr="00534D57">
        <w:rPr>
          <w:rFonts w:ascii="Monospace" w:hAnsi="Monospace" w:cs="Monospace"/>
          <w:color w:val="000000"/>
          <w:sz w:val="12"/>
          <w:szCs w:val="12"/>
        </w:rPr>
        <w:t>+</w:t>
      </w:r>
      <w:proofErr w:type="spellStart"/>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w:t>
      </w:r>
    </w:p>
    <w:p w14:paraId="5723550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r>
      <w:proofErr w:type="spellStart"/>
      <w:proofErr w:type="gramStart"/>
      <w:r w:rsidRPr="00534D57">
        <w:rPr>
          <w:rFonts w:ascii="Monospace" w:hAnsi="Monospace" w:cs="Monospace"/>
          <w:color w:val="000000"/>
          <w:sz w:val="12"/>
          <w:szCs w:val="12"/>
        </w:rPr>
        <w:t>ManagedObject.</w:t>
      </w:r>
      <w:r w:rsidRPr="00534D57">
        <w:rPr>
          <w:rFonts w:ascii="Monospace" w:hAnsi="Monospace" w:cs="Monospace"/>
          <w:i/>
          <w:iCs/>
          <w:color w:val="000000"/>
          <w:sz w:val="12"/>
          <w:szCs w:val="12"/>
        </w:rPr>
        <w:t>delete</w:t>
      </w:r>
      <w:proofErr w:type="spellEnd"/>
      <w:r w:rsidRPr="00534D57">
        <w:rPr>
          <w:rFonts w:ascii="Monospace" w:hAnsi="Monospace" w:cs="Monospace"/>
          <w:color w:val="000000"/>
          <w:sz w:val="12"/>
          <w:szCs w:val="12"/>
        </w:rPr>
        <w:t>(</w:t>
      </w:r>
      <w:proofErr w:type="spellStart"/>
      <w:proofErr w:type="gramEnd"/>
      <w:r w:rsidRPr="00534D57">
        <w:rPr>
          <w:rFonts w:ascii="Monospace" w:hAnsi="Monospace" w:cs="Monospace"/>
          <w:color w:val="000000"/>
          <w:sz w:val="12"/>
          <w:szCs w:val="12"/>
        </w:rPr>
        <w:t>zpk</w:t>
      </w:r>
      <w:proofErr w:type="spellEnd"/>
      <w:r w:rsidRPr="00534D57">
        <w:rPr>
          <w:rFonts w:ascii="Monospace" w:hAnsi="Monospace" w:cs="Monospace"/>
          <w:color w:val="000000"/>
          <w:sz w:val="12"/>
          <w:szCs w:val="12"/>
        </w:rPr>
        <w:t>);</w:t>
      </w:r>
    </w:p>
    <w:p w14:paraId="0182FFB0"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r>
      <w:r w:rsidRPr="00534D57">
        <w:rPr>
          <w:rFonts w:ascii="Monospace" w:hAnsi="Monospace" w:cs="Monospace"/>
          <w:color w:val="000000"/>
          <w:sz w:val="12"/>
          <w:szCs w:val="12"/>
        </w:rPr>
        <w:tab/>
      </w:r>
      <w:r w:rsidRPr="00534D57">
        <w:rPr>
          <w:rFonts w:ascii="Monospace" w:hAnsi="Monospace" w:cs="Monospace"/>
          <w:color w:val="000000"/>
          <w:sz w:val="12"/>
          <w:szCs w:val="12"/>
        </w:rPr>
        <w:tab/>
        <w:t>}</w:t>
      </w:r>
    </w:p>
    <w:p w14:paraId="1997B13F"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lastRenderedPageBreak/>
        <w:tab/>
      </w:r>
      <w:r w:rsidRPr="00534D57">
        <w:rPr>
          <w:rFonts w:ascii="Monospace" w:hAnsi="Monospace" w:cs="Monospace"/>
          <w:color w:val="000000"/>
          <w:sz w:val="12"/>
          <w:szCs w:val="12"/>
        </w:rPr>
        <w:tab/>
        <w:t>}</w:t>
      </w:r>
    </w:p>
    <w:p w14:paraId="6B777B1A" w14:textId="77777777" w:rsidR="00534D57" w:rsidRPr="00534D57" w:rsidRDefault="00534D57" w:rsidP="00534D57">
      <w:pPr>
        <w:widowControl w:val="0"/>
        <w:autoSpaceDE w:val="0"/>
        <w:autoSpaceDN w:val="0"/>
        <w:adjustRightInd w:val="0"/>
        <w:rPr>
          <w:rFonts w:ascii="Monospace" w:hAnsi="Monospace" w:cs="Monospace"/>
          <w:sz w:val="12"/>
          <w:szCs w:val="12"/>
        </w:rPr>
      </w:pPr>
    </w:p>
    <w:p w14:paraId="61BA8925"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ab/>
        <w:t>}</w:t>
      </w:r>
    </w:p>
    <w:p w14:paraId="4C2C39DD" w14:textId="77777777" w:rsidR="00534D57" w:rsidRPr="00534D57" w:rsidRDefault="00534D57" w:rsidP="00534D57">
      <w:pPr>
        <w:widowControl w:val="0"/>
        <w:autoSpaceDE w:val="0"/>
        <w:autoSpaceDN w:val="0"/>
        <w:adjustRightInd w:val="0"/>
        <w:rPr>
          <w:rFonts w:ascii="Monospace" w:hAnsi="Monospace" w:cs="Monospace"/>
          <w:sz w:val="12"/>
          <w:szCs w:val="12"/>
        </w:rPr>
      </w:pPr>
      <w:r w:rsidRPr="00534D57">
        <w:rPr>
          <w:rFonts w:ascii="Monospace" w:hAnsi="Monospace" w:cs="Monospace"/>
          <w:color w:val="000000"/>
          <w:sz w:val="12"/>
          <w:szCs w:val="12"/>
        </w:rPr>
        <w:t>}</w:t>
      </w:r>
    </w:p>
    <w:p w14:paraId="687E644C" w14:textId="77777777" w:rsidR="00511A60" w:rsidRDefault="00511A60" w:rsidP="00EC1D0F">
      <w:pPr>
        <w:pStyle w:val="BodyText"/>
      </w:pPr>
    </w:p>
    <w:p w14:paraId="78E0C9EF" w14:textId="0CFDAFF3" w:rsidR="007307A2" w:rsidRDefault="007307A2" w:rsidP="007307A2">
      <w:pPr>
        <w:pStyle w:val="Heading3"/>
      </w:pPr>
      <w:r>
        <w:t>Transaction isolation level</w:t>
      </w:r>
    </w:p>
    <w:p w14:paraId="3BEB57F1" w14:textId="6A96E531" w:rsidR="00EF5281" w:rsidRDefault="007307A2" w:rsidP="00EF5281">
      <w:pPr>
        <w:pStyle w:val="BodyText"/>
      </w:pPr>
      <w:r>
        <w:t xml:space="preserve">AST supports two transaction isolation levels – the default </w:t>
      </w:r>
      <w:proofErr w:type="spellStart"/>
      <w:r>
        <w:t>Serializable</w:t>
      </w:r>
      <w:proofErr w:type="spellEnd"/>
      <w:r>
        <w:t xml:space="preserve"> and Read Committed (See [</w:t>
      </w:r>
      <w:r>
        <w:fldChar w:fldCharType="begin"/>
      </w:r>
      <w:r>
        <w:instrText xml:space="preserve"> REF _Ref301080119 \r \h </w:instrText>
      </w:r>
      <w:r>
        <w:fldChar w:fldCharType="separate"/>
      </w:r>
      <w:r w:rsidR="0018116D">
        <w:t>4</w:t>
      </w:r>
      <w:r>
        <w:fldChar w:fldCharType="end"/>
      </w:r>
      <w:r>
        <w:t xml:space="preserve">]). </w:t>
      </w:r>
      <w:r w:rsidR="00FC1D3A">
        <w:t xml:space="preserve">Whilst we expect the default, </w:t>
      </w:r>
      <w:proofErr w:type="spellStart"/>
      <w:proofErr w:type="gramStart"/>
      <w:r w:rsidR="00FC1D3A">
        <w:t>Serializable</w:t>
      </w:r>
      <w:proofErr w:type="spellEnd"/>
      <w:r w:rsidR="00FC1D3A">
        <w:t xml:space="preserve"> ,</w:t>
      </w:r>
      <w:proofErr w:type="gramEnd"/>
      <w:r w:rsidR="00FC1D3A">
        <w:t xml:space="preserve"> to be optimal in this case, its recommended to allow this to be configurable so that performance tests of both options can be executed.</w:t>
      </w:r>
    </w:p>
    <w:p w14:paraId="0DCFFEB9" w14:textId="77777777" w:rsidR="0000798E" w:rsidRDefault="0000798E" w:rsidP="00EF5281">
      <w:pPr>
        <w:pStyle w:val="BodyText"/>
      </w:pPr>
    </w:p>
    <w:p w14:paraId="4E997D2F" w14:textId="2082C8D8" w:rsidR="00EF5281" w:rsidRDefault="00EF5281" w:rsidP="00EF5281">
      <w:pPr>
        <w:pStyle w:val="Heading3"/>
      </w:pPr>
      <w:r>
        <w:t>Administration targets</w:t>
      </w:r>
    </w:p>
    <w:p w14:paraId="79A3911B" w14:textId="2E432265" w:rsidR="00EF5281" w:rsidRDefault="00EF5281" w:rsidP="00EF5281">
      <w:pPr>
        <w:pStyle w:val="BodyText"/>
      </w:pPr>
      <w:r>
        <w:t>To support this design, the following administration targets are required: -</w:t>
      </w:r>
    </w:p>
    <w:p w14:paraId="7BBA1D26" w14:textId="77777777" w:rsidR="00EF5281" w:rsidRDefault="00EF5281" w:rsidP="00EF5281">
      <w:pPr>
        <w:pStyle w:val="BodyText"/>
      </w:pPr>
    </w:p>
    <w:p w14:paraId="1302B258" w14:textId="067F16FA" w:rsidR="00EF5281" w:rsidRDefault="00EF5281" w:rsidP="00EF5281">
      <w:pPr>
        <w:pStyle w:val="BodyText"/>
        <w:numPr>
          <w:ilvl w:val="0"/>
          <w:numId w:val="22"/>
        </w:numPr>
      </w:pPr>
      <w:proofErr w:type="gramStart"/>
      <w:r>
        <w:t>administrator</w:t>
      </w:r>
      <w:proofErr w:type="gramEnd"/>
      <w:r>
        <w:t xml:space="preserve"> </w:t>
      </w:r>
      <w:r w:rsidR="0098014C">
        <w:t>stop</w:t>
      </w:r>
      <w:ins w:id="1006" w:author="Peter Lord" w:date="2015-08-20T14:46:00Z">
        <w:r w:rsidR="00E3058F">
          <w:t xml:space="preserve"> </w:t>
        </w:r>
      </w:ins>
      <w:proofErr w:type="spellStart"/>
      <w:r>
        <w:t>keyexchange</w:t>
      </w:r>
      <w:proofErr w:type="spellEnd"/>
      <w:r w:rsidR="0098014C">
        <w:t xml:space="preserve"> </w:t>
      </w:r>
      <w:del w:id="1007" w:author="Peter Lord" w:date="2015-08-20T14:46:00Z">
        <w:r w:rsidR="0098014C" w:rsidDel="00E3058F">
          <w:delText>hydra</w:delText>
        </w:r>
      </w:del>
    </w:p>
    <w:p w14:paraId="20BAD2D6" w14:textId="2E194D07" w:rsidR="00EF5281" w:rsidRDefault="00EF5281" w:rsidP="00EF5281">
      <w:pPr>
        <w:pStyle w:val="BodyText"/>
        <w:numPr>
          <w:ilvl w:val="1"/>
          <w:numId w:val="22"/>
        </w:numPr>
      </w:pPr>
      <w:r>
        <w:t>Used to manually pause the key exchange</w:t>
      </w:r>
      <w:r w:rsidR="00594D58">
        <w:t xml:space="preserve"> on this node.  Running a stop</w:t>
      </w:r>
      <w:ins w:id="1008" w:author="Peter Lord" w:date="2015-08-20T14:47:00Z">
        <w:r w:rsidR="00E3058F">
          <w:t xml:space="preserve"> </w:t>
        </w:r>
      </w:ins>
      <w:proofErr w:type="spellStart"/>
      <w:r w:rsidR="00594D58">
        <w:t>keyexchange</w:t>
      </w:r>
      <w:proofErr w:type="spellEnd"/>
      <w:r w:rsidR="00594D58">
        <w:t xml:space="preserve"> when key exchange is already stopped should have no effect.</w:t>
      </w:r>
    </w:p>
    <w:p w14:paraId="76D99FBE" w14:textId="47C723EF" w:rsidR="00EF5281" w:rsidRDefault="00EF5281" w:rsidP="00EF5281">
      <w:pPr>
        <w:pStyle w:val="BodyText"/>
        <w:numPr>
          <w:ilvl w:val="0"/>
          <w:numId w:val="22"/>
        </w:numPr>
      </w:pPr>
      <w:proofErr w:type="gramStart"/>
      <w:r>
        <w:t>administrator</w:t>
      </w:r>
      <w:proofErr w:type="gramEnd"/>
      <w:r>
        <w:t xml:space="preserve"> start</w:t>
      </w:r>
      <w:ins w:id="1009" w:author="Peter Lord" w:date="2015-08-20T14:46:00Z">
        <w:r w:rsidR="00E3058F">
          <w:t xml:space="preserve"> </w:t>
        </w:r>
      </w:ins>
      <w:proofErr w:type="spellStart"/>
      <w:r>
        <w:t>keyexchange</w:t>
      </w:r>
      <w:proofErr w:type="spellEnd"/>
      <w:r w:rsidR="0098014C">
        <w:t xml:space="preserve"> </w:t>
      </w:r>
      <w:del w:id="1010" w:author="Peter Lord" w:date="2015-08-20T14:46:00Z">
        <w:r w:rsidR="0098014C" w:rsidDel="00E3058F">
          <w:delText>hydra</w:delText>
        </w:r>
      </w:del>
    </w:p>
    <w:p w14:paraId="690D146D" w14:textId="71C1AD11" w:rsidR="00EF5281" w:rsidRDefault="00EF5281" w:rsidP="00EF5281">
      <w:pPr>
        <w:pStyle w:val="BodyText"/>
        <w:numPr>
          <w:ilvl w:val="1"/>
          <w:numId w:val="22"/>
        </w:numPr>
      </w:pPr>
      <w:r>
        <w:t>Used to re-start the key exchange</w:t>
      </w:r>
      <w:r w:rsidR="00594D58">
        <w:t xml:space="preserve"> on this node</w:t>
      </w:r>
      <w:r>
        <w:t>.  As well as to resume from a manual stop above, this is also used when the HA quorum fails and the switch automatically stop key</w:t>
      </w:r>
      <w:r w:rsidR="0098014C">
        <w:t xml:space="preserve"> </w:t>
      </w:r>
      <w:r>
        <w:t>exchange</w:t>
      </w:r>
      <w:r w:rsidR="00594D58">
        <w:t>. Running a start</w:t>
      </w:r>
      <w:ins w:id="1011" w:author="Peter Lord" w:date="2015-08-20T14:46:00Z">
        <w:r w:rsidR="00E3058F">
          <w:t xml:space="preserve"> </w:t>
        </w:r>
      </w:ins>
      <w:proofErr w:type="spellStart"/>
      <w:r w:rsidR="00594D58">
        <w:t>keyexchange</w:t>
      </w:r>
      <w:proofErr w:type="spellEnd"/>
      <w:r w:rsidR="00594D58">
        <w:t xml:space="preserve"> when key exchange is already started should have no effect.</w:t>
      </w:r>
    </w:p>
    <w:p w14:paraId="1AB5ED46" w14:textId="31DFCCD4" w:rsidR="00594D58" w:rsidRDefault="00594D58" w:rsidP="00594D58">
      <w:pPr>
        <w:pStyle w:val="BodyText"/>
        <w:numPr>
          <w:ilvl w:val="0"/>
          <w:numId w:val="22"/>
        </w:numPr>
      </w:pPr>
      <w:proofErr w:type="gramStart"/>
      <w:r>
        <w:t>administrator</w:t>
      </w:r>
      <w:proofErr w:type="gramEnd"/>
      <w:r>
        <w:t xml:space="preserve"> display</w:t>
      </w:r>
      <w:ins w:id="1012" w:author="Peter Lord" w:date="2015-08-20T14:46:00Z">
        <w:r w:rsidR="00E3058F">
          <w:t xml:space="preserve"> </w:t>
        </w:r>
      </w:ins>
      <w:proofErr w:type="spellStart"/>
      <w:r>
        <w:t>keyexchange</w:t>
      </w:r>
      <w:proofErr w:type="spellEnd"/>
      <w:r>
        <w:t xml:space="preserve"> </w:t>
      </w:r>
      <w:del w:id="1013" w:author="Peter Lord" w:date="2015-08-20T14:46:00Z">
        <w:r w:rsidDel="00E3058F">
          <w:delText>hydra</w:delText>
        </w:r>
      </w:del>
    </w:p>
    <w:p w14:paraId="07310E3E" w14:textId="6A45D3E3" w:rsidR="00594D58" w:rsidRDefault="00594D58" w:rsidP="00594D58">
      <w:pPr>
        <w:pStyle w:val="BodyText"/>
        <w:numPr>
          <w:ilvl w:val="1"/>
          <w:numId w:val="22"/>
        </w:numPr>
      </w:pPr>
      <w:r>
        <w:t>Used to display the status of key exchange (started or stopped) on this node.</w:t>
      </w:r>
    </w:p>
    <w:p w14:paraId="6F869733" w14:textId="67D96FEE" w:rsidR="0098014C" w:rsidRDefault="0098014C" w:rsidP="0098014C">
      <w:pPr>
        <w:pStyle w:val="BodyText"/>
        <w:numPr>
          <w:ilvl w:val="0"/>
          <w:numId w:val="22"/>
        </w:numPr>
      </w:pPr>
      <w:proofErr w:type="gramStart"/>
      <w:r>
        <w:t>administrator</w:t>
      </w:r>
      <w:proofErr w:type="gramEnd"/>
      <w:r>
        <w:t xml:space="preserve"> </w:t>
      </w:r>
      <w:del w:id="1014" w:author="Peter Lord" w:date="2015-08-20T14:47:00Z">
        <w:r w:rsidDel="00E3058F">
          <w:delText xml:space="preserve">rehydrate </w:delText>
        </w:r>
      </w:del>
      <w:ins w:id="1015" w:author="Peter Lord" w:date="2015-08-20T14:47:00Z">
        <w:r w:rsidR="00E3058F">
          <w:t xml:space="preserve">load  </w:t>
        </w:r>
      </w:ins>
      <w:del w:id="1016" w:author="Peter Lord" w:date="2015-08-20T14:47:00Z">
        <w:r w:rsidDel="00E3058F">
          <w:delText>hydra</w:delText>
        </w:r>
      </w:del>
      <w:ins w:id="1017" w:author="Peter Lord" w:date="2015-08-20T14:47:00Z">
        <w:r w:rsidR="00E3058F">
          <w:t>keys</w:t>
        </w:r>
      </w:ins>
    </w:p>
    <w:p w14:paraId="71645C99" w14:textId="0BFBE9E5" w:rsidR="00EF5281" w:rsidRDefault="0098014C" w:rsidP="00EC1D0F">
      <w:pPr>
        <w:pStyle w:val="BodyText"/>
        <w:numPr>
          <w:ilvl w:val="1"/>
          <w:numId w:val="22"/>
        </w:numPr>
      </w:pPr>
      <w:r>
        <w:t xml:space="preserve">Re-load ZPKs from disk – used for initial load of static keys as well as </w:t>
      </w:r>
      <w:r w:rsidR="00EB7C2A">
        <w:t>load of all keys should the whole cluster be stopped</w:t>
      </w:r>
      <w:r w:rsidR="00173BDF">
        <w:t xml:space="preserve">.  The implementation will do an extent query of the managed </w:t>
      </w:r>
      <w:proofErr w:type="gramStart"/>
      <w:r w:rsidR="00173BDF">
        <w:t>object which</w:t>
      </w:r>
      <w:proofErr w:type="gramEnd"/>
      <w:r w:rsidR="00173BDF">
        <w:t xml:space="preserve"> will cause the secondary store to fetch from disk.</w:t>
      </w:r>
      <w:r w:rsidR="00594D58">
        <w:t xml:space="preserve">  Thus this command can be run on any node.</w:t>
      </w:r>
    </w:p>
    <w:p w14:paraId="768BBE75" w14:textId="77777777" w:rsidR="00C874FD" w:rsidRDefault="00C874FD" w:rsidP="00E87812">
      <w:pPr>
        <w:pStyle w:val="BodyText"/>
      </w:pPr>
    </w:p>
    <w:p w14:paraId="6A168E67" w14:textId="5AA59E18" w:rsidR="00C874FD" w:rsidRDefault="00C874FD" w:rsidP="00E87812">
      <w:pPr>
        <w:pStyle w:val="BodyText"/>
      </w:pPr>
      <w:r>
        <w:t>Example code is shown below: -</w:t>
      </w:r>
    </w:p>
    <w:p w14:paraId="7E620804" w14:textId="77777777" w:rsidR="00C874FD" w:rsidRDefault="00C874FD" w:rsidP="00E87812">
      <w:pPr>
        <w:pStyle w:val="BodyText"/>
      </w:pPr>
    </w:p>
    <w:p w14:paraId="7885C05E" w14:textId="77777777" w:rsidR="00CE26C6" w:rsidRPr="00CE26C6" w:rsidRDefault="00CE26C6" w:rsidP="00CE26C6">
      <w:pPr>
        <w:widowControl w:val="0"/>
        <w:autoSpaceDE w:val="0"/>
        <w:autoSpaceDN w:val="0"/>
        <w:adjustRightInd w:val="0"/>
        <w:rPr>
          <w:ins w:id="1018" w:author="Peter Lord" w:date="2015-08-20T19:48:00Z"/>
          <w:rFonts w:ascii="Monospace" w:hAnsi="Monospace" w:cs="Monospace"/>
          <w:sz w:val="12"/>
          <w:szCs w:val="12"/>
          <w:rPrChange w:id="1019" w:author="Peter Lord" w:date="2015-08-20T19:48:00Z">
            <w:rPr>
              <w:ins w:id="1020" w:author="Peter Lord" w:date="2015-08-20T19:48:00Z"/>
              <w:rFonts w:ascii="Monospace" w:hAnsi="Monospace" w:cs="Monospace"/>
              <w:sz w:val="20"/>
            </w:rPr>
          </w:rPrChange>
        </w:rPr>
      </w:pPr>
      <w:proofErr w:type="gramStart"/>
      <w:ins w:id="1021" w:author="Peter Lord" w:date="2015-08-20T19:48:00Z">
        <w:r w:rsidRPr="00CE26C6">
          <w:rPr>
            <w:rFonts w:ascii="Monospace" w:hAnsi="Monospace" w:cs="Monospace"/>
            <w:b/>
            <w:bCs/>
            <w:color w:val="7F0055"/>
            <w:sz w:val="12"/>
            <w:szCs w:val="12"/>
            <w:rPrChange w:id="1022" w:author="Peter Lord" w:date="2015-08-20T19:48:00Z">
              <w:rPr>
                <w:rFonts w:ascii="Monospace" w:hAnsi="Monospace" w:cs="Monospace"/>
                <w:b/>
                <w:bCs/>
                <w:color w:val="7F0055"/>
                <w:sz w:val="20"/>
              </w:rPr>
            </w:rPrChange>
          </w:rPr>
          <w:t>package</w:t>
        </w:r>
        <w:proofErr w:type="gramEnd"/>
        <w:r w:rsidRPr="00CE26C6">
          <w:rPr>
            <w:rFonts w:ascii="Monospace" w:hAnsi="Monospace" w:cs="Monospace"/>
            <w:color w:val="000000"/>
            <w:sz w:val="12"/>
            <w:szCs w:val="12"/>
            <w:rPrChange w:id="1023"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24" w:author="Peter Lord" w:date="2015-08-20T19:48:00Z">
              <w:rPr>
                <w:rFonts w:ascii="Monospace" w:hAnsi="Monospace" w:cs="Monospace"/>
                <w:color w:val="000000"/>
                <w:sz w:val="20"/>
              </w:rPr>
            </w:rPrChange>
          </w:rPr>
          <w:t>com.discover.hydra.lifecycle</w:t>
        </w:r>
        <w:proofErr w:type="spellEnd"/>
        <w:r w:rsidRPr="00CE26C6">
          <w:rPr>
            <w:rFonts w:ascii="Monospace" w:hAnsi="Monospace" w:cs="Monospace"/>
            <w:color w:val="000000"/>
            <w:sz w:val="12"/>
            <w:szCs w:val="12"/>
            <w:rPrChange w:id="1025" w:author="Peter Lord" w:date="2015-08-20T19:48:00Z">
              <w:rPr>
                <w:rFonts w:ascii="Monospace" w:hAnsi="Monospace" w:cs="Monospace"/>
                <w:color w:val="000000"/>
                <w:sz w:val="20"/>
              </w:rPr>
            </w:rPrChange>
          </w:rPr>
          <w:t>;</w:t>
        </w:r>
      </w:ins>
    </w:p>
    <w:p w14:paraId="3E31D155" w14:textId="77777777" w:rsidR="00CE26C6" w:rsidRPr="00CE26C6" w:rsidRDefault="00CE26C6" w:rsidP="00CE26C6">
      <w:pPr>
        <w:widowControl w:val="0"/>
        <w:autoSpaceDE w:val="0"/>
        <w:autoSpaceDN w:val="0"/>
        <w:adjustRightInd w:val="0"/>
        <w:rPr>
          <w:ins w:id="1026" w:author="Peter Lord" w:date="2015-08-20T19:48:00Z"/>
          <w:rFonts w:ascii="Monospace" w:hAnsi="Monospace" w:cs="Monospace"/>
          <w:sz w:val="12"/>
          <w:szCs w:val="12"/>
          <w:rPrChange w:id="1027" w:author="Peter Lord" w:date="2015-08-20T19:48:00Z">
            <w:rPr>
              <w:ins w:id="1028" w:author="Peter Lord" w:date="2015-08-20T19:48:00Z"/>
              <w:rFonts w:ascii="Monospace" w:hAnsi="Monospace" w:cs="Monospace"/>
              <w:sz w:val="20"/>
            </w:rPr>
          </w:rPrChange>
        </w:rPr>
      </w:pPr>
    </w:p>
    <w:p w14:paraId="18387509" w14:textId="77777777" w:rsidR="00CE26C6" w:rsidRPr="00CE26C6" w:rsidRDefault="00CE26C6" w:rsidP="00CE26C6">
      <w:pPr>
        <w:widowControl w:val="0"/>
        <w:autoSpaceDE w:val="0"/>
        <w:autoSpaceDN w:val="0"/>
        <w:adjustRightInd w:val="0"/>
        <w:rPr>
          <w:ins w:id="1029" w:author="Peter Lord" w:date="2015-08-20T19:48:00Z"/>
          <w:rFonts w:ascii="Monospace" w:hAnsi="Monospace" w:cs="Monospace"/>
          <w:sz w:val="12"/>
          <w:szCs w:val="12"/>
          <w:rPrChange w:id="1030" w:author="Peter Lord" w:date="2015-08-20T19:48:00Z">
            <w:rPr>
              <w:ins w:id="1031" w:author="Peter Lord" w:date="2015-08-20T19:48:00Z"/>
              <w:rFonts w:ascii="Monospace" w:hAnsi="Monospace" w:cs="Monospace"/>
              <w:sz w:val="20"/>
            </w:rPr>
          </w:rPrChange>
        </w:rPr>
      </w:pPr>
      <w:proofErr w:type="gramStart"/>
      <w:ins w:id="1032" w:author="Peter Lord" w:date="2015-08-20T19:48:00Z">
        <w:r w:rsidRPr="00CE26C6">
          <w:rPr>
            <w:rFonts w:ascii="Monospace" w:hAnsi="Monospace" w:cs="Monospace"/>
            <w:b/>
            <w:bCs/>
            <w:color w:val="7F0055"/>
            <w:sz w:val="12"/>
            <w:szCs w:val="12"/>
            <w:rPrChange w:id="1033"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034"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35" w:author="Peter Lord" w:date="2015-08-20T19:48:00Z">
              <w:rPr>
                <w:rFonts w:ascii="Monospace" w:hAnsi="Monospace" w:cs="Monospace"/>
                <w:color w:val="000000"/>
                <w:sz w:val="20"/>
              </w:rPr>
            </w:rPrChange>
          </w:rPr>
          <w:t>com.kabira.platform.management.Command</w:t>
        </w:r>
        <w:proofErr w:type="spellEnd"/>
        <w:r w:rsidRPr="00CE26C6">
          <w:rPr>
            <w:rFonts w:ascii="Monospace" w:hAnsi="Monospace" w:cs="Monospace"/>
            <w:color w:val="000000"/>
            <w:sz w:val="12"/>
            <w:szCs w:val="12"/>
            <w:rPrChange w:id="1036" w:author="Peter Lord" w:date="2015-08-20T19:48:00Z">
              <w:rPr>
                <w:rFonts w:ascii="Monospace" w:hAnsi="Monospace" w:cs="Monospace"/>
                <w:color w:val="000000"/>
                <w:sz w:val="20"/>
              </w:rPr>
            </w:rPrChange>
          </w:rPr>
          <w:t>;</w:t>
        </w:r>
      </w:ins>
    </w:p>
    <w:p w14:paraId="48EE94DD" w14:textId="77777777" w:rsidR="00CE26C6" w:rsidRPr="00CE26C6" w:rsidRDefault="00CE26C6" w:rsidP="00CE26C6">
      <w:pPr>
        <w:widowControl w:val="0"/>
        <w:autoSpaceDE w:val="0"/>
        <w:autoSpaceDN w:val="0"/>
        <w:adjustRightInd w:val="0"/>
        <w:rPr>
          <w:ins w:id="1037" w:author="Peter Lord" w:date="2015-08-20T19:48:00Z"/>
          <w:rFonts w:ascii="Monospace" w:hAnsi="Monospace" w:cs="Monospace"/>
          <w:sz w:val="12"/>
          <w:szCs w:val="12"/>
          <w:rPrChange w:id="1038" w:author="Peter Lord" w:date="2015-08-20T19:48:00Z">
            <w:rPr>
              <w:ins w:id="1039" w:author="Peter Lord" w:date="2015-08-20T19:48:00Z"/>
              <w:rFonts w:ascii="Monospace" w:hAnsi="Monospace" w:cs="Monospace"/>
              <w:sz w:val="20"/>
            </w:rPr>
          </w:rPrChange>
        </w:rPr>
      </w:pPr>
      <w:proofErr w:type="gramStart"/>
      <w:ins w:id="1040" w:author="Peter Lord" w:date="2015-08-20T19:48:00Z">
        <w:r w:rsidRPr="00CE26C6">
          <w:rPr>
            <w:rFonts w:ascii="Monospace" w:hAnsi="Monospace" w:cs="Monospace"/>
            <w:b/>
            <w:bCs/>
            <w:color w:val="7F0055"/>
            <w:sz w:val="12"/>
            <w:szCs w:val="12"/>
            <w:rPrChange w:id="1041"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042"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43" w:author="Peter Lord" w:date="2015-08-20T19:48:00Z">
              <w:rPr>
                <w:rFonts w:ascii="Monospace" w:hAnsi="Monospace" w:cs="Monospace"/>
                <w:color w:val="000000"/>
                <w:sz w:val="20"/>
              </w:rPr>
            </w:rPrChange>
          </w:rPr>
          <w:t>com.kabira.platform.management.ManagementTarget</w:t>
        </w:r>
        <w:proofErr w:type="spellEnd"/>
        <w:r w:rsidRPr="00CE26C6">
          <w:rPr>
            <w:rFonts w:ascii="Monospace" w:hAnsi="Monospace" w:cs="Monospace"/>
            <w:color w:val="000000"/>
            <w:sz w:val="12"/>
            <w:szCs w:val="12"/>
            <w:rPrChange w:id="1044" w:author="Peter Lord" w:date="2015-08-20T19:48:00Z">
              <w:rPr>
                <w:rFonts w:ascii="Monospace" w:hAnsi="Monospace" w:cs="Monospace"/>
                <w:color w:val="000000"/>
                <w:sz w:val="20"/>
              </w:rPr>
            </w:rPrChange>
          </w:rPr>
          <w:t>;</w:t>
        </w:r>
      </w:ins>
    </w:p>
    <w:p w14:paraId="03D1BDC7" w14:textId="77777777" w:rsidR="00CE26C6" w:rsidRPr="00CE26C6" w:rsidRDefault="00CE26C6" w:rsidP="00CE26C6">
      <w:pPr>
        <w:widowControl w:val="0"/>
        <w:autoSpaceDE w:val="0"/>
        <w:autoSpaceDN w:val="0"/>
        <w:adjustRightInd w:val="0"/>
        <w:rPr>
          <w:ins w:id="1045" w:author="Peter Lord" w:date="2015-08-20T19:48:00Z"/>
          <w:rFonts w:ascii="Monospace" w:hAnsi="Monospace" w:cs="Monospace"/>
          <w:sz w:val="12"/>
          <w:szCs w:val="12"/>
          <w:rPrChange w:id="1046" w:author="Peter Lord" w:date="2015-08-20T19:48:00Z">
            <w:rPr>
              <w:ins w:id="1047" w:author="Peter Lord" w:date="2015-08-20T19:48:00Z"/>
              <w:rFonts w:ascii="Monospace" w:hAnsi="Monospace" w:cs="Monospace"/>
              <w:sz w:val="20"/>
            </w:rPr>
          </w:rPrChange>
        </w:rPr>
      </w:pPr>
      <w:proofErr w:type="gramStart"/>
      <w:ins w:id="1048" w:author="Peter Lord" w:date="2015-08-20T19:48:00Z">
        <w:r w:rsidRPr="00CE26C6">
          <w:rPr>
            <w:rFonts w:ascii="Monospace" w:hAnsi="Monospace" w:cs="Monospace"/>
            <w:b/>
            <w:bCs/>
            <w:color w:val="7F0055"/>
            <w:sz w:val="12"/>
            <w:szCs w:val="12"/>
            <w:rPrChange w:id="1049"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050"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51" w:author="Peter Lord" w:date="2015-08-20T19:48:00Z">
              <w:rPr>
                <w:rFonts w:ascii="Monospace" w:hAnsi="Monospace" w:cs="Monospace"/>
                <w:color w:val="000000"/>
                <w:sz w:val="20"/>
              </w:rPr>
            </w:rPrChange>
          </w:rPr>
          <w:t>com.kabira.platform.management.Target</w:t>
        </w:r>
        <w:proofErr w:type="spellEnd"/>
        <w:r w:rsidRPr="00CE26C6">
          <w:rPr>
            <w:rFonts w:ascii="Monospace" w:hAnsi="Monospace" w:cs="Monospace"/>
            <w:color w:val="000000"/>
            <w:sz w:val="12"/>
            <w:szCs w:val="12"/>
            <w:rPrChange w:id="1052" w:author="Peter Lord" w:date="2015-08-20T19:48:00Z">
              <w:rPr>
                <w:rFonts w:ascii="Monospace" w:hAnsi="Monospace" w:cs="Monospace"/>
                <w:color w:val="000000"/>
                <w:sz w:val="20"/>
              </w:rPr>
            </w:rPrChange>
          </w:rPr>
          <w:t>;</w:t>
        </w:r>
      </w:ins>
    </w:p>
    <w:p w14:paraId="206A2674" w14:textId="77777777" w:rsidR="00CE26C6" w:rsidRPr="00CE26C6" w:rsidRDefault="00CE26C6" w:rsidP="00CE26C6">
      <w:pPr>
        <w:widowControl w:val="0"/>
        <w:autoSpaceDE w:val="0"/>
        <w:autoSpaceDN w:val="0"/>
        <w:adjustRightInd w:val="0"/>
        <w:rPr>
          <w:ins w:id="1053" w:author="Peter Lord" w:date="2015-08-20T19:48:00Z"/>
          <w:rFonts w:ascii="Monospace" w:hAnsi="Monospace" w:cs="Monospace"/>
          <w:sz w:val="12"/>
          <w:szCs w:val="12"/>
          <w:rPrChange w:id="1054" w:author="Peter Lord" w:date="2015-08-20T19:48:00Z">
            <w:rPr>
              <w:ins w:id="1055" w:author="Peter Lord" w:date="2015-08-20T19:48:00Z"/>
              <w:rFonts w:ascii="Monospace" w:hAnsi="Monospace" w:cs="Monospace"/>
              <w:sz w:val="20"/>
            </w:rPr>
          </w:rPrChange>
        </w:rPr>
      </w:pPr>
    </w:p>
    <w:p w14:paraId="2351FB98" w14:textId="77777777" w:rsidR="00CE26C6" w:rsidRPr="00CE26C6" w:rsidRDefault="00CE26C6" w:rsidP="00CE26C6">
      <w:pPr>
        <w:widowControl w:val="0"/>
        <w:autoSpaceDE w:val="0"/>
        <w:autoSpaceDN w:val="0"/>
        <w:adjustRightInd w:val="0"/>
        <w:rPr>
          <w:ins w:id="1056" w:author="Peter Lord" w:date="2015-08-20T19:48:00Z"/>
          <w:rFonts w:ascii="Monospace" w:hAnsi="Monospace" w:cs="Monospace"/>
          <w:sz w:val="12"/>
          <w:szCs w:val="12"/>
          <w:rPrChange w:id="1057" w:author="Peter Lord" w:date="2015-08-20T19:48:00Z">
            <w:rPr>
              <w:ins w:id="1058" w:author="Peter Lord" w:date="2015-08-20T19:48:00Z"/>
              <w:rFonts w:ascii="Monospace" w:hAnsi="Monospace" w:cs="Monospace"/>
              <w:sz w:val="20"/>
            </w:rPr>
          </w:rPrChange>
        </w:rPr>
      </w:pPr>
      <w:proofErr w:type="gramStart"/>
      <w:ins w:id="1059" w:author="Peter Lord" w:date="2015-08-20T19:48:00Z">
        <w:r w:rsidRPr="00CE26C6">
          <w:rPr>
            <w:rFonts w:ascii="Monospace" w:hAnsi="Monospace" w:cs="Monospace"/>
            <w:color w:val="646464"/>
            <w:sz w:val="12"/>
            <w:szCs w:val="12"/>
            <w:rPrChange w:id="1060" w:author="Peter Lord" w:date="2015-08-20T19:48:00Z">
              <w:rPr>
                <w:rFonts w:ascii="Monospace" w:hAnsi="Monospace" w:cs="Monospace"/>
                <w:color w:val="646464"/>
                <w:sz w:val="20"/>
              </w:rPr>
            </w:rPrChange>
          </w:rPr>
          <w:t>@</w:t>
        </w:r>
        <w:proofErr w:type="spellStart"/>
        <w:r w:rsidRPr="00CE26C6">
          <w:rPr>
            <w:rFonts w:ascii="Monospace" w:hAnsi="Monospace" w:cs="Monospace"/>
            <w:color w:val="646464"/>
            <w:sz w:val="12"/>
            <w:szCs w:val="12"/>
            <w:rPrChange w:id="1061" w:author="Peter Lord" w:date="2015-08-20T19:48:00Z">
              <w:rPr>
                <w:rFonts w:ascii="Monospace" w:hAnsi="Monospace" w:cs="Monospace"/>
                <w:color w:val="646464"/>
                <w:sz w:val="20"/>
              </w:rPr>
            </w:rPrChange>
          </w:rPr>
          <w:t>ManagementTarget</w:t>
        </w:r>
        <w:proofErr w:type="spellEnd"/>
        <w:r w:rsidRPr="00CE26C6">
          <w:rPr>
            <w:rFonts w:ascii="Monospace" w:hAnsi="Monospace" w:cs="Monospace"/>
            <w:color w:val="000000"/>
            <w:sz w:val="12"/>
            <w:szCs w:val="12"/>
            <w:rPrChange w:id="1062"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063" w:author="Peter Lord" w:date="2015-08-20T19:48:00Z">
              <w:rPr>
                <w:rFonts w:ascii="Monospace" w:hAnsi="Monospace" w:cs="Monospace"/>
                <w:color w:val="000000"/>
                <w:sz w:val="20"/>
              </w:rPr>
            </w:rPrChange>
          </w:rPr>
          <w:t xml:space="preserve">name = </w:t>
        </w:r>
        <w:r w:rsidRPr="00CE26C6">
          <w:rPr>
            <w:rFonts w:ascii="Monospace" w:hAnsi="Monospace" w:cs="Monospace"/>
            <w:color w:val="2A00FF"/>
            <w:sz w:val="12"/>
            <w:szCs w:val="12"/>
            <w:rPrChange w:id="1064" w:author="Peter Lord" w:date="2015-08-20T19:48: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1065" w:author="Peter Lord" w:date="2015-08-20T19:48:00Z">
              <w:rPr>
                <w:rFonts w:ascii="Monospace" w:hAnsi="Monospace" w:cs="Monospace"/>
                <w:color w:val="2A00FF"/>
                <w:sz w:val="20"/>
              </w:rPr>
            </w:rPrChange>
          </w:rPr>
          <w:t>keyexchange</w:t>
        </w:r>
        <w:proofErr w:type="spellEnd"/>
        <w:r w:rsidRPr="00CE26C6">
          <w:rPr>
            <w:rFonts w:ascii="Monospace" w:hAnsi="Monospace" w:cs="Monospace"/>
            <w:color w:val="2A00FF"/>
            <w:sz w:val="12"/>
            <w:szCs w:val="12"/>
            <w:rPrChange w:id="1066" w:author="Peter Lord" w:date="2015-08-20T19:48:00Z">
              <w:rPr>
                <w:rFonts w:ascii="Monospace" w:hAnsi="Monospace" w:cs="Monospace"/>
                <w:color w:val="2A00FF"/>
                <w:sz w:val="20"/>
              </w:rPr>
            </w:rPrChange>
          </w:rPr>
          <w:t>"</w:t>
        </w:r>
        <w:r w:rsidRPr="00CE26C6">
          <w:rPr>
            <w:rFonts w:ascii="Monospace" w:hAnsi="Monospace" w:cs="Monospace"/>
            <w:color w:val="000000"/>
            <w:sz w:val="12"/>
            <w:szCs w:val="12"/>
            <w:rPrChange w:id="1067" w:author="Peter Lord" w:date="2015-08-20T19:48:00Z">
              <w:rPr>
                <w:rFonts w:ascii="Monospace" w:hAnsi="Monospace" w:cs="Monospace"/>
                <w:color w:val="000000"/>
                <w:sz w:val="20"/>
              </w:rPr>
            </w:rPrChange>
          </w:rPr>
          <w:t xml:space="preserve">, description = </w:t>
        </w:r>
        <w:r w:rsidRPr="00CE26C6">
          <w:rPr>
            <w:rFonts w:ascii="Monospace" w:hAnsi="Monospace" w:cs="Monospace"/>
            <w:color w:val="2A00FF"/>
            <w:sz w:val="12"/>
            <w:szCs w:val="12"/>
            <w:rPrChange w:id="1068" w:author="Peter Lord" w:date="2015-08-20T19:48:00Z">
              <w:rPr>
                <w:rFonts w:ascii="Monospace" w:hAnsi="Monospace" w:cs="Monospace"/>
                <w:color w:val="2A00FF"/>
                <w:sz w:val="20"/>
              </w:rPr>
            </w:rPrChange>
          </w:rPr>
          <w:t>"Key exchange administration"</w:t>
        </w:r>
        <w:r w:rsidRPr="00CE26C6">
          <w:rPr>
            <w:rFonts w:ascii="Monospace" w:hAnsi="Monospace" w:cs="Monospace"/>
            <w:color w:val="000000"/>
            <w:sz w:val="12"/>
            <w:szCs w:val="12"/>
            <w:rPrChange w:id="1069" w:author="Peter Lord" w:date="2015-08-20T19:48:00Z">
              <w:rPr>
                <w:rFonts w:ascii="Monospace" w:hAnsi="Monospace" w:cs="Monospace"/>
                <w:color w:val="000000"/>
                <w:sz w:val="20"/>
              </w:rPr>
            </w:rPrChange>
          </w:rPr>
          <w:t>)</w:t>
        </w:r>
      </w:ins>
    </w:p>
    <w:p w14:paraId="1B2DCCB0" w14:textId="77777777" w:rsidR="00CE26C6" w:rsidRPr="00CE26C6" w:rsidRDefault="00CE26C6" w:rsidP="00CE26C6">
      <w:pPr>
        <w:widowControl w:val="0"/>
        <w:autoSpaceDE w:val="0"/>
        <w:autoSpaceDN w:val="0"/>
        <w:adjustRightInd w:val="0"/>
        <w:rPr>
          <w:ins w:id="1070" w:author="Peter Lord" w:date="2015-08-20T19:48:00Z"/>
          <w:rFonts w:ascii="Monospace" w:hAnsi="Monospace" w:cs="Monospace"/>
          <w:sz w:val="12"/>
          <w:szCs w:val="12"/>
          <w:rPrChange w:id="1071" w:author="Peter Lord" w:date="2015-08-20T19:48:00Z">
            <w:rPr>
              <w:ins w:id="1072" w:author="Peter Lord" w:date="2015-08-20T19:48:00Z"/>
              <w:rFonts w:ascii="Monospace" w:hAnsi="Monospace" w:cs="Monospace"/>
              <w:sz w:val="20"/>
            </w:rPr>
          </w:rPrChange>
        </w:rPr>
      </w:pPr>
      <w:proofErr w:type="gramStart"/>
      <w:ins w:id="1073" w:author="Peter Lord" w:date="2015-08-20T19:48:00Z">
        <w:r w:rsidRPr="00CE26C6">
          <w:rPr>
            <w:rFonts w:ascii="Monospace" w:hAnsi="Monospace" w:cs="Monospace"/>
            <w:b/>
            <w:bCs/>
            <w:color w:val="7F0055"/>
            <w:sz w:val="12"/>
            <w:szCs w:val="12"/>
            <w:rPrChange w:id="1074"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075"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076" w:author="Peter Lord" w:date="2015-08-20T19:48:00Z">
              <w:rPr>
                <w:rFonts w:ascii="Monospace" w:hAnsi="Monospace" w:cs="Monospace"/>
                <w:b/>
                <w:bCs/>
                <w:color w:val="7F0055"/>
                <w:sz w:val="20"/>
              </w:rPr>
            </w:rPrChange>
          </w:rPr>
          <w:t>class</w:t>
        </w:r>
        <w:r w:rsidRPr="00CE26C6">
          <w:rPr>
            <w:rFonts w:ascii="Monospace" w:hAnsi="Monospace" w:cs="Monospace"/>
            <w:color w:val="000000"/>
            <w:sz w:val="12"/>
            <w:szCs w:val="12"/>
            <w:rPrChange w:id="1077"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078" w:author="Peter Lord" w:date="2015-08-20T19:48:00Z">
              <w:rPr>
                <w:rFonts w:ascii="Monospace" w:hAnsi="Monospace" w:cs="Monospace"/>
                <w:color w:val="000000"/>
                <w:sz w:val="20"/>
              </w:rPr>
            </w:rPrChange>
          </w:rPr>
          <w:t>KeyExchangeTarget</w:t>
        </w:r>
        <w:proofErr w:type="spellEnd"/>
        <w:r w:rsidRPr="00CE26C6">
          <w:rPr>
            <w:rFonts w:ascii="Monospace" w:hAnsi="Monospace" w:cs="Monospace"/>
            <w:color w:val="000000"/>
            <w:sz w:val="12"/>
            <w:szCs w:val="12"/>
            <w:rPrChange w:id="1079"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080" w:author="Peter Lord" w:date="2015-08-20T19:48:00Z">
              <w:rPr>
                <w:rFonts w:ascii="Monospace" w:hAnsi="Monospace" w:cs="Monospace"/>
                <w:b/>
                <w:bCs/>
                <w:color w:val="7F0055"/>
                <w:sz w:val="20"/>
              </w:rPr>
            </w:rPrChange>
          </w:rPr>
          <w:t>extends</w:t>
        </w:r>
        <w:r w:rsidRPr="00CE26C6">
          <w:rPr>
            <w:rFonts w:ascii="Monospace" w:hAnsi="Monospace" w:cs="Monospace"/>
            <w:color w:val="000000"/>
            <w:sz w:val="12"/>
            <w:szCs w:val="12"/>
            <w:rPrChange w:id="1081" w:author="Peter Lord" w:date="2015-08-20T19:48:00Z">
              <w:rPr>
                <w:rFonts w:ascii="Monospace" w:hAnsi="Monospace" w:cs="Monospace"/>
                <w:color w:val="000000"/>
                <w:sz w:val="20"/>
              </w:rPr>
            </w:rPrChange>
          </w:rPr>
          <w:t xml:space="preserve"> Target {</w:t>
        </w:r>
      </w:ins>
    </w:p>
    <w:p w14:paraId="471246F1" w14:textId="77777777" w:rsidR="00CE26C6" w:rsidRPr="00CE26C6" w:rsidRDefault="00CE26C6" w:rsidP="00CE26C6">
      <w:pPr>
        <w:widowControl w:val="0"/>
        <w:autoSpaceDE w:val="0"/>
        <w:autoSpaceDN w:val="0"/>
        <w:adjustRightInd w:val="0"/>
        <w:rPr>
          <w:ins w:id="1082" w:author="Peter Lord" w:date="2015-08-20T19:48:00Z"/>
          <w:rFonts w:ascii="Monospace" w:hAnsi="Monospace" w:cs="Monospace"/>
          <w:sz w:val="12"/>
          <w:szCs w:val="12"/>
          <w:rPrChange w:id="1083" w:author="Peter Lord" w:date="2015-08-20T19:48:00Z">
            <w:rPr>
              <w:ins w:id="1084" w:author="Peter Lord" w:date="2015-08-20T19:48:00Z"/>
              <w:rFonts w:ascii="Monospace" w:hAnsi="Monospace" w:cs="Monospace"/>
              <w:sz w:val="20"/>
            </w:rPr>
          </w:rPrChange>
        </w:rPr>
      </w:pPr>
      <w:ins w:id="1085" w:author="Peter Lord" w:date="2015-08-20T19:48:00Z">
        <w:r w:rsidRPr="00CE26C6">
          <w:rPr>
            <w:rFonts w:ascii="Monospace" w:hAnsi="Monospace" w:cs="Monospace"/>
            <w:color w:val="000000"/>
            <w:sz w:val="12"/>
            <w:szCs w:val="12"/>
            <w:rPrChange w:id="1086" w:author="Peter Lord" w:date="2015-08-20T19:48:00Z">
              <w:rPr>
                <w:rFonts w:ascii="Monospace" w:hAnsi="Monospace" w:cs="Monospace"/>
                <w:color w:val="000000"/>
                <w:sz w:val="20"/>
              </w:rPr>
            </w:rPrChange>
          </w:rPr>
          <w:tab/>
        </w:r>
      </w:ins>
    </w:p>
    <w:p w14:paraId="23385E93" w14:textId="77777777" w:rsidR="00CE26C6" w:rsidRPr="00CE26C6" w:rsidRDefault="00CE26C6" w:rsidP="00CE26C6">
      <w:pPr>
        <w:widowControl w:val="0"/>
        <w:autoSpaceDE w:val="0"/>
        <w:autoSpaceDN w:val="0"/>
        <w:adjustRightInd w:val="0"/>
        <w:rPr>
          <w:ins w:id="1087" w:author="Peter Lord" w:date="2015-08-20T19:48:00Z"/>
          <w:rFonts w:ascii="Monospace" w:hAnsi="Monospace" w:cs="Monospace"/>
          <w:sz w:val="12"/>
          <w:szCs w:val="12"/>
          <w:rPrChange w:id="1088" w:author="Peter Lord" w:date="2015-08-20T19:48:00Z">
            <w:rPr>
              <w:ins w:id="1089" w:author="Peter Lord" w:date="2015-08-20T19:48:00Z"/>
              <w:rFonts w:ascii="Monospace" w:hAnsi="Monospace" w:cs="Monospace"/>
              <w:sz w:val="20"/>
            </w:rPr>
          </w:rPrChange>
        </w:rPr>
      </w:pPr>
      <w:ins w:id="1090" w:author="Peter Lord" w:date="2015-08-20T19:48:00Z">
        <w:r w:rsidRPr="00CE26C6">
          <w:rPr>
            <w:rFonts w:ascii="Monospace" w:hAnsi="Monospace" w:cs="Monospace"/>
            <w:color w:val="000000"/>
            <w:sz w:val="12"/>
            <w:szCs w:val="12"/>
            <w:rPrChange w:id="1091" w:author="Peter Lord" w:date="2015-08-20T19:48:00Z">
              <w:rPr>
                <w:rFonts w:ascii="Monospace" w:hAnsi="Monospace" w:cs="Monospace"/>
                <w:color w:val="000000"/>
                <w:sz w:val="20"/>
              </w:rPr>
            </w:rPrChange>
          </w:rPr>
          <w:tab/>
        </w:r>
        <w:proofErr w:type="gramStart"/>
        <w:r w:rsidRPr="00CE26C6">
          <w:rPr>
            <w:rFonts w:ascii="Monospace" w:hAnsi="Monospace" w:cs="Monospace"/>
            <w:color w:val="646464"/>
            <w:sz w:val="12"/>
            <w:szCs w:val="12"/>
            <w:rPrChange w:id="1092" w:author="Peter Lord" w:date="2015-08-20T19:48:00Z">
              <w:rPr>
                <w:rFonts w:ascii="Monospace" w:hAnsi="Monospace" w:cs="Monospace"/>
                <w:color w:val="646464"/>
                <w:sz w:val="20"/>
              </w:rPr>
            </w:rPrChange>
          </w:rPr>
          <w:t>@Command</w:t>
        </w:r>
        <w:r w:rsidRPr="00CE26C6">
          <w:rPr>
            <w:rFonts w:ascii="Monospace" w:hAnsi="Monospace" w:cs="Monospace"/>
            <w:color w:val="000000"/>
            <w:sz w:val="12"/>
            <w:szCs w:val="12"/>
            <w:rPrChange w:id="1093"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094" w:author="Peter Lord" w:date="2015-08-20T19:48:00Z">
              <w:rPr>
                <w:rFonts w:ascii="Monospace" w:hAnsi="Monospace" w:cs="Monospace"/>
                <w:color w:val="000000"/>
                <w:sz w:val="20"/>
              </w:rPr>
            </w:rPrChange>
          </w:rPr>
          <w:t xml:space="preserve">description = </w:t>
        </w:r>
        <w:r w:rsidRPr="00CE26C6">
          <w:rPr>
            <w:rFonts w:ascii="Monospace" w:hAnsi="Monospace" w:cs="Monospace"/>
            <w:color w:val="2A00FF"/>
            <w:sz w:val="12"/>
            <w:szCs w:val="12"/>
            <w:rPrChange w:id="1095" w:author="Peter Lord" w:date="2015-08-20T19:48:00Z">
              <w:rPr>
                <w:rFonts w:ascii="Monospace" w:hAnsi="Monospace" w:cs="Monospace"/>
                <w:color w:val="2A00FF"/>
                <w:sz w:val="20"/>
              </w:rPr>
            </w:rPrChange>
          </w:rPr>
          <w:t>"Stop key exchange"</w:t>
        </w:r>
        <w:r w:rsidRPr="00CE26C6">
          <w:rPr>
            <w:rFonts w:ascii="Monospace" w:hAnsi="Monospace" w:cs="Monospace"/>
            <w:color w:val="000000"/>
            <w:sz w:val="12"/>
            <w:szCs w:val="12"/>
            <w:rPrChange w:id="1096" w:author="Peter Lord" w:date="2015-08-20T19:48:00Z">
              <w:rPr>
                <w:rFonts w:ascii="Monospace" w:hAnsi="Monospace" w:cs="Monospace"/>
                <w:color w:val="000000"/>
                <w:sz w:val="20"/>
              </w:rPr>
            </w:rPrChange>
          </w:rPr>
          <w:t>)</w:t>
        </w:r>
      </w:ins>
    </w:p>
    <w:p w14:paraId="4490EAC5" w14:textId="77777777" w:rsidR="00CE26C6" w:rsidRPr="00CE26C6" w:rsidRDefault="00CE26C6" w:rsidP="00CE26C6">
      <w:pPr>
        <w:widowControl w:val="0"/>
        <w:autoSpaceDE w:val="0"/>
        <w:autoSpaceDN w:val="0"/>
        <w:adjustRightInd w:val="0"/>
        <w:rPr>
          <w:ins w:id="1097" w:author="Peter Lord" w:date="2015-08-20T19:48:00Z"/>
          <w:rFonts w:ascii="Monospace" w:hAnsi="Monospace" w:cs="Monospace"/>
          <w:sz w:val="12"/>
          <w:szCs w:val="12"/>
          <w:rPrChange w:id="1098" w:author="Peter Lord" w:date="2015-08-20T19:48:00Z">
            <w:rPr>
              <w:ins w:id="1099" w:author="Peter Lord" w:date="2015-08-20T19:48:00Z"/>
              <w:rFonts w:ascii="Monospace" w:hAnsi="Monospace" w:cs="Monospace"/>
              <w:sz w:val="20"/>
            </w:rPr>
          </w:rPrChange>
        </w:rPr>
      </w:pPr>
      <w:ins w:id="1100" w:author="Peter Lord" w:date="2015-08-20T19:48:00Z">
        <w:r w:rsidRPr="00CE26C6">
          <w:rPr>
            <w:rFonts w:ascii="Monospace" w:hAnsi="Monospace" w:cs="Monospace"/>
            <w:color w:val="000000"/>
            <w:sz w:val="12"/>
            <w:szCs w:val="12"/>
            <w:rPrChange w:id="1101" w:author="Peter Lord" w:date="2015-08-20T19:48: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102"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103"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104" w:author="Peter Lord" w:date="2015-08-20T19:48:00Z">
              <w:rPr>
                <w:rFonts w:ascii="Monospace" w:hAnsi="Monospace" w:cs="Monospace"/>
                <w:b/>
                <w:bCs/>
                <w:color w:val="7F0055"/>
                <w:sz w:val="20"/>
              </w:rPr>
            </w:rPrChange>
          </w:rPr>
          <w:t>void</w:t>
        </w:r>
        <w:r w:rsidRPr="00CE26C6">
          <w:rPr>
            <w:rFonts w:ascii="Monospace" w:hAnsi="Monospace" w:cs="Monospace"/>
            <w:color w:val="000000"/>
            <w:sz w:val="12"/>
            <w:szCs w:val="12"/>
            <w:rPrChange w:id="1105" w:author="Peter Lord" w:date="2015-08-20T19:48:00Z">
              <w:rPr>
                <w:rFonts w:ascii="Monospace" w:hAnsi="Monospace" w:cs="Monospace"/>
                <w:color w:val="000000"/>
                <w:sz w:val="20"/>
              </w:rPr>
            </w:rPrChange>
          </w:rPr>
          <w:t xml:space="preserve"> stop() {</w:t>
        </w:r>
      </w:ins>
    </w:p>
    <w:p w14:paraId="068B5858" w14:textId="77777777" w:rsidR="00CE26C6" w:rsidRPr="00CE26C6" w:rsidRDefault="00CE26C6" w:rsidP="00CE26C6">
      <w:pPr>
        <w:widowControl w:val="0"/>
        <w:autoSpaceDE w:val="0"/>
        <w:autoSpaceDN w:val="0"/>
        <w:adjustRightInd w:val="0"/>
        <w:rPr>
          <w:ins w:id="1106" w:author="Peter Lord" w:date="2015-08-20T19:48:00Z"/>
          <w:rFonts w:ascii="Monospace" w:hAnsi="Monospace" w:cs="Monospace"/>
          <w:sz w:val="12"/>
          <w:szCs w:val="12"/>
          <w:rPrChange w:id="1107" w:author="Peter Lord" w:date="2015-08-20T19:48:00Z">
            <w:rPr>
              <w:ins w:id="1108" w:author="Peter Lord" w:date="2015-08-20T19:48:00Z"/>
              <w:rFonts w:ascii="Monospace" w:hAnsi="Monospace" w:cs="Monospace"/>
              <w:sz w:val="20"/>
            </w:rPr>
          </w:rPrChange>
        </w:rPr>
      </w:pPr>
      <w:ins w:id="1109" w:author="Peter Lord" w:date="2015-08-20T19:48:00Z">
        <w:r w:rsidRPr="00CE26C6">
          <w:rPr>
            <w:rFonts w:ascii="Monospace" w:hAnsi="Monospace" w:cs="Monospace"/>
            <w:color w:val="000000"/>
            <w:sz w:val="12"/>
            <w:szCs w:val="12"/>
            <w:rPrChange w:id="1110"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11" w:author="Peter Lord" w:date="2015-08-20T19:48:00Z">
              <w:rPr>
                <w:rFonts w:ascii="Monospace" w:hAnsi="Monospace" w:cs="Monospace"/>
                <w:color w:val="000000"/>
                <w:sz w:val="20"/>
              </w:rPr>
            </w:rPrChange>
          </w:rPr>
          <w:tab/>
        </w:r>
      </w:ins>
    </w:p>
    <w:p w14:paraId="2AC8D41A" w14:textId="77777777" w:rsidR="00CE26C6" w:rsidRPr="00CE26C6" w:rsidRDefault="00CE26C6" w:rsidP="00CE26C6">
      <w:pPr>
        <w:widowControl w:val="0"/>
        <w:autoSpaceDE w:val="0"/>
        <w:autoSpaceDN w:val="0"/>
        <w:adjustRightInd w:val="0"/>
        <w:rPr>
          <w:ins w:id="1112" w:author="Peter Lord" w:date="2015-08-20T19:48:00Z"/>
          <w:rFonts w:ascii="Monospace" w:hAnsi="Monospace" w:cs="Monospace"/>
          <w:sz w:val="12"/>
          <w:szCs w:val="12"/>
          <w:rPrChange w:id="1113" w:author="Peter Lord" w:date="2015-08-20T19:48:00Z">
            <w:rPr>
              <w:ins w:id="1114" w:author="Peter Lord" w:date="2015-08-20T19:48:00Z"/>
              <w:rFonts w:ascii="Monospace" w:hAnsi="Monospace" w:cs="Monospace"/>
              <w:sz w:val="20"/>
            </w:rPr>
          </w:rPrChange>
        </w:rPr>
      </w:pPr>
      <w:ins w:id="1115" w:author="Peter Lord" w:date="2015-08-20T19:48:00Z">
        <w:r w:rsidRPr="00CE26C6">
          <w:rPr>
            <w:rFonts w:ascii="Monospace" w:hAnsi="Monospace" w:cs="Monospace"/>
            <w:color w:val="000000"/>
            <w:sz w:val="12"/>
            <w:szCs w:val="12"/>
            <w:rPrChange w:id="1116"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17"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118" w:author="Peter Lord" w:date="2015-08-20T19:48:00Z">
              <w:rPr>
                <w:rFonts w:ascii="Monospace" w:hAnsi="Monospace" w:cs="Monospace"/>
                <w:color w:val="3F7F5F"/>
                <w:sz w:val="20"/>
              </w:rPr>
            </w:rPrChange>
          </w:rPr>
          <w:t>// FIX THIS - stop the key exchange on this node</w:t>
        </w:r>
      </w:ins>
    </w:p>
    <w:p w14:paraId="757DC2C2" w14:textId="77777777" w:rsidR="00CE26C6" w:rsidRPr="00CE26C6" w:rsidRDefault="00CE26C6" w:rsidP="00CE26C6">
      <w:pPr>
        <w:widowControl w:val="0"/>
        <w:autoSpaceDE w:val="0"/>
        <w:autoSpaceDN w:val="0"/>
        <w:adjustRightInd w:val="0"/>
        <w:rPr>
          <w:ins w:id="1119" w:author="Peter Lord" w:date="2015-08-20T19:48:00Z"/>
          <w:rFonts w:ascii="Monospace" w:hAnsi="Monospace" w:cs="Monospace"/>
          <w:sz w:val="12"/>
          <w:szCs w:val="12"/>
          <w:rPrChange w:id="1120" w:author="Peter Lord" w:date="2015-08-20T19:48:00Z">
            <w:rPr>
              <w:ins w:id="1121" w:author="Peter Lord" w:date="2015-08-20T19:48:00Z"/>
              <w:rFonts w:ascii="Monospace" w:hAnsi="Monospace" w:cs="Monospace"/>
              <w:sz w:val="20"/>
            </w:rPr>
          </w:rPrChange>
        </w:rPr>
      </w:pPr>
      <w:ins w:id="1122" w:author="Peter Lord" w:date="2015-08-20T19:48:00Z">
        <w:r w:rsidRPr="00CE26C6">
          <w:rPr>
            <w:rFonts w:ascii="Monospace" w:hAnsi="Monospace" w:cs="Monospace"/>
            <w:color w:val="000000"/>
            <w:sz w:val="12"/>
            <w:szCs w:val="12"/>
            <w:rPrChange w:id="1123"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24"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125" w:author="Peter Lord" w:date="2015-08-20T19:48:00Z">
              <w:rPr>
                <w:rFonts w:ascii="Monospace" w:hAnsi="Monospace" w:cs="Monospace"/>
                <w:color w:val="3F7F5F"/>
                <w:sz w:val="20"/>
              </w:rPr>
            </w:rPrChange>
          </w:rPr>
          <w:t>//</w:t>
        </w:r>
      </w:ins>
    </w:p>
    <w:p w14:paraId="74A57A18" w14:textId="77777777" w:rsidR="00CE26C6" w:rsidRPr="00CE26C6" w:rsidRDefault="00CE26C6" w:rsidP="00CE26C6">
      <w:pPr>
        <w:widowControl w:val="0"/>
        <w:autoSpaceDE w:val="0"/>
        <w:autoSpaceDN w:val="0"/>
        <w:adjustRightInd w:val="0"/>
        <w:rPr>
          <w:ins w:id="1126" w:author="Peter Lord" w:date="2015-08-20T19:48:00Z"/>
          <w:rFonts w:ascii="Monospace" w:hAnsi="Monospace" w:cs="Monospace"/>
          <w:sz w:val="12"/>
          <w:szCs w:val="12"/>
          <w:rPrChange w:id="1127" w:author="Peter Lord" w:date="2015-08-20T19:48:00Z">
            <w:rPr>
              <w:ins w:id="1128" w:author="Peter Lord" w:date="2015-08-20T19:48:00Z"/>
              <w:rFonts w:ascii="Monospace" w:hAnsi="Monospace" w:cs="Monospace"/>
              <w:sz w:val="20"/>
            </w:rPr>
          </w:rPrChange>
        </w:rPr>
      </w:pPr>
      <w:ins w:id="1129" w:author="Peter Lord" w:date="2015-08-20T19:48:00Z">
        <w:r w:rsidRPr="00CE26C6">
          <w:rPr>
            <w:rFonts w:ascii="Monospace" w:hAnsi="Monospace" w:cs="Monospace"/>
            <w:color w:val="000000"/>
            <w:sz w:val="12"/>
            <w:szCs w:val="12"/>
            <w:rPrChange w:id="1130"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31" w:author="Peter Lord" w:date="2015-08-20T19:48: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132" w:author="Peter Lord" w:date="2015-08-20T19:48:00Z">
              <w:rPr>
                <w:rFonts w:ascii="Monospace" w:hAnsi="Monospace" w:cs="Monospace"/>
                <w:color w:val="000000"/>
                <w:sz w:val="20"/>
              </w:rPr>
            </w:rPrChange>
          </w:rPr>
          <w:t>commandComplete</w:t>
        </w:r>
        <w:proofErr w:type="spellEnd"/>
        <w:proofErr w:type="gramEnd"/>
        <w:r w:rsidRPr="00CE26C6">
          <w:rPr>
            <w:rFonts w:ascii="Monospace" w:hAnsi="Monospace" w:cs="Monospace"/>
            <w:color w:val="000000"/>
            <w:sz w:val="12"/>
            <w:szCs w:val="12"/>
            <w:rPrChange w:id="1133" w:author="Peter Lord" w:date="2015-08-20T19:48:00Z">
              <w:rPr>
                <w:rFonts w:ascii="Monospace" w:hAnsi="Monospace" w:cs="Monospace"/>
                <w:color w:val="000000"/>
                <w:sz w:val="20"/>
              </w:rPr>
            </w:rPrChange>
          </w:rPr>
          <w:t>();</w:t>
        </w:r>
      </w:ins>
    </w:p>
    <w:p w14:paraId="0B49E109" w14:textId="77777777" w:rsidR="00CE26C6" w:rsidRPr="00CE26C6" w:rsidRDefault="00CE26C6" w:rsidP="00CE26C6">
      <w:pPr>
        <w:widowControl w:val="0"/>
        <w:autoSpaceDE w:val="0"/>
        <w:autoSpaceDN w:val="0"/>
        <w:adjustRightInd w:val="0"/>
        <w:rPr>
          <w:ins w:id="1134" w:author="Peter Lord" w:date="2015-08-20T19:48:00Z"/>
          <w:rFonts w:ascii="Monospace" w:hAnsi="Monospace" w:cs="Monospace"/>
          <w:sz w:val="12"/>
          <w:szCs w:val="12"/>
          <w:rPrChange w:id="1135" w:author="Peter Lord" w:date="2015-08-20T19:48:00Z">
            <w:rPr>
              <w:ins w:id="1136" w:author="Peter Lord" w:date="2015-08-20T19:48:00Z"/>
              <w:rFonts w:ascii="Monospace" w:hAnsi="Monospace" w:cs="Monospace"/>
              <w:sz w:val="20"/>
            </w:rPr>
          </w:rPrChange>
        </w:rPr>
      </w:pPr>
      <w:ins w:id="1137" w:author="Peter Lord" w:date="2015-08-20T19:48:00Z">
        <w:r w:rsidRPr="00CE26C6">
          <w:rPr>
            <w:rFonts w:ascii="Monospace" w:hAnsi="Monospace" w:cs="Monospace"/>
            <w:color w:val="000000"/>
            <w:sz w:val="12"/>
            <w:szCs w:val="12"/>
            <w:rPrChange w:id="1138" w:author="Peter Lord" w:date="2015-08-20T19:48:00Z">
              <w:rPr>
                <w:rFonts w:ascii="Monospace" w:hAnsi="Monospace" w:cs="Monospace"/>
                <w:color w:val="000000"/>
                <w:sz w:val="20"/>
              </w:rPr>
            </w:rPrChange>
          </w:rPr>
          <w:tab/>
          <w:t>}</w:t>
        </w:r>
      </w:ins>
    </w:p>
    <w:p w14:paraId="2C4AC28E" w14:textId="77777777" w:rsidR="00CE26C6" w:rsidRPr="00CE26C6" w:rsidRDefault="00CE26C6" w:rsidP="00CE26C6">
      <w:pPr>
        <w:widowControl w:val="0"/>
        <w:autoSpaceDE w:val="0"/>
        <w:autoSpaceDN w:val="0"/>
        <w:adjustRightInd w:val="0"/>
        <w:rPr>
          <w:ins w:id="1139" w:author="Peter Lord" w:date="2015-08-20T19:48:00Z"/>
          <w:rFonts w:ascii="Monospace" w:hAnsi="Monospace" w:cs="Monospace"/>
          <w:sz w:val="12"/>
          <w:szCs w:val="12"/>
          <w:rPrChange w:id="1140" w:author="Peter Lord" w:date="2015-08-20T19:48:00Z">
            <w:rPr>
              <w:ins w:id="1141" w:author="Peter Lord" w:date="2015-08-20T19:48:00Z"/>
              <w:rFonts w:ascii="Monospace" w:hAnsi="Monospace" w:cs="Monospace"/>
              <w:sz w:val="20"/>
            </w:rPr>
          </w:rPrChange>
        </w:rPr>
      </w:pPr>
    </w:p>
    <w:p w14:paraId="4B168279" w14:textId="77777777" w:rsidR="00CE26C6" w:rsidRPr="00CE26C6" w:rsidRDefault="00CE26C6" w:rsidP="00CE26C6">
      <w:pPr>
        <w:widowControl w:val="0"/>
        <w:autoSpaceDE w:val="0"/>
        <w:autoSpaceDN w:val="0"/>
        <w:adjustRightInd w:val="0"/>
        <w:rPr>
          <w:ins w:id="1142" w:author="Peter Lord" w:date="2015-08-20T19:48:00Z"/>
          <w:rFonts w:ascii="Monospace" w:hAnsi="Monospace" w:cs="Monospace"/>
          <w:sz w:val="12"/>
          <w:szCs w:val="12"/>
          <w:rPrChange w:id="1143" w:author="Peter Lord" w:date="2015-08-20T19:48:00Z">
            <w:rPr>
              <w:ins w:id="1144" w:author="Peter Lord" w:date="2015-08-20T19:48:00Z"/>
              <w:rFonts w:ascii="Monospace" w:hAnsi="Monospace" w:cs="Monospace"/>
              <w:sz w:val="20"/>
            </w:rPr>
          </w:rPrChange>
        </w:rPr>
      </w:pPr>
      <w:ins w:id="1145" w:author="Peter Lord" w:date="2015-08-20T19:48:00Z">
        <w:r w:rsidRPr="00CE26C6">
          <w:rPr>
            <w:rFonts w:ascii="Monospace" w:hAnsi="Monospace" w:cs="Monospace"/>
            <w:color w:val="000000"/>
            <w:sz w:val="12"/>
            <w:szCs w:val="12"/>
            <w:rPrChange w:id="1146" w:author="Peter Lord" w:date="2015-08-20T19:48:00Z">
              <w:rPr>
                <w:rFonts w:ascii="Monospace" w:hAnsi="Monospace" w:cs="Monospace"/>
                <w:color w:val="000000"/>
                <w:sz w:val="20"/>
              </w:rPr>
            </w:rPrChange>
          </w:rPr>
          <w:tab/>
        </w:r>
        <w:proofErr w:type="gramStart"/>
        <w:r w:rsidRPr="00CE26C6">
          <w:rPr>
            <w:rFonts w:ascii="Monospace" w:hAnsi="Monospace" w:cs="Monospace"/>
            <w:color w:val="646464"/>
            <w:sz w:val="12"/>
            <w:szCs w:val="12"/>
            <w:rPrChange w:id="1147" w:author="Peter Lord" w:date="2015-08-20T19:48:00Z">
              <w:rPr>
                <w:rFonts w:ascii="Monospace" w:hAnsi="Monospace" w:cs="Monospace"/>
                <w:color w:val="646464"/>
                <w:sz w:val="20"/>
              </w:rPr>
            </w:rPrChange>
          </w:rPr>
          <w:t>@Command</w:t>
        </w:r>
        <w:r w:rsidRPr="00CE26C6">
          <w:rPr>
            <w:rFonts w:ascii="Monospace" w:hAnsi="Monospace" w:cs="Monospace"/>
            <w:color w:val="000000"/>
            <w:sz w:val="12"/>
            <w:szCs w:val="12"/>
            <w:rPrChange w:id="1148"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149" w:author="Peter Lord" w:date="2015-08-20T19:48:00Z">
              <w:rPr>
                <w:rFonts w:ascii="Monospace" w:hAnsi="Monospace" w:cs="Monospace"/>
                <w:color w:val="000000"/>
                <w:sz w:val="20"/>
              </w:rPr>
            </w:rPrChange>
          </w:rPr>
          <w:t xml:space="preserve">description = </w:t>
        </w:r>
        <w:r w:rsidRPr="00CE26C6">
          <w:rPr>
            <w:rFonts w:ascii="Monospace" w:hAnsi="Monospace" w:cs="Monospace"/>
            <w:color w:val="2A00FF"/>
            <w:sz w:val="12"/>
            <w:szCs w:val="12"/>
            <w:rPrChange w:id="1150" w:author="Peter Lord" w:date="2015-08-20T19:48:00Z">
              <w:rPr>
                <w:rFonts w:ascii="Monospace" w:hAnsi="Monospace" w:cs="Monospace"/>
                <w:color w:val="2A00FF"/>
                <w:sz w:val="20"/>
              </w:rPr>
            </w:rPrChange>
          </w:rPr>
          <w:t>"Start key exchange"</w:t>
        </w:r>
        <w:r w:rsidRPr="00CE26C6">
          <w:rPr>
            <w:rFonts w:ascii="Monospace" w:hAnsi="Monospace" w:cs="Monospace"/>
            <w:color w:val="000000"/>
            <w:sz w:val="12"/>
            <w:szCs w:val="12"/>
            <w:rPrChange w:id="1151" w:author="Peter Lord" w:date="2015-08-20T19:48:00Z">
              <w:rPr>
                <w:rFonts w:ascii="Monospace" w:hAnsi="Monospace" w:cs="Monospace"/>
                <w:color w:val="000000"/>
                <w:sz w:val="20"/>
              </w:rPr>
            </w:rPrChange>
          </w:rPr>
          <w:t>)</w:t>
        </w:r>
      </w:ins>
    </w:p>
    <w:p w14:paraId="39984156" w14:textId="77777777" w:rsidR="00CE26C6" w:rsidRPr="00CE26C6" w:rsidRDefault="00CE26C6" w:rsidP="00CE26C6">
      <w:pPr>
        <w:widowControl w:val="0"/>
        <w:autoSpaceDE w:val="0"/>
        <w:autoSpaceDN w:val="0"/>
        <w:adjustRightInd w:val="0"/>
        <w:rPr>
          <w:ins w:id="1152" w:author="Peter Lord" w:date="2015-08-20T19:48:00Z"/>
          <w:rFonts w:ascii="Monospace" w:hAnsi="Monospace" w:cs="Monospace"/>
          <w:sz w:val="12"/>
          <w:szCs w:val="12"/>
          <w:rPrChange w:id="1153" w:author="Peter Lord" w:date="2015-08-20T19:48:00Z">
            <w:rPr>
              <w:ins w:id="1154" w:author="Peter Lord" w:date="2015-08-20T19:48:00Z"/>
              <w:rFonts w:ascii="Monospace" w:hAnsi="Monospace" w:cs="Monospace"/>
              <w:sz w:val="20"/>
            </w:rPr>
          </w:rPrChange>
        </w:rPr>
      </w:pPr>
      <w:ins w:id="1155" w:author="Peter Lord" w:date="2015-08-20T19:48:00Z">
        <w:r w:rsidRPr="00CE26C6">
          <w:rPr>
            <w:rFonts w:ascii="Monospace" w:hAnsi="Monospace" w:cs="Monospace"/>
            <w:color w:val="000000"/>
            <w:sz w:val="12"/>
            <w:szCs w:val="12"/>
            <w:rPrChange w:id="1156" w:author="Peter Lord" w:date="2015-08-20T19:48: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157"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158"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159" w:author="Peter Lord" w:date="2015-08-20T19:48:00Z">
              <w:rPr>
                <w:rFonts w:ascii="Monospace" w:hAnsi="Monospace" w:cs="Monospace"/>
                <w:b/>
                <w:bCs/>
                <w:color w:val="7F0055"/>
                <w:sz w:val="20"/>
              </w:rPr>
            </w:rPrChange>
          </w:rPr>
          <w:t>void</w:t>
        </w:r>
        <w:r w:rsidRPr="00CE26C6">
          <w:rPr>
            <w:rFonts w:ascii="Monospace" w:hAnsi="Monospace" w:cs="Monospace"/>
            <w:color w:val="000000"/>
            <w:sz w:val="12"/>
            <w:szCs w:val="12"/>
            <w:rPrChange w:id="1160" w:author="Peter Lord" w:date="2015-08-20T19:48:00Z">
              <w:rPr>
                <w:rFonts w:ascii="Monospace" w:hAnsi="Monospace" w:cs="Monospace"/>
                <w:color w:val="000000"/>
                <w:sz w:val="20"/>
              </w:rPr>
            </w:rPrChange>
          </w:rPr>
          <w:t xml:space="preserve"> start() {</w:t>
        </w:r>
      </w:ins>
    </w:p>
    <w:p w14:paraId="210F50DE" w14:textId="77777777" w:rsidR="00CE26C6" w:rsidRPr="00CE26C6" w:rsidRDefault="00CE26C6" w:rsidP="00CE26C6">
      <w:pPr>
        <w:widowControl w:val="0"/>
        <w:autoSpaceDE w:val="0"/>
        <w:autoSpaceDN w:val="0"/>
        <w:adjustRightInd w:val="0"/>
        <w:rPr>
          <w:ins w:id="1161" w:author="Peter Lord" w:date="2015-08-20T19:48:00Z"/>
          <w:rFonts w:ascii="Monospace" w:hAnsi="Monospace" w:cs="Monospace"/>
          <w:sz w:val="12"/>
          <w:szCs w:val="12"/>
          <w:rPrChange w:id="1162" w:author="Peter Lord" w:date="2015-08-20T19:48:00Z">
            <w:rPr>
              <w:ins w:id="1163" w:author="Peter Lord" w:date="2015-08-20T19:48:00Z"/>
              <w:rFonts w:ascii="Monospace" w:hAnsi="Monospace" w:cs="Monospace"/>
              <w:sz w:val="20"/>
            </w:rPr>
          </w:rPrChange>
        </w:rPr>
      </w:pPr>
      <w:ins w:id="1164" w:author="Peter Lord" w:date="2015-08-20T19:48:00Z">
        <w:r w:rsidRPr="00CE26C6">
          <w:rPr>
            <w:rFonts w:ascii="Monospace" w:hAnsi="Monospace" w:cs="Monospace"/>
            <w:color w:val="000000"/>
            <w:sz w:val="12"/>
            <w:szCs w:val="12"/>
            <w:rPrChange w:id="1165"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66" w:author="Peter Lord" w:date="2015-08-20T19:48:00Z">
              <w:rPr>
                <w:rFonts w:ascii="Monospace" w:hAnsi="Monospace" w:cs="Monospace"/>
                <w:color w:val="000000"/>
                <w:sz w:val="20"/>
              </w:rPr>
            </w:rPrChange>
          </w:rPr>
          <w:tab/>
        </w:r>
      </w:ins>
    </w:p>
    <w:p w14:paraId="639E1935" w14:textId="77777777" w:rsidR="00CE26C6" w:rsidRPr="00CE26C6" w:rsidRDefault="00CE26C6" w:rsidP="00CE26C6">
      <w:pPr>
        <w:widowControl w:val="0"/>
        <w:autoSpaceDE w:val="0"/>
        <w:autoSpaceDN w:val="0"/>
        <w:adjustRightInd w:val="0"/>
        <w:rPr>
          <w:ins w:id="1167" w:author="Peter Lord" w:date="2015-08-20T19:48:00Z"/>
          <w:rFonts w:ascii="Monospace" w:hAnsi="Monospace" w:cs="Monospace"/>
          <w:sz w:val="12"/>
          <w:szCs w:val="12"/>
          <w:rPrChange w:id="1168" w:author="Peter Lord" w:date="2015-08-20T19:48:00Z">
            <w:rPr>
              <w:ins w:id="1169" w:author="Peter Lord" w:date="2015-08-20T19:48:00Z"/>
              <w:rFonts w:ascii="Monospace" w:hAnsi="Monospace" w:cs="Monospace"/>
              <w:sz w:val="20"/>
            </w:rPr>
          </w:rPrChange>
        </w:rPr>
      </w:pPr>
      <w:ins w:id="1170" w:author="Peter Lord" w:date="2015-08-20T19:48:00Z">
        <w:r w:rsidRPr="00CE26C6">
          <w:rPr>
            <w:rFonts w:ascii="Monospace" w:hAnsi="Monospace" w:cs="Monospace"/>
            <w:color w:val="000000"/>
            <w:sz w:val="12"/>
            <w:szCs w:val="12"/>
            <w:rPrChange w:id="1171"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72"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173" w:author="Peter Lord" w:date="2015-08-20T19:48:00Z">
              <w:rPr>
                <w:rFonts w:ascii="Monospace" w:hAnsi="Monospace" w:cs="Monospace"/>
                <w:color w:val="3F7F5F"/>
                <w:sz w:val="20"/>
              </w:rPr>
            </w:rPrChange>
          </w:rPr>
          <w:t>// FIX THIS - start the key exchange on this node</w:t>
        </w:r>
      </w:ins>
    </w:p>
    <w:p w14:paraId="4339E7D0" w14:textId="77777777" w:rsidR="00CE26C6" w:rsidRPr="00CE26C6" w:rsidRDefault="00CE26C6" w:rsidP="00CE26C6">
      <w:pPr>
        <w:widowControl w:val="0"/>
        <w:autoSpaceDE w:val="0"/>
        <w:autoSpaceDN w:val="0"/>
        <w:adjustRightInd w:val="0"/>
        <w:rPr>
          <w:ins w:id="1174" w:author="Peter Lord" w:date="2015-08-20T19:48:00Z"/>
          <w:rFonts w:ascii="Monospace" w:hAnsi="Monospace" w:cs="Monospace"/>
          <w:sz w:val="12"/>
          <w:szCs w:val="12"/>
          <w:rPrChange w:id="1175" w:author="Peter Lord" w:date="2015-08-20T19:48:00Z">
            <w:rPr>
              <w:ins w:id="1176" w:author="Peter Lord" w:date="2015-08-20T19:48:00Z"/>
              <w:rFonts w:ascii="Monospace" w:hAnsi="Monospace" w:cs="Monospace"/>
              <w:sz w:val="20"/>
            </w:rPr>
          </w:rPrChange>
        </w:rPr>
      </w:pPr>
      <w:ins w:id="1177" w:author="Peter Lord" w:date="2015-08-20T19:48:00Z">
        <w:r w:rsidRPr="00CE26C6">
          <w:rPr>
            <w:rFonts w:ascii="Monospace" w:hAnsi="Monospace" w:cs="Monospace"/>
            <w:color w:val="000000"/>
            <w:sz w:val="12"/>
            <w:szCs w:val="12"/>
            <w:rPrChange w:id="1178"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79"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180" w:author="Peter Lord" w:date="2015-08-20T19:48:00Z">
              <w:rPr>
                <w:rFonts w:ascii="Monospace" w:hAnsi="Monospace" w:cs="Monospace"/>
                <w:color w:val="3F7F5F"/>
                <w:sz w:val="20"/>
              </w:rPr>
            </w:rPrChange>
          </w:rPr>
          <w:t>//</w:t>
        </w:r>
      </w:ins>
    </w:p>
    <w:p w14:paraId="1F7EDD13" w14:textId="77777777" w:rsidR="00CE26C6" w:rsidRPr="00CE26C6" w:rsidRDefault="00CE26C6" w:rsidP="00CE26C6">
      <w:pPr>
        <w:widowControl w:val="0"/>
        <w:autoSpaceDE w:val="0"/>
        <w:autoSpaceDN w:val="0"/>
        <w:adjustRightInd w:val="0"/>
        <w:rPr>
          <w:ins w:id="1181" w:author="Peter Lord" w:date="2015-08-20T19:48:00Z"/>
          <w:rFonts w:ascii="Monospace" w:hAnsi="Monospace" w:cs="Monospace"/>
          <w:sz w:val="12"/>
          <w:szCs w:val="12"/>
          <w:rPrChange w:id="1182" w:author="Peter Lord" w:date="2015-08-20T19:48:00Z">
            <w:rPr>
              <w:ins w:id="1183" w:author="Peter Lord" w:date="2015-08-20T19:48:00Z"/>
              <w:rFonts w:ascii="Monospace" w:hAnsi="Monospace" w:cs="Monospace"/>
              <w:sz w:val="20"/>
            </w:rPr>
          </w:rPrChange>
        </w:rPr>
      </w:pPr>
      <w:ins w:id="1184" w:author="Peter Lord" w:date="2015-08-20T19:48:00Z">
        <w:r w:rsidRPr="00CE26C6">
          <w:rPr>
            <w:rFonts w:ascii="Monospace" w:hAnsi="Monospace" w:cs="Monospace"/>
            <w:color w:val="000000"/>
            <w:sz w:val="12"/>
            <w:szCs w:val="12"/>
            <w:rPrChange w:id="1185"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186" w:author="Peter Lord" w:date="2015-08-20T19:48: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187" w:author="Peter Lord" w:date="2015-08-20T19:48:00Z">
              <w:rPr>
                <w:rFonts w:ascii="Monospace" w:hAnsi="Monospace" w:cs="Monospace"/>
                <w:color w:val="000000"/>
                <w:sz w:val="20"/>
              </w:rPr>
            </w:rPrChange>
          </w:rPr>
          <w:t>commandComplete</w:t>
        </w:r>
        <w:proofErr w:type="spellEnd"/>
        <w:proofErr w:type="gramEnd"/>
        <w:r w:rsidRPr="00CE26C6">
          <w:rPr>
            <w:rFonts w:ascii="Monospace" w:hAnsi="Monospace" w:cs="Monospace"/>
            <w:color w:val="000000"/>
            <w:sz w:val="12"/>
            <w:szCs w:val="12"/>
            <w:rPrChange w:id="1188" w:author="Peter Lord" w:date="2015-08-20T19:48:00Z">
              <w:rPr>
                <w:rFonts w:ascii="Monospace" w:hAnsi="Monospace" w:cs="Monospace"/>
                <w:color w:val="000000"/>
                <w:sz w:val="20"/>
              </w:rPr>
            </w:rPrChange>
          </w:rPr>
          <w:t>();</w:t>
        </w:r>
      </w:ins>
    </w:p>
    <w:p w14:paraId="60F3D274" w14:textId="77777777" w:rsidR="00CE26C6" w:rsidRPr="00CE26C6" w:rsidRDefault="00CE26C6" w:rsidP="00CE26C6">
      <w:pPr>
        <w:widowControl w:val="0"/>
        <w:autoSpaceDE w:val="0"/>
        <w:autoSpaceDN w:val="0"/>
        <w:adjustRightInd w:val="0"/>
        <w:rPr>
          <w:ins w:id="1189" w:author="Peter Lord" w:date="2015-08-20T19:48:00Z"/>
          <w:rFonts w:ascii="Monospace" w:hAnsi="Monospace" w:cs="Monospace"/>
          <w:sz w:val="12"/>
          <w:szCs w:val="12"/>
          <w:rPrChange w:id="1190" w:author="Peter Lord" w:date="2015-08-20T19:48:00Z">
            <w:rPr>
              <w:ins w:id="1191" w:author="Peter Lord" w:date="2015-08-20T19:48:00Z"/>
              <w:rFonts w:ascii="Monospace" w:hAnsi="Monospace" w:cs="Monospace"/>
              <w:sz w:val="20"/>
            </w:rPr>
          </w:rPrChange>
        </w:rPr>
      </w:pPr>
      <w:ins w:id="1192" w:author="Peter Lord" w:date="2015-08-20T19:48:00Z">
        <w:r w:rsidRPr="00CE26C6">
          <w:rPr>
            <w:rFonts w:ascii="Monospace" w:hAnsi="Monospace" w:cs="Monospace"/>
            <w:color w:val="000000"/>
            <w:sz w:val="12"/>
            <w:szCs w:val="12"/>
            <w:rPrChange w:id="1193" w:author="Peter Lord" w:date="2015-08-20T19:48:00Z">
              <w:rPr>
                <w:rFonts w:ascii="Monospace" w:hAnsi="Monospace" w:cs="Monospace"/>
                <w:color w:val="000000"/>
                <w:sz w:val="20"/>
              </w:rPr>
            </w:rPrChange>
          </w:rPr>
          <w:tab/>
          <w:t>}</w:t>
        </w:r>
      </w:ins>
    </w:p>
    <w:p w14:paraId="04DDA0F5" w14:textId="77777777" w:rsidR="00CE26C6" w:rsidRPr="00CE26C6" w:rsidRDefault="00CE26C6" w:rsidP="00CE26C6">
      <w:pPr>
        <w:widowControl w:val="0"/>
        <w:autoSpaceDE w:val="0"/>
        <w:autoSpaceDN w:val="0"/>
        <w:adjustRightInd w:val="0"/>
        <w:rPr>
          <w:ins w:id="1194" w:author="Peter Lord" w:date="2015-08-20T19:48:00Z"/>
          <w:rFonts w:ascii="Monospace" w:hAnsi="Monospace" w:cs="Monospace"/>
          <w:sz w:val="12"/>
          <w:szCs w:val="12"/>
          <w:rPrChange w:id="1195" w:author="Peter Lord" w:date="2015-08-20T19:48:00Z">
            <w:rPr>
              <w:ins w:id="1196" w:author="Peter Lord" w:date="2015-08-20T19:48:00Z"/>
              <w:rFonts w:ascii="Monospace" w:hAnsi="Monospace" w:cs="Monospace"/>
              <w:sz w:val="20"/>
            </w:rPr>
          </w:rPrChange>
        </w:rPr>
      </w:pPr>
      <w:ins w:id="1197" w:author="Peter Lord" w:date="2015-08-20T19:48:00Z">
        <w:r w:rsidRPr="00CE26C6">
          <w:rPr>
            <w:rFonts w:ascii="Monospace" w:hAnsi="Monospace" w:cs="Monospace"/>
            <w:color w:val="000000"/>
            <w:sz w:val="12"/>
            <w:szCs w:val="12"/>
            <w:rPrChange w:id="1198" w:author="Peter Lord" w:date="2015-08-20T19:48:00Z">
              <w:rPr>
                <w:rFonts w:ascii="Monospace" w:hAnsi="Monospace" w:cs="Monospace"/>
                <w:color w:val="000000"/>
                <w:sz w:val="20"/>
              </w:rPr>
            </w:rPrChange>
          </w:rPr>
          <w:tab/>
        </w:r>
      </w:ins>
    </w:p>
    <w:p w14:paraId="4574914C" w14:textId="77777777" w:rsidR="00CE26C6" w:rsidRPr="00CE26C6" w:rsidRDefault="00CE26C6" w:rsidP="00CE26C6">
      <w:pPr>
        <w:widowControl w:val="0"/>
        <w:autoSpaceDE w:val="0"/>
        <w:autoSpaceDN w:val="0"/>
        <w:adjustRightInd w:val="0"/>
        <w:rPr>
          <w:ins w:id="1199" w:author="Peter Lord" w:date="2015-08-20T19:48:00Z"/>
          <w:rFonts w:ascii="Monospace" w:hAnsi="Monospace" w:cs="Monospace"/>
          <w:sz w:val="12"/>
          <w:szCs w:val="12"/>
          <w:rPrChange w:id="1200" w:author="Peter Lord" w:date="2015-08-20T19:48:00Z">
            <w:rPr>
              <w:ins w:id="1201" w:author="Peter Lord" w:date="2015-08-20T19:48:00Z"/>
              <w:rFonts w:ascii="Monospace" w:hAnsi="Monospace" w:cs="Monospace"/>
              <w:sz w:val="20"/>
            </w:rPr>
          </w:rPrChange>
        </w:rPr>
      </w:pPr>
      <w:ins w:id="1202" w:author="Peter Lord" w:date="2015-08-20T19:48:00Z">
        <w:r w:rsidRPr="00CE26C6">
          <w:rPr>
            <w:rFonts w:ascii="Monospace" w:hAnsi="Monospace" w:cs="Monospace"/>
            <w:color w:val="000000"/>
            <w:sz w:val="12"/>
            <w:szCs w:val="12"/>
            <w:rPrChange w:id="1203" w:author="Peter Lord" w:date="2015-08-20T19:48:00Z">
              <w:rPr>
                <w:rFonts w:ascii="Monospace" w:hAnsi="Monospace" w:cs="Monospace"/>
                <w:color w:val="000000"/>
                <w:sz w:val="20"/>
              </w:rPr>
            </w:rPrChange>
          </w:rPr>
          <w:lastRenderedPageBreak/>
          <w:tab/>
        </w:r>
        <w:proofErr w:type="gramStart"/>
        <w:r w:rsidRPr="00CE26C6">
          <w:rPr>
            <w:rFonts w:ascii="Monospace" w:hAnsi="Monospace" w:cs="Monospace"/>
            <w:color w:val="646464"/>
            <w:sz w:val="12"/>
            <w:szCs w:val="12"/>
            <w:rPrChange w:id="1204" w:author="Peter Lord" w:date="2015-08-20T19:48:00Z">
              <w:rPr>
                <w:rFonts w:ascii="Monospace" w:hAnsi="Monospace" w:cs="Monospace"/>
                <w:color w:val="646464"/>
                <w:sz w:val="20"/>
              </w:rPr>
            </w:rPrChange>
          </w:rPr>
          <w:t>@Command</w:t>
        </w:r>
        <w:r w:rsidRPr="00CE26C6">
          <w:rPr>
            <w:rFonts w:ascii="Monospace" w:hAnsi="Monospace" w:cs="Monospace"/>
            <w:color w:val="000000"/>
            <w:sz w:val="12"/>
            <w:szCs w:val="12"/>
            <w:rPrChange w:id="1205"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206" w:author="Peter Lord" w:date="2015-08-20T19:48:00Z">
              <w:rPr>
                <w:rFonts w:ascii="Monospace" w:hAnsi="Monospace" w:cs="Monospace"/>
                <w:color w:val="000000"/>
                <w:sz w:val="20"/>
              </w:rPr>
            </w:rPrChange>
          </w:rPr>
          <w:t xml:space="preserve">description = </w:t>
        </w:r>
        <w:r w:rsidRPr="00CE26C6">
          <w:rPr>
            <w:rFonts w:ascii="Monospace" w:hAnsi="Monospace" w:cs="Monospace"/>
            <w:color w:val="2A00FF"/>
            <w:sz w:val="12"/>
            <w:szCs w:val="12"/>
            <w:rPrChange w:id="1207" w:author="Peter Lord" w:date="2015-08-20T19:48:00Z">
              <w:rPr>
                <w:rFonts w:ascii="Monospace" w:hAnsi="Monospace" w:cs="Monospace"/>
                <w:color w:val="2A00FF"/>
                <w:sz w:val="20"/>
              </w:rPr>
            </w:rPrChange>
          </w:rPr>
          <w:t>"Display key exchange"</w:t>
        </w:r>
        <w:r w:rsidRPr="00CE26C6">
          <w:rPr>
            <w:rFonts w:ascii="Monospace" w:hAnsi="Monospace" w:cs="Monospace"/>
            <w:color w:val="000000"/>
            <w:sz w:val="12"/>
            <w:szCs w:val="12"/>
            <w:rPrChange w:id="1208" w:author="Peter Lord" w:date="2015-08-20T19:48:00Z">
              <w:rPr>
                <w:rFonts w:ascii="Monospace" w:hAnsi="Monospace" w:cs="Monospace"/>
                <w:color w:val="000000"/>
                <w:sz w:val="20"/>
              </w:rPr>
            </w:rPrChange>
          </w:rPr>
          <w:t>)</w:t>
        </w:r>
      </w:ins>
    </w:p>
    <w:p w14:paraId="23F6F697" w14:textId="77777777" w:rsidR="00CE26C6" w:rsidRPr="00CE26C6" w:rsidRDefault="00CE26C6" w:rsidP="00CE26C6">
      <w:pPr>
        <w:widowControl w:val="0"/>
        <w:autoSpaceDE w:val="0"/>
        <w:autoSpaceDN w:val="0"/>
        <w:adjustRightInd w:val="0"/>
        <w:rPr>
          <w:ins w:id="1209" w:author="Peter Lord" w:date="2015-08-20T19:48:00Z"/>
          <w:rFonts w:ascii="Monospace" w:hAnsi="Monospace" w:cs="Monospace"/>
          <w:sz w:val="12"/>
          <w:szCs w:val="12"/>
          <w:rPrChange w:id="1210" w:author="Peter Lord" w:date="2015-08-20T19:48:00Z">
            <w:rPr>
              <w:ins w:id="1211" w:author="Peter Lord" w:date="2015-08-20T19:48:00Z"/>
              <w:rFonts w:ascii="Monospace" w:hAnsi="Monospace" w:cs="Monospace"/>
              <w:sz w:val="20"/>
            </w:rPr>
          </w:rPrChange>
        </w:rPr>
      </w:pPr>
      <w:ins w:id="1212" w:author="Peter Lord" w:date="2015-08-20T19:48:00Z">
        <w:r w:rsidRPr="00CE26C6">
          <w:rPr>
            <w:rFonts w:ascii="Monospace" w:hAnsi="Monospace" w:cs="Monospace"/>
            <w:color w:val="000000"/>
            <w:sz w:val="12"/>
            <w:szCs w:val="12"/>
            <w:rPrChange w:id="1213" w:author="Peter Lord" w:date="2015-08-20T19:48: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214"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215"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216" w:author="Peter Lord" w:date="2015-08-20T19:48:00Z">
              <w:rPr>
                <w:rFonts w:ascii="Monospace" w:hAnsi="Monospace" w:cs="Monospace"/>
                <w:b/>
                <w:bCs/>
                <w:color w:val="7F0055"/>
                <w:sz w:val="20"/>
              </w:rPr>
            </w:rPrChange>
          </w:rPr>
          <w:t>void</w:t>
        </w:r>
        <w:r w:rsidRPr="00CE26C6">
          <w:rPr>
            <w:rFonts w:ascii="Monospace" w:hAnsi="Monospace" w:cs="Monospace"/>
            <w:color w:val="000000"/>
            <w:sz w:val="12"/>
            <w:szCs w:val="12"/>
            <w:rPrChange w:id="1217" w:author="Peter Lord" w:date="2015-08-20T19:48:00Z">
              <w:rPr>
                <w:rFonts w:ascii="Monospace" w:hAnsi="Monospace" w:cs="Monospace"/>
                <w:color w:val="000000"/>
                <w:sz w:val="20"/>
              </w:rPr>
            </w:rPrChange>
          </w:rPr>
          <w:t xml:space="preserve"> display() {</w:t>
        </w:r>
      </w:ins>
    </w:p>
    <w:p w14:paraId="545EBA7F" w14:textId="77777777" w:rsidR="00CE26C6" w:rsidRPr="00CE26C6" w:rsidRDefault="00CE26C6" w:rsidP="00CE26C6">
      <w:pPr>
        <w:widowControl w:val="0"/>
        <w:autoSpaceDE w:val="0"/>
        <w:autoSpaceDN w:val="0"/>
        <w:adjustRightInd w:val="0"/>
        <w:rPr>
          <w:ins w:id="1218" w:author="Peter Lord" w:date="2015-08-20T19:48:00Z"/>
          <w:rFonts w:ascii="Monospace" w:hAnsi="Monospace" w:cs="Monospace"/>
          <w:sz w:val="12"/>
          <w:szCs w:val="12"/>
          <w:rPrChange w:id="1219" w:author="Peter Lord" w:date="2015-08-20T19:48:00Z">
            <w:rPr>
              <w:ins w:id="1220" w:author="Peter Lord" w:date="2015-08-20T19:48:00Z"/>
              <w:rFonts w:ascii="Monospace" w:hAnsi="Monospace" w:cs="Monospace"/>
              <w:sz w:val="20"/>
            </w:rPr>
          </w:rPrChange>
        </w:rPr>
      </w:pPr>
      <w:ins w:id="1221" w:author="Peter Lord" w:date="2015-08-20T19:48:00Z">
        <w:r w:rsidRPr="00CE26C6">
          <w:rPr>
            <w:rFonts w:ascii="Monospace" w:hAnsi="Monospace" w:cs="Monospace"/>
            <w:color w:val="000000"/>
            <w:sz w:val="12"/>
            <w:szCs w:val="12"/>
            <w:rPrChange w:id="1222"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223" w:author="Peter Lord" w:date="2015-08-20T19:48:00Z">
              <w:rPr>
                <w:rFonts w:ascii="Monospace" w:hAnsi="Monospace" w:cs="Monospace"/>
                <w:color w:val="000000"/>
                <w:sz w:val="20"/>
              </w:rPr>
            </w:rPrChange>
          </w:rPr>
          <w:tab/>
        </w:r>
      </w:ins>
    </w:p>
    <w:p w14:paraId="51258A74" w14:textId="77777777" w:rsidR="00CE26C6" w:rsidRPr="00CE26C6" w:rsidRDefault="00CE26C6" w:rsidP="00CE26C6">
      <w:pPr>
        <w:widowControl w:val="0"/>
        <w:autoSpaceDE w:val="0"/>
        <w:autoSpaceDN w:val="0"/>
        <w:adjustRightInd w:val="0"/>
        <w:rPr>
          <w:ins w:id="1224" w:author="Peter Lord" w:date="2015-08-20T19:48:00Z"/>
          <w:rFonts w:ascii="Monospace" w:hAnsi="Monospace" w:cs="Monospace"/>
          <w:sz w:val="12"/>
          <w:szCs w:val="12"/>
          <w:rPrChange w:id="1225" w:author="Peter Lord" w:date="2015-08-20T19:48:00Z">
            <w:rPr>
              <w:ins w:id="1226" w:author="Peter Lord" w:date="2015-08-20T19:48:00Z"/>
              <w:rFonts w:ascii="Monospace" w:hAnsi="Monospace" w:cs="Monospace"/>
              <w:sz w:val="20"/>
            </w:rPr>
          </w:rPrChange>
        </w:rPr>
      </w:pPr>
      <w:ins w:id="1227" w:author="Peter Lord" w:date="2015-08-20T19:48:00Z">
        <w:r w:rsidRPr="00CE26C6">
          <w:rPr>
            <w:rFonts w:ascii="Monospace" w:hAnsi="Monospace" w:cs="Monospace"/>
            <w:color w:val="000000"/>
            <w:sz w:val="12"/>
            <w:szCs w:val="12"/>
            <w:rPrChange w:id="1228"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229"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230" w:author="Peter Lord" w:date="2015-08-20T19:48:00Z">
              <w:rPr>
                <w:rFonts w:ascii="Monospace" w:hAnsi="Monospace" w:cs="Monospace"/>
                <w:color w:val="3F7F5F"/>
                <w:sz w:val="20"/>
              </w:rPr>
            </w:rPrChange>
          </w:rPr>
          <w:t>// FIX THIS - Display the key exchange status on this node</w:t>
        </w:r>
      </w:ins>
    </w:p>
    <w:p w14:paraId="283D68B2" w14:textId="77777777" w:rsidR="00CE26C6" w:rsidRPr="00CE26C6" w:rsidRDefault="00CE26C6" w:rsidP="00CE26C6">
      <w:pPr>
        <w:widowControl w:val="0"/>
        <w:autoSpaceDE w:val="0"/>
        <w:autoSpaceDN w:val="0"/>
        <w:adjustRightInd w:val="0"/>
        <w:rPr>
          <w:ins w:id="1231" w:author="Peter Lord" w:date="2015-08-20T19:48:00Z"/>
          <w:rFonts w:ascii="Monospace" w:hAnsi="Monospace" w:cs="Monospace"/>
          <w:sz w:val="12"/>
          <w:szCs w:val="12"/>
          <w:rPrChange w:id="1232" w:author="Peter Lord" w:date="2015-08-20T19:48:00Z">
            <w:rPr>
              <w:ins w:id="1233" w:author="Peter Lord" w:date="2015-08-20T19:48:00Z"/>
              <w:rFonts w:ascii="Monospace" w:hAnsi="Monospace" w:cs="Monospace"/>
              <w:sz w:val="20"/>
            </w:rPr>
          </w:rPrChange>
        </w:rPr>
      </w:pPr>
      <w:ins w:id="1234" w:author="Peter Lord" w:date="2015-08-20T19:48:00Z">
        <w:r w:rsidRPr="00CE26C6">
          <w:rPr>
            <w:rFonts w:ascii="Monospace" w:hAnsi="Monospace" w:cs="Monospace"/>
            <w:color w:val="000000"/>
            <w:sz w:val="12"/>
            <w:szCs w:val="12"/>
            <w:rPrChange w:id="1235"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236"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237" w:author="Peter Lord" w:date="2015-08-20T19:48:00Z">
              <w:rPr>
                <w:rFonts w:ascii="Monospace" w:hAnsi="Monospace" w:cs="Monospace"/>
                <w:color w:val="3F7F5F"/>
                <w:sz w:val="20"/>
              </w:rPr>
            </w:rPrChange>
          </w:rPr>
          <w:t>//</w:t>
        </w:r>
      </w:ins>
    </w:p>
    <w:p w14:paraId="56E6455C" w14:textId="77777777" w:rsidR="00CE26C6" w:rsidRPr="00CE26C6" w:rsidRDefault="00CE26C6" w:rsidP="00CE26C6">
      <w:pPr>
        <w:widowControl w:val="0"/>
        <w:autoSpaceDE w:val="0"/>
        <w:autoSpaceDN w:val="0"/>
        <w:adjustRightInd w:val="0"/>
        <w:rPr>
          <w:ins w:id="1238" w:author="Peter Lord" w:date="2015-08-20T19:48:00Z"/>
          <w:rFonts w:ascii="Monospace" w:hAnsi="Monospace" w:cs="Monospace"/>
          <w:sz w:val="12"/>
          <w:szCs w:val="12"/>
          <w:rPrChange w:id="1239" w:author="Peter Lord" w:date="2015-08-20T19:48:00Z">
            <w:rPr>
              <w:ins w:id="1240" w:author="Peter Lord" w:date="2015-08-20T19:48:00Z"/>
              <w:rFonts w:ascii="Monospace" w:hAnsi="Monospace" w:cs="Monospace"/>
              <w:sz w:val="20"/>
            </w:rPr>
          </w:rPrChange>
        </w:rPr>
      </w:pPr>
      <w:ins w:id="1241" w:author="Peter Lord" w:date="2015-08-20T19:48:00Z">
        <w:r w:rsidRPr="00CE26C6">
          <w:rPr>
            <w:rFonts w:ascii="Monospace" w:hAnsi="Monospace" w:cs="Monospace"/>
            <w:color w:val="000000"/>
            <w:sz w:val="12"/>
            <w:szCs w:val="12"/>
            <w:rPrChange w:id="1242"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243" w:author="Peter Lord" w:date="2015-08-20T19:48: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244" w:author="Peter Lord" w:date="2015-08-20T19:48:00Z">
              <w:rPr>
                <w:rFonts w:ascii="Monospace" w:hAnsi="Monospace" w:cs="Monospace"/>
                <w:color w:val="000000"/>
                <w:sz w:val="20"/>
              </w:rPr>
            </w:rPrChange>
          </w:rPr>
          <w:t>commandComplete</w:t>
        </w:r>
        <w:proofErr w:type="spellEnd"/>
        <w:proofErr w:type="gramEnd"/>
        <w:r w:rsidRPr="00CE26C6">
          <w:rPr>
            <w:rFonts w:ascii="Monospace" w:hAnsi="Monospace" w:cs="Monospace"/>
            <w:color w:val="000000"/>
            <w:sz w:val="12"/>
            <w:szCs w:val="12"/>
            <w:rPrChange w:id="1245" w:author="Peter Lord" w:date="2015-08-20T19:48:00Z">
              <w:rPr>
                <w:rFonts w:ascii="Monospace" w:hAnsi="Monospace" w:cs="Monospace"/>
                <w:color w:val="000000"/>
                <w:sz w:val="20"/>
              </w:rPr>
            </w:rPrChange>
          </w:rPr>
          <w:t>();</w:t>
        </w:r>
      </w:ins>
    </w:p>
    <w:p w14:paraId="5AFFCC50" w14:textId="77777777" w:rsidR="00CE26C6" w:rsidRPr="00CE26C6" w:rsidRDefault="00CE26C6" w:rsidP="00CE26C6">
      <w:pPr>
        <w:widowControl w:val="0"/>
        <w:autoSpaceDE w:val="0"/>
        <w:autoSpaceDN w:val="0"/>
        <w:adjustRightInd w:val="0"/>
        <w:rPr>
          <w:ins w:id="1246" w:author="Peter Lord" w:date="2015-08-20T19:48:00Z"/>
          <w:rFonts w:ascii="Monospace" w:hAnsi="Monospace" w:cs="Monospace"/>
          <w:sz w:val="12"/>
          <w:szCs w:val="12"/>
          <w:rPrChange w:id="1247" w:author="Peter Lord" w:date="2015-08-20T19:48:00Z">
            <w:rPr>
              <w:ins w:id="1248" w:author="Peter Lord" w:date="2015-08-20T19:48:00Z"/>
              <w:rFonts w:ascii="Monospace" w:hAnsi="Monospace" w:cs="Monospace"/>
              <w:sz w:val="20"/>
            </w:rPr>
          </w:rPrChange>
        </w:rPr>
      </w:pPr>
      <w:ins w:id="1249" w:author="Peter Lord" w:date="2015-08-20T19:48:00Z">
        <w:r w:rsidRPr="00CE26C6">
          <w:rPr>
            <w:rFonts w:ascii="Monospace" w:hAnsi="Monospace" w:cs="Monospace"/>
            <w:color w:val="000000"/>
            <w:sz w:val="12"/>
            <w:szCs w:val="12"/>
            <w:rPrChange w:id="1250" w:author="Peter Lord" w:date="2015-08-20T19:48:00Z">
              <w:rPr>
                <w:rFonts w:ascii="Monospace" w:hAnsi="Monospace" w:cs="Monospace"/>
                <w:color w:val="000000"/>
                <w:sz w:val="20"/>
              </w:rPr>
            </w:rPrChange>
          </w:rPr>
          <w:tab/>
          <w:t>}</w:t>
        </w:r>
      </w:ins>
    </w:p>
    <w:p w14:paraId="224DF680" w14:textId="77777777" w:rsidR="00CE26C6" w:rsidRDefault="00CE26C6" w:rsidP="00CE26C6">
      <w:pPr>
        <w:widowControl w:val="0"/>
        <w:autoSpaceDE w:val="0"/>
        <w:autoSpaceDN w:val="0"/>
        <w:adjustRightInd w:val="0"/>
        <w:rPr>
          <w:ins w:id="1251" w:author="Peter Lord" w:date="2015-08-20T19:48:00Z"/>
          <w:rFonts w:ascii="Monospace" w:hAnsi="Monospace" w:cs="Monospace"/>
          <w:color w:val="000000"/>
          <w:sz w:val="12"/>
          <w:szCs w:val="12"/>
        </w:rPr>
      </w:pPr>
      <w:ins w:id="1252" w:author="Peter Lord" w:date="2015-08-20T19:48:00Z">
        <w:r w:rsidRPr="00CE26C6">
          <w:rPr>
            <w:rFonts w:ascii="Monospace" w:hAnsi="Monospace" w:cs="Monospace"/>
            <w:color w:val="000000"/>
            <w:sz w:val="12"/>
            <w:szCs w:val="12"/>
            <w:rPrChange w:id="1253" w:author="Peter Lord" w:date="2015-08-20T19:48:00Z">
              <w:rPr>
                <w:rFonts w:ascii="Monospace" w:hAnsi="Monospace" w:cs="Monospace"/>
                <w:color w:val="000000"/>
                <w:sz w:val="20"/>
              </w:rPr>
            </w:rPrChange>
          </w:rPr>
          <w:t>}</w:t>
        </w:r>
      </w:ins>
    </w:p>
    <w:p w14:paraId="7BCA6E49" w14:textId="77777777" w:rsidR="00CE26C6" w:rsidRDefault="00CE26C6" w:rsidP="00CE26C6">
      <w:pPr>
        <w:widowControl w:val="0"/>
        <w:autoSpaceDE w:val="0"/>
        <w:autoSpaceDN w:val="0"/>
        <w:adjustRightInd w:val="0"/>
        <w:rPr>
          <w:ins w:id="1254" w:author="Peter Lord" w:date="2015-08-20T19:48:00Z"/>
          <w:rFonts w:ascii="Monospace" w:hAnsi="Monospace" w:cs="Monospace"/>
          <w:color w:val="000000"/>
          <w:sz w:val="12"/>
          <w:szCs w:val="12"/>
        </w:rPr>
      </w:pPr>
    </w:p>
    <w:p w14:paraId="714FE2A3" w14:textId="77777777" w:rsidR="00CE26C6" w:rsidRPr="00CE26C6" w:rsidRDefault="00CE26C6" w:rsidP="00CE26C6">
      <w:pPr>
        <w:widowControl w:val="0"/>
        <w:autoSpaceDE w:val="0"/>
        <w:autoSpaceDN w:val="0"/>
        <w:adjustRightInd w:val="0"/>
        <w:rPr>
          <w:ins w:id="1255" w:author="Peter Lord" w:date="2015-08-20T19:48:00Z"/>
          <w:rFonts w:ascii="Monospace" w:hAnsi="Monospace" w:cs="Monospace"/>
          <w:sz w:val="12"/>
          <w:szCs w:val="12"/>
          <w:rPrChange w:id="1256" w:author="Peter Lord" w:date="2015-08-20T19:48:00Z">
            <w:rPr>
              <w:ins w:id="1257" w:author="Peter Lord" w:date="2015-08-20T19:48:00Z"/>
              <w:rFonts w:ascii="Monospace" w:hAnsi="Monospace" w:cs="Monospace"/>
              <w:sz w:val="20"/>
            </w:rPr>
          </w:rPrChange>
        </w:rPr>
      </w:pPr>
      <w:proofErr w:type="gramStart"/>
      <w:ins w:id="1258" w:author="Peter Lord" w:date="2015-08-20T19:48:00Z">
        <w:r w:rsidRPr="00CE26C6">
          <w:rPr>
            <w:rFonts w:ascii="Monospace" w:hAnsi="Monospace" w:cs="Monospace"/>
            <w:b/>
            <w:bCs/>
            <w:color w:val="7F0055"/>
            <w:sz w:val="12"/>
            <w:szCs w:val="12"/>
            <w:rPrChange w:id="1259" w:author="Peter Lord" w:date="2015-08-20T19:48:00Z">
              <w:rPr>
                <w:rFonts w:ascii="Monospace" w:hAnsi="Monospace" w:cs="Monospace"/>
                <w:b/>
                <w:bCs/>
                <w:color w:val="7F0055"/>
                <w:sz w:val="20"/>
              </w:rPr>
            </w:rPrChange>
          </w:rPr>
          <w:t>package</w:t>
        </w:r>
        <w:proofErr w:type="gramEnd"/>
        <w:r w:rsidRPr="00CE26C6">
          <w:rPr>
            <w:rFonts w:ascii="Monospace" w:hAnsi="Monospace" w:cs="Monospace"/>
            <w:color w:val="000000"/>
            <w:sz w:val="12"/>
            <w:szCs w:val="12"/>
            <w:rPrChange w:id="1260"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261" w:author="Peter Lord" w:date="2015-08-20T19:48:00Z">
              <w:rPr>
                <w:rFonts w:ascii="Monospace" w:hAnsi="Monospace" w:cs="Monospace"/>
                <w:color w:val="000000"/>
                <w:sz w:val="20"/>
              </w:rPr>
            </w:rPrChange>
          </w:rPr>
          <w:t>com.discover.hydra.lifecycle</w:t>
        </w:r>
        <w:proofErr w:type="spellEnd"/>
        <w:r w:rsidRPr="00CE26C6">
          <w:rPr>
            <w:rFonts w:ascii="Monospace" w:hAnsi="Monospace" w:cs="Monospace"/>
            <w:color w:val="000000"/>
            <w:sz w:val="12"/>
            <w:szCs w:val="12"/>
            <w:rPrChange w:id="1262" w:author="Peter Lord" w:date="2015-08-20T19:48:00Z">
              <w:rPr>
                <w:rFonts w:ascii="Monospace" w:hAnsi="Monospace" w:cs="Monospace"/>
                <w:color w:val="000000"/>
                <w:sz w:val="20"/>
              </w:rPr>
            </w:rPrChange>
          </w:rPr>
          <w:t>;</w:t>
        </w:r>
      </w:ins>
    </w:p>
    <w:p w14:paraId="20B67E6E" w14:textId="77777777" w:rsidR="00CE26C6" w:rsidRPr="00CE26C6" w:rsidRDefault="00CE26C6" w:rsidP="00CE26C6">
      <w:pPr>
        <w:widowControl w:val="0"/>
        <w:autoSpaceDE w:val="0"/>
        <w:autoSpaceDN w:val="0"/>
        <w:adjustRightInd w:val="0"/>
        <w:rPr>
          <w:ins w:id="1263" w:author="Peter Lord" w:date="2015-08-20T19:48:00Z"/>
          <w:rFonts w:ascii="Monospace" w:hAnsi="Monospace" w:cs="Monospace"/>
          <w:sz w:val="12"/>
          <w:szCs w:val="12"/>
          <w:rPrChange w:id="1264" w:author="Peter Lord" w:date="2015-08-20T19:48:00Z">
            <w:rPr>
              <w:ins w:id="1265" w:author="Peter Lord" w:date="2015-08-20T19:48:00Z"/>
              <w:rFonts w:ascii="Monospace" w:hAnsi="Monospace" w:cs="Monospace"/>
              <w:sz w:val="20"/>
            </w:rPr>
          </w:rPrChange>
        </w:rPr>
      </w:pPr>
    </w:p>
    <w:p w14:paraId="141CF524" w14:textId="77777777" w:rsidR="00CE26C6" w:rsidRPr="00CE26C6" w:rsidRDefault="00CE26C6" w:rsidP="00CE26C6">
      <w:pPr>
        <w:widowControl w:val="0"/>
        <w:autoSpaceDE w:val="0"/>
        <w:autoSpaceDN w:val="0"/>
        <w:adjustRightInd w:val="0"/>
        <w:rPr>
          <w:ins w:id="1266" w:author="Peter Lord" w:date="2015-08-20T19:48:00Z"/>
          <w:rFonts w:ascii="Monospace" w:hAnsi="Monospace" w:cs="Monospace"/>
          <w:sz w:val="12"/>
          <w:szCs w:val="12"/>
          <w:rPrChange w:id="1267" w:author="Peter Lord" w:date="2015-08-20T19:48:00Z">
            <w:rPr>
              <w:ins w:id="1268" w:author="Peter Lord" w:date="2015-08-20T19:48:00Z"/>
              <w:rFonts w:ascii="Monospace" w:hAnsi="Monospace" w:cs="Monospace"/>
              <w:sz w:val="20"/>
            </w:rPr>
          </w:rPrChange>
        </w:rPr>
      </w:pPr>
      <w:proofErr w:type="gramStart"/>
      <w:ins w:id="1269" w:author="Peter Lord" w:date="2015-08-20T19:48:00Z">
        <w:r w:rsidRPr="00CE26C6">
          <w:rPr>
            <w:rFonts w:ascii="Monospace" w:hAnsi="Monospace" w:cs="Monospace"/>
            <w:b/>
            <w:bCs/>
            <w:color w:val="7F0055"/>
            <w:sz w:val="12"/>
            <w:szCs w:val="12"/>
            <w:rPrChange w:id="1270"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271"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272" w:author="Peter Lord" w:date="2015-08-20T19:48:00Z">
              <w:rPr>
                <w:rFonts w:ascii="Monospace" w:hAnsi="Monospace" w:cs="Monospace"/>
                <w:color w:val="000000"/>
                <w:sz w:val="20"/>
              </w:rPr>
            </w:rPrChange>
          </w:rPr>
          <w:t>com.kabira.platform.management.Command</w:t>
        </w:r>
        <w:proofErr w:type="spellEnd"/>
        <w:r w:rsidRPr="00CE26C6">
          <w:rPr>
            <w:rFonts w:ascii="Monospace" w:hAnsi="Monospace" w:cs="Monospace"/>
            <w:color w:val="000000"/>
            <w:sz w:val="12"/>
            <w:szCs w:val="12"/>
            <w:rPrChange w:id="1273" w:author="Peter Lord" w:date="2015-08-20T19:48:00Z">
              <w:rPr>
                <w:rFonts w:ascii="Monospace" w:hAnsi="Monospace" w:cs="Monospace"/>
                <w:color w:val="000000"/>
                <w:sz w:val="20"/>
              </w:rPr>
            </w:rPrChange>
          </w:rPr>
          <w:t>;</w:t>
        </w:r>
      </w:ins>
    </w:p>
    <w:p w14:paraId="35F51BE1" w14:textId="77777777" w:rsidR="00CE26C6" w:rsidRPr="00CE26C6" w:rsidRDefault="00CE26C6" w:rsidP="00CE26C6">
      <w:pPr>
        <w:widowControl w:val="0"/>
        <w:autoSpaceDE w:val="0"/>
        <w:autoSpaceDN w:val="0"/>
        <w:adjustRightInd w:val="0"/>
        <w:rPr>
          <w:ins w:id="1274" w:author="Peter Lord" w:date="2015-08-20T19:48:00Z"/>
          <w:rFonts w:ascii="Monospace" w:hAnsi="Monospace" w:cs="Monospace"/>
          <w:sz w:val="12"/>
          <w:szCs w:val="12"/>
          <w:rPrChange w:id="1275" w:author="Peter Lord" w:date="2015-08-20T19:48:00Z">
            <w:rPr>
              <w:ins w:id="1276" w:author="Peter Lord" w:date="2015-08-20T19:48:00Z"/>
              <w:rFonts w:ascii="Monospace" w:hAnsi="Monospace" w:cs="Monospace"/>
              <w:sz w:val="20"/>
            </w:rPr>
          </w:rPrChange>
        </w:rPr>
      </w:pPr>
      <w:proofErr w:type="gramStart"/>
      <w:ins w:id="1277" w:author="Peter Lord" w:date="2015-08-20T19:48:00Z">
        <w:r w:rsidRPr="00CE26C6">
          <w:rPr>
            <w:rFonts w:ascii="Monospace" w:hAnsi="Monospace" w:cs="Monospace"/>
            <w:b/>
            <w:bCs/>
            <w:color w:val="7F0055"/>
            <w:sz w:val="12"/>
            <w:szCs w:val="12"/>
            <w:rPrChange w:id="1278"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279"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280" w:author="Peter Lord" w:date="2015-08-20T19:48:00Z">
              <w:rPr>
                <w:rFonts w:ascii="Monospace" w:hAnsi="Monospace" w:cs="Monospace"/>
                <w:color w:val="000000"/>
                <w:sz w:val="20"/>
              </w:rPr>
            </w:rPrChange>
          </w:rPr>
          <w:t>com.kabira.platform.management.ManagementTarget</w:t>
        </w:r>
        <w:proofErr w:type="spellEnd"/>
        <w:r w:rsidRPr="00CE26C6">
          <w:rPr>
            <w:rFonts w:ascii="Monospace" w:hAnsi="Monospace" w:cs="Monospace"/>
            <w:color w:val="000000"/>
            <w:sz w:val="12"/>
            <w:szCs w:val="12"/>
            <w:rPrChange w:id="1281" w:author="Peter Lord" w:date="2015-08-20T19:48:00Z">
              <w:rPr>
                <w:rFonts w:ascii="Monospace" w:hAnsi="Monospace" w:cs="Monospace"/>
                <w:color w:val="000000"/>
                <w:sz w:val="20"/>
              </w:rPr>
            </w:rPrChange>
          </w:rPr>
          <w:t>;</w:t>
        </w:r>
      </w:ins>
    </w:p>
    <w:p w14:paraId="173B4A40" w14:textId="77777777" w:rsidR="00CE26C6" w:rsidRPr="00CE26C6" w:rsidRDefault="00CE26C6" w:rsidP="00CE26C6">
      <w:pPr>
        <w:widowControl w:val="0"/>
        <w:autoSpaceDE w:val="0"/>
        <w:autoSpaceDN w:val="0"/>
        <w:adjustRightInd w:val="0"/>
        <w:rPr>
          <w:ins w:id="1282" w:author="Peter Lord" w:date="2015-08-20T19:48:00Z"/>
          <w:rFonts w:ascii="Monospace" w:hAnsi="Monospace" w:cs="Monospace"/>
          <w:sz w:val="12"/>
          <w:szCs w:val="12"/>
          <w:rPrChange w:id="1283" w:author="Peter Lord" w:date="2015-08-20T19:48:00Z">
            <w:rPr>
              <w:ins w:id="1284" w:author="Peter Lord" w:date="2015-08-20T19:48:00Z"/>
              <w:rFonts w:ascii="Monospace" w:hAnsi="Monospace" w:cs="Monospace"/>
              <w:sz w:val="20"/>
            </w:rPr>
          </w:rPrChange>
        </w:rPr>
      </w:pPr>
      <w:proofErr w:type="gramStart"/>
      <w:ins w:id="1285" w:author="Peter Lord" w:date="2015-08-20T19:48:00Z">
        <w:r w:rsidRPr="00CE26C6">
          <w:rPr>
            <w:rFonts w:ascii="Monospace" w:hAnsi="Monospace" w:cs="Monospace"/>
            <w:b/>
            <w:bCs/>
            <w:color w:val="7F0055"/>
            <w:sz w:val="12"/>
            <w:szCs w:val="12"/>
            <w:rPrChange w:id="1286" w:author="Peter Lord" w:date="2015-08-20T19:48: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287"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288" w:author="Peter Lord" w:date="2015-08-20T19:48:00Z">
              <w:rPr>
                <w:rFonts w:ascii="Monospace" w:hAnsi="Monospace" w:cs="Monospace"/>
                <w:color w:val="000000"/>
                <w:sz w:val="20"/>
              </w:rPr>
            </w:rPrChange>
          </w:rPr>
          <w:t>com.kabira.platform.management.Target</w:t>
        </w:r>
        <w:proofErr w:type="spellEnd"/>
        <w:r w:rsidRPr="00CE26C6">
          <w:rPr>
            <w:rFonts w:ascii="Monospace" w:hAnsi="Monospace" w:cs="Monospace"/>
            <w:color w:val="000000"/>
            <w:sz w:val="12"/>
            <w:szCs w:val="12"/>
            <w:rPrChange w:id="1289" w:author="Peter Lord" w:date="2015-08-20T19:48:00Z">
              <w:rPr>
                <w:rFonts w:ascii="Monospace" w:hAnsi="Monospace" w:cs="Monospace"/>
                <w:color w:val="000000"/>
                <w:sz w:val="20"/>
              </w:rPr>
            </w:rPrChange>
          </w:rPr>
          <w:t>;</w:t>
        </w:r>
      </w:ins>
    </w:p>
    <w:p w14:paraId="589C45FA" w14:textId="77777777" w:rsidR="00CE26C6" w:rsidRPr="00CE26C6" w:rsidRDefault="00CE26C6" w:rsidP="00CE26C6">
      <w:pPr>
        <w:widowControl w:val="0"/>
        <w:autoSpaceDE w:val="0"/>
        <w:autoSpaceDN w:val="0"/>
        <w:adjustRightInd w:val="0"/>
        <w:rPr>
          <w:ins w:id="1290" w:author="Peter Lord" w:date="2015-08-20T19:48:00Z"/>
          <w:rFonts w:ascii="Monospace" w:hAnsi="Monospace" w:cs="Monospace"/>
          <w:sz w:val="12"/>
          <w:szCs w:val="12"/>
          <w:rPrChange w:id="1291" w:author="Peter Lord" w:date="2015-08-20T19:48:00Z">
            <w:rPr>
              <w:ins w:id="1292" w:author="Peter Lord" w:date="2015-08-20T19:48:00Z"/>
              <w:rFonts w:ascii="Monospace" w:hAnsi="Monospace" w:cs="Monospace"/>
              <w:sz w:val="20"/>
            </w:rPr>
          </w:rPrChange>
        </w:rPr>
      </w:pPr>
    </w:p>
    <w:p w14:paraId="7E3561A8" w14:textId="77777777" w:rsidR="00CE26C6" w:rsidRPr="00CE26C6" w:rsidRDefault="00CE26C6" w:rsidP="00CE26C6">
      <w:pPr>
        <w:widowControl w:val="0"/>
        <w:autoSpaceDE w:val="0"/>
        <w:autoSpaceDN w:val="0"/>
        <w:adjustRightInd w:val="0"/>
        <w:rPr>
          <w:ins w:id="1293" w:author="Peter Lord" w:date="2015-08-20T19:48:00Z"/>
          <w:rFonts w:ascii="Monospace" w:hAnsi="Monospace" w:cs="Monospace"/>
          <w:sz w:val="12"/>
          <w:szCs w:val="12"/>
          <w:rPrChange w:id="1294" w:author="Peter Lord" w:date="2015-08-20T19:48:00Z">
            <w:rPr>
              <w:ins w:id="1295" w:author="Peter Lord" w:date="2015-08-20T19:48:00Z"/>
              <w:rFonts w:ascii="Monospace" w:hAnsi="Monospace" w:cs="Monospace"/>
              <w:sz w:val="20"/>
            </w:rPr>
          </w:rPrChange>
        </w:rPr>
      </w:pPr>
      <w:proofErr w:type="gramStart"/>
      <w:ins w:id="1296" w:author="Peter Lord" w:date="2015-08-20T19:48:00Z">
        <w:r w:rsidRPr="00CE26C6">
          <w:rPr>
            <w:rFonts w:ascii="Monospace" w:hAnsi="Monospace" w:cs="Monospace"/>
            <w:color w:val="646464"/>
            <w:sz w:val="12"/>
            <w:szCs w:val="12"/>
            <w:rPrChange w:id="1297" w:author="Peter Lord" w:date="2015-08-20T19:48:00Z">
              <w:rPr>
                <w:rFonts w:ascii="Monospace" w:hAnsi="Monospace" w:cs="Monospace"/>
                <w:color w:val="646464"/>
                <w:sz w:val="20"/>
              </w:rPr>
            </w:rPrChange>
          </w:rPr>
          <w:t>@</w:t>
        </w:r>
        <w:proofErr w:type="spellStart"/>
        <w:r w:rsidRPr="00CE26C6">
          <w:rPr>
            <w:rFonts w:ascii="Monospace" w:hAnsi="Monospace" w:cs="Monospace"/>
            <w:color w:val="646464"/>
            <w:sz w:val="12"/>
            <w:szCs w:val="12"/>
            <w:rPrChange w:id="1298" w:author="Peter Lord" w:date="2015-08-20T19:48:00Z">
              <w:rPr>
                <w:rFonts w:ascii="Monospace" w:hAnsi="Monospace" w:cs="Monospace"/>
                <w:color w:val="646464"/>
                <w:sz w:val="20"/>
              </w:rPr>
            </w:rPrChange>
          </w:rPr>
          <w:t>ManagementTarget</w:t>
        </w:r>
        <w:proofErr w:type="spellEnd"/>
        <w:r w:rsidRPr="00CE26C6">
          <w:rPr>
            <w:rFonts w:ascii="Monospace" w:hAnsi="Monospace" w:cs="Monospace"/>
            <w:color w:val="000000"/>
            <w:sz w:val="12"/>
            <w:szCs w:val="12"/>
            <w:rPrChange w:id="1299"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300" w:author="Peter Lord" w:date="2015-08-20T19:48:00Z">
              <w:rPr>
                <w:rFonts w:ascii="Monospace" w:hAnsi="Monospace" w:cs="Monospace"/>
                <w:color w:val="000000"/>
                <w:sz w:val="20"/>
              </w:rPr>
            </w:rPrChange>
          </w:rPr>
          <w:t xml:space="preserve">name = </w:t>
        </w:r>
        <w:r w:rsidRPr="00CE26C6">
          <w:rPr>
            <w:rFonts w:ascii="Monospace" w:hAnsi="Monospace" w:cs="Monospace"/>
            <w:color w:val="2A00FF"/>
            <w:sz w:val="12"/>
            <w:szCs w:val="12"/>
            <w:rPrChange w:id="1301" w:author="Peter Lord" w:date="2015-08-20T19:48:00Z">
              <w:rPr>
                <w:rFonts w:ascii="Monospace" w:hAnsi="Monospace" w:cs="Monospace"/>
                <w:color w:val="2A00FF"/>
                <w:sz w:val="20"/>
              </w:rPr>
            </w:rPrChange>
          </w:rPr>
          <w:t>"keys"</w:t>
        </w:r>
        <w:r w:rsidRPr="00CE26C6">
          <w:rPr>
            <w:rFonts w:ascii="Monospace" w:hAnsi="Monospace" w:cs="Monospace"/>
            <w:color w:val="000000"/>
            <w:sz w:val="12"/>
            <w:szCs w:val="12"/>
            <w:rPrChange w:id="1302" w:author="Peter Lord" w:date="2015-08-20T19:48:00Z">
              <w:rPr>
                <w:rFonts w:ascii="Monospace" w:hAnsi="Monospace" w:cs="Monospace"/>
                <w:color w:val="000000"/>
                <w:sz w:val="20"/>
              </w:rPr>
            </w:rPrChange>
          </w:rPr>
          <w:t xml:space="preserve">, description = </w:t>
        </w:r>
        <w:r w:rsidRPr="00CE26C6">
          <w:rPr>
            <w:rFonts w:ascii="Monospace" w:hAnsi="Monospace" w:cs="Monospace"/>
            <w:color w:val="2A00FF"/>
            <w:sz w:val="12"/>
            <w:szCs w:val="12"/>
            <w:rPrChange w:id="1303" w:author="Peter Lord" w:date="2015-08-20T19:48:00Z">
              <w:rPr>
                <w:rFonts w:ascii="Monospace" w:hAnsi="Monospace" w:cs="Monospace"/>
                <w:color w:val="2A00FF"/>
                <w:sz w:val="20"/>
              </w:rPr>
            </w:rPrChange>
          </w:rPr>
          <w:t>"Keys administration"</w:t>
        </w:r>
        <w:r w:rsidRPr="00CE26C6">
          <w:rPr>
            <w:rFonts w:ascii="Monospace" w:hAnsi="Monospace" w:cs="Monospace"/>
            <w:color w:val="000000"/>
            <w:sz w:val="12"/>
            <w:szCs w:val="12"/>
            <w:rPrChange w:id="1304" w:author="Peter Lord" w:date="2015-08-20T19:48:00Z">
              <w:rPr>
                <w:rFonts w:ascii="Monospace" w:hAnsi="Monospace" w:cs="Monospace"/>
                <w:color w:val="000000"/>
                <w:sz w:val="20"/>
              </w:rPr>
            </w:rPrChange>
          </w:rPr>
          <w:t>)</w:t>
        </w:r>
      </w:ins>
    </w:p>
    <w:p w14:paraId="60F06211" w14:textId="77777777" w:rsidR="00CE26C6" w:rsidRPr="00CE26C6" w:rsidRDefault="00CE26C6" w:rsidP="00CE26C6">
      <w:pPr>
        <w:widowControl w:val="0"/>
        <w:autoSpaceDE w:val="0"/>
        <w:autoSpaceDN w:val="0"/>
        <w:adjustRightInd w:val="0"/>
        <w:rPr>
          <w:ins w:id="1305" w:author="Peter Lord" w:date="2015-08-20T19:48:00Z"/>
          <w:rFonts w:ascii="Monospace" w:hAnsi="Monospace" w:cs="Monospace"/>
          <w:sz w:val="12"/>
          <w:szCs w:val="12"/>
          <w:rPrChange w:id="1306" w:author="Peter Lord" w:date="2015-08-20T19:48:00Z">
            <w:rPr>
              <w:ins w:id="1307" w:author="Peter Lord" w:date="2015-08-20T19:48:00Z"/>
              <w:rFonts w:ascii="Monospace" w:hAnsi="Monospace" w:cs="Monospace"/>
              <w:sz w:val="20"/>
            </w:rPr>
          </w:rPrChange>
        </w:rPr>
      </w:pPr>
      <w:proofErr w:type="gramStart"/>
      <w:ins w:id="1308" w:author="Peter Lord" w:date="2015-08-20T19:48:00Z">
        <w:r w:rsidRPr="00CE26C6">
          <w:rPr>
            <w:rFonts w:ascii="Monospace" w:hAnsi="Monospace" w:cs="Monospace"/>
            <w:b/>
            <w:bCs/>
            <w:color w:val="7F0055"/>
            <w:sz w:val="12"/>
            <w:szCs w:val="12"/>
            <w:rPrChange w:id="1309"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310"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311" w:author="Peter Lord" w:date="2015-08-20T19:48:00Z">
              <w:rPr>
                <w:rFonts w:ascii="Monospace" w:hAnsi="Monospace" w:cs="Monospace"/>
                <w:b/>
                <w:bCs/>
                <w:color w:val="7F0055"/>
                <w:sz w:val="20"/>
              </w:rPr>
            </w:rPrChange>
          </w:rPr>
          <w:t>class</w:t>
        </w:r>
        <w:r w:rsidRPr="00CE26C6">
          <w:rPr>
            <w:rFonts w:ascii="Monospace" w:hAnsi="Monospace" w:cs="Monospace"/>
            <w:color w:val="000000"/>
            <w:sz w:val="12"/>
            <w:szCs w:val="12"/>
            <w:rPrChange w:id="1312" w:author="Peter Lord" w:date="2015-08-20T19:48: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313" w:author="Peter Lord" w:date="2015-08-20T19:48:00Z">
              <w:rPr>
                <w:rFonts w:ascii="Monospace" w:hAnsi="Monospace" w:cs="Monospace"/>
                <w:color w:val="000000"/>
                <w:sz w:val="20"/>
              </w:rPr>
            </w:rPrChange>
          </w:rPr>
          <w:t>KeysTarget</w:t>
        </w:r>
        <w:proofErr w:type="spellEnd"/>
        <w:r w:rsidRPr="00CE26C6">
          <w:rPr>
            <w:rFonts w:ascii="Monospace" w:hAnsi="Monospace" w:cs="Monospace"/>
            <w:color w:val="000000"/>
            <w:sz w:val="12"/>
            <w:szCs w:val="12"/>
            <w:rPrChange w:id="1314"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315" w:author="Peter Lord" w:date="2015-08-20T19:48:00Z">
              <w:rPr>
                <w:rFonts w:ascii="Monospace" w:hAnsi="Monospace" w:cs="Monospace"/>
                <w:b/>
                <w:bCs/>
                <w:color w:val="7F0055"/>
                <w:sz w:val="20"/>
              </w:rPr>
            </w:rPrChange>
          </w:rPr>
          <w:t>extends</w:t>
        </w:r>
        <w:r w:rsidRPr="00CE26C6">
          <w:rPr>
            <w:rFonts w:ascii="Monospace" w:hAnsi="Monospace" w:cs="Monospace"/>
            <w:color w:val="000000"/>
            <w:sz w:val="12"/>
            <w:szCs w:val="12"/>
            <w:rPrChange w:id="1316" w:author="Peter Lord" w:date="2015-08-20T19:48:00Z">
              <w:rPr>
                <w:rFonts w:ascii="Monospace" w:hAnsi="Monospace" w:cs="Monospace"/>
                <w:color w:val="000000"/>
                <w:sz w:val="20"/>
              </w:rPr>
            </w:rPrChange>
          </w:rPr>
          <w:t xml:space="preserve"> Target {</w:t>
        </w:r>
      </w:ins>
    </w:p>
    <w:p w14:paraId="00EEFFB8" w14:textId="77777777" w:rsidR="00CE26C6" w:rsidRPr="00CE26C6" w:rsidRDefault="00CE26C6" w:rsidP="00CE26C6">
      <w:pPr>
        <w:widowControl w:val="0"/>
        <w:autoSpaceDE w:val="0"/>
        <w:autoSpaceDN w:val="0"/>
        <w:adjustRightInd w:val="0"/>
        <w:rPr>
          <w:ins w:id="1317" w:author="Peter Lord" w:date="2015-08-20T19:48:00Z"/>
          <w:rFonts w:ascii="Monospace" w:hAnsi="Monospace" w:cs="Monospace"/>
          <w:sz w:val="12"/>
          <w:szCs w:val="12"/>
          <w:rPrChange w:id="1318" w:author="Peter Lord" w:date="2015-08-20T19:48:00Z">
            <w:rPr>
              <w:ins w:id="1319" w:author="Peter Lord" w:date="2015-08-20T19:48:00Z"/>
              <w:rFonts w:ascii="Monospace" w:hAnsi="Monospace" w:cs="Monospace"/>
              <w:sz w:val="20"/>
            </w:rPr>
          </w:rPrChange>
        </w:rPr>
      </w:pPr>
      <w:ins w:id="1320" w:author="Peter Lord" w:date="2015-08-20T19:48:00Z">
        <w:r w:rsidRPr="00CE26C6">
          <w:rPr>
            <w:rFonts w:ascii="Monospace" w:hAnsi="Monospace" w:cs="Monospace"/>
            <w:color w:val="000000"/>
            <w:sz w:val="12"/>
            <w:szCs w:val="12"/>
            <w:rPrChange w:id="1321" w:author="Peter Lord" w:date="2015-08-20T19:48:00Z">
              <w:rPr>
                <w:rFonts w:ascii="Monospace" w:hAnsi="Monospace" w:cs="Monospace"/>
                <w:color w:val="000000"/>
                <w:sz w:val="20"/>
              </w:rPr>
            </w:rPrChange>
          </w:rPr>
          <w:tab/>
        </w:r>
      </w:ins>
    </w:p>
    <w:p w14:paraId="6BD4EBA4" w14:textId="77777777" w:rsidR="00CE26C6" w:rsidRPr="00CE26C6" w:rsidRDefault="00CE26C6" w:rsidP="00CE26C6">
      <w:pPr>
        <w:widowControl w:val="0"/>
        <w:autoSpaceDE w:val="0"/>
        <w:autoSpaceDN w:val="0"/>
        <w:adjustRightInd w:val="0"/>
        <w:rPr>
          <w:ins w:id="1322" w:author="Peter Lord" w:date="2015-08-20T19:48:00Z"/>
          <w:rFonts w:ascii="Monospace" w:hAnsi="Monospace" w:cs="Monospace"/>
          <w:sz w:val="12"/>
          <w:szCs w:val="12"/>
          <w:rPrChange w:id="1323" w:author="Peter Lord" w:date="2015-08-20T19:48:00Z">
            <w:rPr>
              <w:ins w:id="1324" w:author="Peter Lord" w:date="2015-08-20T19:48:00Z"/>
              <w:rFonts w:ascii="Monospace" w:hAnsi="Monospace" w:cs="Monospace"/>
              <w:sz w:val="20"/>
            </w:rPr>
          </w:rPrChange>
        </w:rPr>
      </w:pPr>
      <w:ins w:id="1325" w:author="Peter Lord" w:date="2015-08-20T19:48:00Z">
        <w:r w:rsidRPr="00CE26C6">
          <w:rPr>
            <w:rFonts w:ascii="Monospace" w:hAnsi="Monospace" w:cs="Monospace"/>
            <w:color w:val="000000"/>
            <w:sz w:val="12"/>
            <w:szCs w:val="12"/>
            <w:rPrChange w:id="1326" w:author="Peter Lord" w:date="2015-08-20T19:48:00Z">
              <w:rPr>
                <w:rFonts w:ascii="Monospace" w:hAnsi="Monospace" w:cs="Monospace"/>
                <w:color w:val="000000"/>
                <w:sz w:val="20"/>
              </w:rPr>
            </w:rPrChange>
          </w:rPr>
          <w:tab/>
        </w:r>
        <w:proofErr w:type="gramStart"/>
        <w:r w:rsidRPr="00CE26C6">
          <w:rPr>
            <w:rFonts w:ascii="Monospace" w:hAnsi="Monospace" w:cs="Monospace"/>
            <w:color w:val="646464"/>
            <w:sz w:val="12"/>
            <w:szCs w:val="12"/>
            <w:rPrChange w:id="1327" w:author="Peter Lord" w:date="2015-08-20T19:48:00Z">
              <w:rPr>
                <w:rFonts w:ascii="Monospace" w:hAnsi="Monospace" w:cs="Monospace"/>
                <w:color w:val="646464"/>
                <w:sz w:val="20"/>
              </w:rPr>
            </w:rPrChange>
          </w:rPr>
          <w:t>@Command</w:t>
        </w:r>
        <w:r w:rsidRPr="00CE26C6">
          <w:rPr>
            <w:rFonts w:ascii="Monospace" w:hAnsi="Monospace" w:cs="Monospace"/>
            <w:color w:val="000000"/>
            <w:sz w:val="12"/>
            <w:szCs w:val="12"/>
            <w:rPrChange w:id="1328" w:author="Peter Lord" w:date="2015-08-20T19:48:00Z">
              <w:rPr>
                <w:rFonts w:ascii="Monospace" w:hAnsi="Monospace" w:cs="Monospace"/>
                <w:color w:val="000000"/>
                <w:sz w:val="20"/>
              </w:rPr>
            </w:rPrChange>
          </w:rPr>
          <w:t>(</w:t>
        </w:r>
        <w:proofErr w:type="gramEnd"/>
        <w:r w:rsidRPr="00CE26C6">
          <w:rPr>
            <w:rFonts w:ascii="Monospace" w:hAnsi="Monospace" w:cs="Monospace"/>
            <w:color w:val="000000"/>
            <w:sz w:val="12"/>
            <w:szCs w:val="12"/>
            <w:rPrChange w:id="1329" w:author="Peter Lord" w:date="2015-08-20T19:48:00Z">
              <w:rPr>
                <w:rFonts w:ascii="Monospace" w:hAnsi="Monospace" w:cs="Monospace"/>
                <w:color w:val="000000"/>
                <w:sz w:val="20"/>
              </w:rPr>
            </w:rPrChange>
          </w:rPr>
          <w:t xml:space="preserve">description = </w:t>
        </w:r>
        <w:r w:rsidRPr="00CE26C6">
          <w:rPr>
            <w:rFonts w:ascii="Monospace" w:hAnsi="Monospace" w:cs="Monospace"/>
            <w:color w:val="2A00FF"/>
            <w:sz w:val="12"/>
            <w:szCs w:val="12"/>
            <w:rPrChange w:id="1330" w:author="Peter Lord" w:date="2015-08-20T19:48:00Z">
              <w:rPr>
                <w:rFonts w:ascii="Monospace" w:hAnsi="Monospace" w:cs="Monospace"/>
                <w:color w:val="2A00FF"/>
                <w:sz w:val="20"/>
              </w:rPr>
            </w:rPrChange>
          </w:rPr>
          <w:t>"Re-load keys from disk"</w:t>
        </w:r>
        <w:r w:rsidRPr="00CE26C6">
          <w:rPr>
            <w:rFonts w:ascii="Monospace" w:hAnsi="Monospace" w:cs="Monospace"/>
            <w:color w:val="000000"/>
            <w:sz w:val="12"/>
            <w:szCs w:val="12"/>
            <w:rPrChange w:id="1331" w:author="Peter Lord" w:date="2015-08-20T19:48:00Z">
              <w:rPr>
                <w:rFonts w:ascii="Monospace" w:hAnsi="Monospace" w:cs="Monospace"/>
                <w:color w:val="000000"/>
                <w:sz w:val="20"/>
              </w:rPr>
            </w:rPrChange>
          </w:rPr>
          <w:t>)</w:t>
        </w:r>
      </w:ins>
    </w:p>
    <w:p w14:paraId="6260DC74" w14:textId="77777777" w:rsidR="00CE26C6" w:rsidRPr="00CE26C6" w:rsidRDefault="00CE26C6" w:rsidP="00CE26C6">
      <w:pPr>
        <w:widowControl w:val="0"/>
        <w:autoSpaceDE w:val="0"/>
        <w:autoSpaceDN w:val="0"/>
        <w:adjustRightInd w:val="0"/>
        <w:rPr>
          <w:ins w:id="1332" w:author="Peter Lord" w:date="2015-08-20T19:48:00Z"/>
          <w:rFonts w:ascii="Monospace" w:hAnsi="Monospace" w:cs="Monospace"/>
          <w:sz w:val="12"/>
          <w:szCs w:val="12"/>
          <w:rPrChange w:id="1333" w:author="Peter Lord" w:date="2015-08-20T19:48:00Z">
            <w:rPr>
              <w:ins w:id="1334" w:author="Peter Lord" w:date="2015-08-20T19:48:00Z"/>
              <w:rFonts w:ascii="Monospace" w:hAnsi="Monospace" w:cs="Monospace"/>
              <w:sz w:val="20"/>
            </w:rPr>
          </w:rPrChange>
        </w:rPr>
      </w:pPr>
      <w:ins w:id="1335" w:author="Peter Lord" w:date="2015-08-20T19:48:00Z">
        <w:r w:rsidRPr="00CE26C6">
          <w:rPr>
            <w:rFonts w:ascii="Monospace" w:hAnsi="Monospace" w:cs="Monospace"/>
            <w:color w:val="000000"/>
            <w:sz w:val="12"/>
            <w:szCs w:val="12"/>
            <w:rPrChange w:id="1336" w:author="Peter Lord" w:date="2015-08-20T19:48: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337" w:author="Peter Lord" w:date="2015-08-20T19:48: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338" w:author="Peter Lord" w:date="2015-08-20T19:48: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339" w:author="Peter Lord" w:date="2015-08-20T19:48:00Z">
              <w:rPr>
                <w:rFonts w:ascii="Monospace" w:hAnsi="Monospace" w:cs="Monospace"/>
                <w:b/>
                <w:bCs/>
                <w:color w:val="7F0055"/>
                <w:sz w:val="20"/>
              </w:rPr>
            </w:rPrChange>
          </w:rPr>
          <w:t>void</w:t>
        </w:r>
        <w:r w:rsidRPr="00CE26C6">
          <w:rPr>
            <w:rFonts w:ascii="Monospace" w:hAnsi="Monospace" w:cs="Monospace"/>
            <w:color w:val="000000"/>
            <w:sz w:val="12"/>
            <w:szCs w:val="12"/>
            <w:rPrChange w:id="1340" w:author="Peter Lord" w:date="2015-08-20T19:48:00Z">
              <w:rPr>
                <w:rFonts w:ascii="Monospace" w:hAnsi="Monospace" w:cs="Monospace"/>
                <w:color w:val="000000"/>
                <w:sz w:val="20"/>
              </w:rPr>
            </w:rPrChange>
          </w:rPr>
          <w:t xml:space="preserve"> load() {</w:t>
        </w:r>
      </w:ins>
    </w:p>
    <w:p w14:paraId="38F6267B" w14:textId="77777777" w:rsidR="00CE26C6" w:rsidRPr="00CE26C6" w:rsidRDefault="00CE26C6" w:rsidP="00CE26C6">
      <w:pPr>
        <w:widowControl w:val="0"/>
        <w:autoSpaceDE w:val="0"/>
        <w:autoSpaceDN w:val="0"/>
        <w:adjustRightInd w:val="0"/>
        <w:rPr>
          <w:ins w:id="1341" w:author="Peter Lord" w:date="2015-08-20T19:48:00Z"/>
          <w:rFonts w:ascii="Monospace" w:hAnsi="Monospace" w:cs="Monospace"/>
          <w:sz w:val="12"/>
          <w:szCs w:val="12"/>
          <w:rPrChange w:id="1342" w:author="Peter Lord" w:date="2015-08-20T19:48:00Z">
            <w:rPr>
              <w:ins w:id="1343" w:author="Peter Lord" w:date="2015-08-20T19:48:00Z"/>
              <w:rFonts w:ascii="Monospace" w:hAnsi="Monospace" w:cs="Monospace"/>
              <w:sz w:val="20"/>
            </w:rPr>
          </w:rPrChange>
        </w:rPr>
      </w:pPr>
      <w:ins w:id="1344" w:author="Peter Lord" w:date="2015-08-20T19:48:00Z">
        <w:r w:rsidRPr="00CE26C6">
          <w:rPr>
            <w:rFonts w:ascii="Monospace" w:hAnsi="Monospace" w:cs="Monospace"/>
            <w:color w:val="000000"/>
            <w:sz w:val="12"/>
            <w:szCs w:val="12"/>
            <w:rPrChange w:id="1345"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346" w:author="Peter Lord" w:date="2015-08-20T19:48:00Z">
              <w:rPr>
                <w:rFonts w:ascii="Monospace" w:hAnsi="Monospace" w:cs="Monospace"/>
                <w:color w:val="000000"/>
                <w:sz w:val="20"/>
              </w:rPr>
            </w:rPrChange>
          </w:rPr>
          <w:tab/>
        </w:r>
      </w:ins>
    </w:p>
    <w:p w14:paraId="562F1C71" w14:textId="77777777" w:rsidR="00CE26C6" w:rsidRPr="00CE26C6" w:rsidRDefault="00CE26C6" w:rsidP="00CE26C6">
      <w:pPr>
        <w:widowControl w:val="0"/>
        <w:autoSpaceDE w:val="0"/>
        <w:autoSpaceDN w:val="0"/>
        <w:adjustRightInd w:val="0"/>
        <w:rPr>
          <w:ins w:id="1347" w:author="Peter Lord" w:date="2015-08-20T19:48:00Z"/>
          <w:rFonts w:ascii="Monospace" w:hAnsi="Monospace" w:cs="Monospace"/>
          <w:sz w:val="12"/>
          <w:szCs w:val="12"/>
          <w:rPrChange w:id="1348" w:author="Peter Lord" w:date="2015-08-20T19:48:00Z">
            <w:rPr>
              <w:ins w:id="1349" w:author="Peter Lord" w:date="2015-08-20T19:48:00Z"/>
              <w:rFonts w:ascii="Monospace" w:hAnsi="Monospace" w:cs="Monospace"/>
              <w:sz w:val="20"/>
            </w:rPr>
          </w:rPrChange>
        </w:rPr>
      </w:pPr>
      <w:ins w:id="1350" w:author="Peter Lord" w:date="2015-08-20T19:48:00Z">
        <w:r w:rsidRPr="00CE26C6">
          <w:rPr>
            <w:rFonts w:ascii="Monospace" w:hAnsi="Monospace" w:cs="Monospace"/>
            <w:color w:val="000000"/>
            <w:sz w:val="12"/>
            <w:szCs w:val="12"/>
            <w:rPrChange w:id="1351"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352"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353" w:author="Peter Lord" w:date="2015-08-20T19:48:00Z">
              <w:rPr>
                <w:rFonts w:ascii="Monospace" w:hAnsi="Monospace" w:cs="Monospace"/>
                <w:color w:val="3F7F5F"/>
                <w:sz w:val="20"/>
              </w:rPr>
            </w:rPrChange>
          </w:rPr>
          <w:t>// FIX THIS - Re-load the keys from disk by executing an extent query</w:t>
        </w:r>
      </w:ins>
    </w:p>
    <w:p w14:paraId="6862FA22" w14:textId="77777777" w:rsidR="00CE26C6" w:rsidRPr="00CE26C6" w:rsidRDefault="00CE26C6" w:rsidP="00CE26C6">
      <w:pPr>
        <w:widowControl w:val="0"/>
        <w:autoSpaceDE w:val="0"/>
        <w:autoSpaceDN w:val="0"/>
        <w:adjustRightInd w:val="0"/>
        <w:rPr>
          <w:ins w:id="1354" w:author="Peter Lord" w:date="2015-08-20T19:48:00Z"/>
          <w:rFonts w:ascii="Monospace" w:hAnsi="Monospace" w:cs="Monospace"/>
          <w:sz w:val="12"/>
          <w:szCs w:val="12"/>
          <w:rPrChange w:id="1355" w:author="Peter Lord" w:date="2015-08-20T19:48:00Z">
            <w:rPr>
              <w:ins w:id="1356" w:author="Peter Lord" w:date="2015-08-20T19:48:00Z"/>
              <w:rFonts w:ascii="Monospace" w:hAnsi="Monospace" w:cs="Monospace"/>
              <w:sz w:val="20"/>
            </w:rPr>
          </w:rPrChange>
        </w:rPr>
      </w:pPr>
      <w:ins w:id="1357" w:author="Peter Lord" w:date="2015-08-20T19:48:00Z">
        <w:r w:rsidRPr="00CE26C6">
          <w:rPr>
            <w:rFonts w:ascii="Monospace" w:hAnsi="Monospace" w:cs="Monospace"/>
            <w:color w:val="000000"/>
            <w:sz w:val="12"/>
            <w:szCs w:val="12"/>
            <w:rPrChange w:id="1358"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359" w:author="Peter Lord" w:date="2015-08-20T19:48:00Z">
              <w:rPr>
                <w:rFonts w:ascii="Monospace" w:hAnsi="Monospace" w:cs="Monospace"/>
                <w:color w:val="000000"/>
                <w:sz w:val="20"/>
              </w:rPr>
            </w:rPrChange>
          </w:rPr>
          <w:tab/>
        </w:r>
        <w:r w:rsidRPr="00CE26C6">
          <w:rPr>
            <w:rFonts w:ascii="Monospace" w:hAnsi="Monospace" w:cs="Monospace"/>
            <w:color w:val="3F7F5F"/>
            <w:sz w:val="12"/>
            <w:szCs w:val="12"/>
            <w:rPrChange w:id="1360" w:author="Peter Lord" w:date="2015-08-20T19:48:00Z">
              <w:rPr>
                <w:rFonts w:ascii="Monospace" w:hAnsi="Monospace" w:cs="Monospace"/>
                <w:color w:val="3F7F5F"/>
                <w:sz w:val="20"/>
              </w:rPr>
            </w:rPrChange>
          </w:rPr>
          <w:t>//</w:t>
        </w:r>
      </w:ins>
    </w:p>
    <w:p w14:paraId="3822D773" w14:textId="77777777" w:rsidR="00CE26C6" w:rsidRPr="00CE26C6" w:rsidRDefault="00CE26C6" w:rsidP="00CE26C6">
      <w:pPr>
        <w:widowControl w:val="0"/>
        <w:autoSpaceDE w:val="0"/>
        <w:autoSpaceDN w:val="0"/>
        <w:adjustRightInd w:val="0"/>
        <w:rPr>
          <w:ins w:id="1361" w:author="Peter Lord" w:date="2015-08-20T19:48:00Z"/>
          <w:rFonts w:ascii="Monospace" w:hAnsi="Monospace" w:cs="Monospace"/>
          <w:sz w:val="12"/>
          <w:szCs w:val="12"/>
          <w:rPrChange w:id="1362" w:author="Peter Lord" w:date="2015-08-20T19:48:00Z">
            <w:rPr>
              <w:ins w:id="1363" w:author="Peter Lord" w:date="2015-08-20T19:48:00Z"/>
              <w:rFonts w:ascii="Monospace" w:hAnsi="Monospace" w:cs="Monospace"/>
              <w:sz w:val="20"/>
            </w:rPr>
          </w:rPrChange>
        </w:rPr>
      </w:pPr>
      <w:ins w:id="1364" w:author="Peter Lord" w:date="2015-08-20T19:48:00Z">
        <w:r w:rsidRPr="00CE26C6">
          <w:rPr>
            <w:rFonts w:ascii="Monospace" w:hAnsi="Monospace" w:cs="Monospace"/>
            <w:color w:val="000000"/>
            <w:sz w:val="12"/>
            <w:szCs w:val="12"/>
            <w:rPrChange w:id="1365" w:author="Peter Lord" w:date="2015-08-20T19:48:00Z">
              <w:rPr>
                <w:rFonts w:ascii="Monospace" w:hAnsi="Monospace" w:cs="Monospace"/>
                <w:color w:val="000000"/>
                <w:sz w:val="20"/>
              </w:rPr>
            </w:rPrChange>
          </w:rPr>
          <w:tab/>
        </w:r>
        <w:r w:rsidRPr="00CE26C6">
          <w:rPr>
            <w:rFonts w:ascii="Monospace" w:hAnsi="Monospace" w:cs="Monospace"/>
            <w:color w:val="000000"/>
            <w:sz w:val="12"/>
            <w:szCs w:val="12"/>
            <w:rPrChange w:id="1366" w:author="Peter Lord" w:date="2015-08-20T19:48: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367" w:author="Peter Lord" w:date="2015-08-20T19:48:00Z">
              <w:rPr>
                <w:rFonts w:ascii="Monospace" w:hAnsi="Monospace" w:cs="Monospace"/>
                <w:color w:val="000000"/>
                <w:sz w:val="20"/>
              </w:rPr>
            </w:rPrChange>
          </w:rPr>
          <w:t>commandComplete</w:t>
        </w:r>
        <w:proofErr w:type="spellEnd"/>
        <w:proofErr w:type="gramEnd"/>
        <w:r w:rsidRPr="00CE26C6">
          <w:rPr>
            <w:rFonts w:ascii="Monospace" w:hAnsi="Monospace" w:cs="Monospace"/>
            <w:color w:val="000000"/>
            <w:sz w:val="12"/>
            <w:szCs w:val="12"/>
            <w:rPrChange w:id="1368" w:author="Peter Lord" w:date="2015-08-20T19:48:00Z">
              <w:rPr>
                <w:rFonts w:ascii="Monospace" w:hAnsi="Monospace" w:cs="Monospace"/>
                <w:color w:val="000000"/>
                <w:sz w:val="20"/>
              </w:rPr>
            </w:rPrChange>
          </w:rPr>
          <w:t>();</w:t>
        </w:r>
      </w:ins>
    </w:p>
    <w:p w14:paraId="2BB01C3D" w14:textId="77777777" w:rsidR="00CE26C6" w:rsidRPr="00CE26C6" w:rsidRDefault="00CE26C6" w:rsidP="00CE26C6">
      <w:pPr>
        <w:widowControl w:val="0"/>
        <w:autoSpaceDE w:val="0"/>
        <w:autoSpaceDN w:val="0"/>
        <w:adjustRightInd w:val="0"/>
        <w:rPr>
          <w:ins w:id="1369" w:author="Peter Lord" w:date="2015-08-20T19:48:00Z"/>
          <w:rFonts w:ascii="Monospace" w:hAnsi="Monospace" w:cs="Monospace"/>
          <w:sz w:val="12"/>
          <w:szCs w:val="12"/>
          <w:rPrChange w:id="1370" w:author="Peter Lord" w:date="2015-08-20T19:48:00Z">
            <w:rPr>
              <w:ins w:id="1371" w:author="Peter Lord" w:date="2015-08-20T19:48:00Z"/>
              <w:rFonts w:ascii="Monospace" w:hAnsi="Monospace" w:cs="Monospace"/>
              <w:sz w:val="20"/>
            </w:rPr>
          </w:rPrChange>
        </w:rPr>
      </w:pPr>
      <w:ins w:id="1372" w:author="Peter Lord" w:date="2015-08-20T19:48:00Z">
        <w:r w:rsidRPr="00CE26C6">
          <w:rPr>
            <w:rFonts w:ascii="Monospace" w:hAnsi="Monospace" w:cs="Monospace"/>
            <w:color w:val="000000"/>
            <w:sz w:val="12"/>
            <w:szCs w:val="12"/>
            <w:rPrChange w:id="1373" w:author="Peter Lord" w:date="2015-08-20T19:48:00Z">
              <w:rPr>
                <w:rFonts w:ascii="Monospace" w:hAnsi="Monospace" w:cs="Monospace"/>
                <w:color w:val="000000"/>
                <w:sz w:val="20"/>
              </w:rPr>
            </w:rPrChange>
          </w:rPr>
          <w:tab/>
          <w:t>}</w:t>
        </w:r>
      </w:ins>
    </w:p>
    <w:p w14:paraId="36C0E30B" w14:textId="1E381240" w:rsidR="00CE26C6" w:rsidRPr="00CE26C6" w:rsidRDefault="00CE26C6" w:rsidP="00CE26C6">
      <w:pPr>
        <w:widowControl w:val="0"/>
        <w:autoSpaceDE w:val="0"/>
        <w:autoSpaceDN w:val="0"/>
        <w:adjustRightInd w:val="0"/>
        <w:rPr>
          <w:ins w:id="1374" w:author="Peter Lord" w:date="2015-08-20T19:48:00Z"/>
          <w:rFonts w:ascii="Monospace" w:hAnsi="Monospace" w:cs="Monospace"/>
          <w:color w:val="000000"/>
          <w:sz w:val="12"/>
          <w:szCs w:val="12"/>
        </w:rPr>
      </w:pPr>
      <w:ins w:id="1375" w:author="Peter Lord" w:date="2015-08-20T19:48:00Z">
        <w:r w:rsidRPr="00CE26C6">
          <w:rPr>
            <w:rFonts w:ascii="Monospace" w:hAnsi="Monospace" w:cs="Monospace"/>
            <w:color w:val="000000"/>
            <w:sz w:val="12"/>
            <w:szCs w:val="12"/>
            <w:rPrChange w:id="1376" w:author="Peter Lord" w:date="2015-08-20T19:48:00Z">
              <w:rPr>
                <w:rFonts w:ascii="Monospace" w:hAnsi="Monospace" w:cs="Monospace"/>
                <w:color w:val="000000"/>
                <w:sz w:val="20"/>
              </w:rPr>
            </w:rPrChange>
          </w:rPr>
          <w:t>}</w:t>
        </w:r>
      </w:ins>
    </w:p>
    <w:p w14:paraId="1FF5E0E1" w14:textId="77777777" w:rsidR="00CE26C6" w:rsidRPr="00CE26C6" w:rsidRDefault="00CE26C6" w:rsidP="00CE26C6">
      <w:pPr>
        <w:widowControl w:val="0"/>
        <w:autoSpaceDE w:val="0"/>
        <w:autoSpaceDN w:val="0"/>
        <w:adjustRightInd w:val="0"/>
        <w:rPr>
          <w:ins w:id="1377" w:author="Peter Lord" w:date="2015-08-20T19:48:00Z"/>
          <w:rFonts w:ascii="Monospace" w:hAnsi="Monospace" w:cs="Monospace"/>
          <w:sz w:val="12"/>
          <w:szCs w:val="12"/>
          <w:rPrChange w:id="1378" w:author="Peter Lord" w:date="2015-08-20T19:48:00Z">
            <w:rPr>
              <w:ins w:id="1379" w:author="Peter Lord" w:date="2015-08-20T19:48:00Z"/>
              <w:rFonts w:ascii="Monospace" w:hAnsi="Monospace" w:cs="Monospace"/>
              <w:sz w:val="20"/>
            </w:rPr>
          </w:rPrChange>
        </w:rPr>
      </w:pPr>
    </w:p>
    <w:p w14:paraId="26C2C12D" w14:textId="03CE44AC" w:rsidR="00C874FD" w:rsidRPr="00E87812" w:rsidDel="00CE26C6" w:rsidRDefault="00C874FD" w:rsidP="00C874FD">
      <w:pPr>
        <w:widowControl w:val="0"/>
        <w:autoSpaceDE w:val="0"/>
        <w:autoSpaceDN w:val="0"/>
        <w:adjustRightInd w:val="0"/>
        <w:rPr>
          <w:del w:id="1380" w:author="Peter Lord" w:date="2015-08-20T19:48:00Z"/>
          <w:rFonts w:ascii="Monospace" w:hAnsi="Monospace" w:cs="Monospace"/>
          <w:sz w:val="12"/>
          <w:szCs w:val="12"/>
        </w:rPr>
      </w:pPr>
      <w:del w:id="1381" w:author="Peter Lord" w:date="2015-08-20T19:48:00Z">
        <w:r w:rsidRPr="00E87812" w:rsidDel="00CE26C6">
          <w:rPr>
            <w:rFonts w:ascii="Monospace" w:hAnsi="Monospace" w:cs="Monospace"/>
            <w:b/>
            <w:bCs/>
            <w:color w:val="7F0055"/>
            <w:sz w:val="12"/>
            <w:szCs w:val="12"/>
          </w:rPr>
          <w:delText>package</w:delText>
        </w:r>
        <w:r w:rsidRPr="00E87812" w:rsidDel="00CE26C6">
          <w:rPr>
            <w:rFonts w:ascii="Monospace" w:hAnsi="Monospace" w:cs="Monospace"/>
            <w:color w:val="000000"/>
            <w:sz w:val="12"/>
            <w:szCs w:val="12"/>
          </w:rPr>
          <w:delText xml:space="preserve"> com.discover.hydra.lifecycle;</w:delText>
        </w:r>
      </w:del>
    </w:p>
    <w:p w14:paraId="187996D8" w14:textId="1B2D1BFB" w:rsidR="00C874FD" w:rsidRPr="00E87812" w:rsidDel="00CE26C6" w:rsidRDefault="00C874FD" w:rsidP="00C874FD">
      <w:pPr>
        <w:widowControl w:val="0"/>
        <w:autoSpaceDE w:val="0"/>
        <w:autoSpaceDN w:val="0"/>
        <w:adjustRightInd w:val="0"/>
        <w:rPr>
          <w:del w:id="1382" w:author="Peter Lord" w:date="2015-08-20T19:48:00Z"/>
          <w:rFonts w:ascii="Monospace" w:hAnsi="Monospace" w:cs="Monospace"/>
          <w:sz w:val="12"/>
          <w:szCs w:val="12"/>
        </w:rPr>
      </w:pPr>
    </w:p>
    <w:p w14:paraId="0B9C987D" w14:textId="7C2E20BD" w:rsidR="00C874FD" w:rsidRPr="00E87812" w:rsidDel="00CE26C6" w:rsidRDefault="00C874FD" w:rsidP="00C874FD">
      <w:pPr>
        <w:widowControl w:val="0"/>
        <w:autoSpaceDE w:val="0"/>
        <w:autoSpaceDN w:val="0"/>
        <w:adjustRightInd w:val="0"/>
        <w:rPr>
          <w:del w:id="1383" w:author="Peter Lord" w:date="2015-08-20T19:48:00Z"/>
          <w:rFonts w:ascii="Monospace" w:hAnsi="Monospace" w:cs="Monospace"/>
          <w:sz w:val="12"/>
          <w:szCs w:val="12"/>
        </w:rPr>
      </w:pPr>
      <w:del w:id="1384" w:author="Peter Lord" w:date="2015-08-20T19:48:00Z">
        <w:r w:rsidRPr="00E87812" w:rsidDel="00CE26C6">
          <w:rPr>
            <w:rFonts w:ascii="Monospace" w:hAnsi="Monospace" w:cs="Monospace"/>
            <w:b/>
            <w:bCs/>
            <w:color w:val="7F0055"/>
            <w:sz w:val="12"/>
            <w:szCs w:val="12"/>
          </w:rPr>
          <w:delText>import</w:delText>
        </w:r>
        <w:r w:rsidRPr="00E87812" w:rsidDel="00CE26C6">
          <w:rPr>
            <w:rFonts w:ascii="Monospace" w:hAnsi="Monospace" w:cs="Monospace"/>
            <w:color w:val="000000"/>
            <w:sz w:val="12"/>
            <w:szCs w:val="12"/>
          </w:rPr>
          <w:delText xml:space="preserve"> com.kabira.platform.management.Command;</w:delText>
        </w:r>
      </w:del>
    </w:p>
    <w:p w14:paraId="1192B9D9" w14:textId="0DF12013" w:rsidR="00C874FD" w:rsidRPr="00E87812" w:rsidDel="00CE26C6" w:rsidRDefault="00C874FD" w:rsidP="00C874FD">
      <w:pPr>
        <w:widowControl w:val="0"/>
        <w:autoSpaceDE w:val="0"/>
        <w:autoSpaceDN w:val="0"/>
        <w:adjustRightInd w:val="0"/>
        <w:rPr>
          <w:del w:id="1385" w:author="Peter Lord" w:date="2015-08-20T19:48:00Z"/>
          <w:rFonts w:ascii="Monospace" w:hAnsi="Monospace" w:cs="Monospace"/>
          <w:sz w:val="12"/>
          <w:szCs w:val="12"/>
        </w:rPr>
      </w:pPr>
      <w:del w:id="1386" w:author="Peter Lord" w:date="2015-08-20T19:48:00Z">
        <w:r w:rsidRPr="00E87812" w:rsidDel="00CE26C6">
          <w:rPr>
            <w:rFonts w:ascii="Monospace" w:hAnsi="Monospace" w:cs="Monospace"/>
            <w:b/>
            <w:bCs/>
            <w:color w:val="7F0055"/>
            <w:sz w:val="12"/>
            <w:szCs w:val="12"/>
          </w:rPr>
          <w:delText>import</w:delText>
        </w:r>
        <w:r w:rsidRPr="00E87812" w:rsidDel="00CE26C6">
          <w:rPr>
            <w:rFonts w:ascii="Monospace" w:hAnsi="Monospace" w:cs="Monospace"/>
            <w:color w:val="000000"/>
            <w:sz w:val="12"/>
            <w:szCs w:val="12"/>
          </w:rPr>
          <w:delText xml:space="preserve"> com.kabira.platform.management.ManagementTarget;</w:delText>
        </w:r>
      </w:del>
    </w:p>
    <w:p w14:paraId="44F0636B" w14:textId="671AFB10" w:rsidR="00C874FD" w:rsidRPr="00E87812" w:rsidDel="00CE26C6" w:rsidRDefault="00C874FD" w:rsidP="00C874FD">
      <w:pPr>
        <w:widowControl w:val="0"/>
        <w:autoSpaceDE w:val="0"/>
        <w:autoSpaceDN w:val="0"/>
        <w:adjustRightInd w:val="0"/>
        <w:rPr>
          <w:del w:id="1387" w:author="Peter Lord" w:date="2015-08-20T19:48:00Z"/>
          <w:rFonts w:ascii="Monospace" w:hAnsi="Monospace" w:cs="Monospace"/>
          <w:sz w:val="12"/>
          <w:szCs w:val="12"/>
        </w:rPr>
      </w:pPr>
      <w:del w:id="1388" w:author="Peter Lord" w:date="2015-08-20T19:48:00Z">
        <w:r w:rsidRPr="00E87812" w:rsidDel="00CE26C6">
          <w:rPr>
            <w:rFonts w:ascii="Monospace" w:hAnsi="Monospace" w:cs="Monospace"/>
            <w:b/>
            <w:bCs/>
            <w:color w:val="7F0055"/>
            <w:sz w:val="12"/>
            <w:szCs w:val="12"/>
          </w:rPr>
          <w:delText>import</w:delText>
        </w:r>
        <w:r w:rsidRPr="00E87812" w:rsidDel="00CE26C6">
          <w:rPr>
            <w:rFonts w:ascii="Monospace" w:hAnsi="Monospace" w:cs="Monospace"/>
            <w:color w:val="000000"/>
            <w:sz w:val="12"/>
            <w:szCs w:val="12"/>
          </w:rPr>
          <w:delText xml:space="preserve"> com.kabira.platform.management.Target;</w:delText>
        </w:r>
      </w:del>
    </w:p>
    <w:p w14:paraId="5522D271" w14:textId="111E782C" w:rsidR="00C874FD" w:rsidRPr="00E87812" w:rsidDel="00CE26C6" w:rsidRDefault="00C874FD" w:rsidP="00C874FD">
      <w:pPr>
        <w:widowControl w:val="0"/>
        <w:autoSpaceDE w:val="0"/>
        <w:autoSpaceDN w:val="0"/>
        <w:adjustRightInd w:val="0"/>
        <w:rPr>
          <w:del w:id="1389" w:author="Peter Lord" w:date="2015-08-20T19:48:00Z"/>
          <w:rFonts w:ascii="Monospace" w:hAnsi="Monospace" w:cs="Monospace"/>
          <w:sz w:val="12"/>
          <w:szCs w:val="12"/>
        </w:rPr>
      </w:pPr>
    </w:p>
    <w:p w14:paraId="33F01956" w14:textId="74DE7335" w:rsidR="00C874FD" w:rsidRPr="00E87812" w:rsidDel="00CE26C6" w:rsidRDefault="00C874FD" w:rsidP="00C874FD">
      <w:pPr>
        <w:widowControl w:val="0"/>
        <w:autoSpaceDE w:val="0"/>
        <w:autoSpaceDN w:val="0"/>
        <w:adjustRightInd w:val="0"/>
        <w:rPr>
          <w:del w:id="1390" w:author="Peter Lord" w:date="2015-08-20T19:48:00Z"/>
          <w:rFonts w:ascii="Monospace" w:hAnsi="Monospace" w:cs="Monospace"/>
          <w:sz w:val="12"/>
          <w:szCs w:val="12"/>
        </w:rPr>
      </w:pPr>
      <w:del w:id="1391" w:author="Peter Lord" w:date="2015-08-20T19:48:00Z">
        <w:r w:rsidRPr="00E87812" w:rsidDel="00CE26C6">
          <w:rPr>
            <w:rFonts w:ascii="Monospace" w:hAnsi="Monospace" w:cs="Monospace"/>
            <w:color w:val="646464"/>
            <w:sz w:val="12"/>
            <w:szCs w:val="12"/>
          </w:rPr>
          <w:delText>@ManagementTarget</w:delText>
        </w:r>
        <w:r w:rsidRPr="00E87812" w:rsidDel="00CE26C6">
          <w:rPr>
            <w:rFonts w:ascii="Monospace" w:hAnsi="Monospace" w:cs="Monospace"/>
            <w:color w:val="000000"/>
            <w:sz w:val="12"/>
            <w:szCs w:val="12"/>
          </w:rPr>
          <w:delText xml:space="preserve">(name = </w:delText>
        </w:r>
        <w:r w:rsidRPr="00E87812" w:rsidDel="00CE26C6">
          <w:rPr>
            <w:rFonts w:ascii="Monospace" w:hAnsi="Monospace" w:cs="Monospace"/>
            <w:color w:val="2A00FF"/>
            <w:sz w:val="12"/>
            <w:szCs w:val="12"/>
          </w:rPr>
          <w:delText>"hydra"</w:delText>
        </w:r>
        <w:r w:rsidRPr="00E87812" w:rsidDel="00CE26C6">
          <w:rPr>
            <w:rFonts w:ascii="Monospace" w:hAnsi="Monospace" w:cs="Monospace"/>
            <w:color w:val="000000"/>
            <w:sz w:val="12"/>
            <w:szCs w:val="12"/>
          </w:rPr>
          <w:delText xml:space="preserve">, description = </w:delText>
        </w:r>
        <w:r w:rsidRPr="00E87812" w:rsidDel="00CE26C6">
          <w:rPr>
            <w:rFonts w:ascii="Monospace" w:hAnsi="Monospace" w:cs="Monospace"/>
            <w:color w:val="2A00FF"/>
            <w:sz w:val="12"/>
            <w:szCs w:val="12"/>
          </w:rPr>
          <w:delText>"Hydra administration"</w:delText>
        </w:r>
        <w:r w:rsidRPr="00E87812" w:rsidDel="00CE26C6">
          <w:rPr>
            <w:rFonts w:ascii="Monospace" w:hAnsi="Monospace" w:cs="Monospace"/>
            <w:color w:val="000000"/>
            <w:sz w:val="12"/>
            <w:szCs w:val="12"/>
          </w:rPr>
          <w:delText>)</w:delText>
        </w:r>
      </w:del>
    </w:p>
    <w:p w14:paraId="1D08BB61" w14:textId="4B4D4856" w:rsidR="00C874FD" w:rsidRPr="00E87812" w:rsidDel="00CE26C6" w:rsidRDefault="00C874FD" w:rsidP="00C874FD">
      <w:pPr>
        <w:widowControl w:val="0"/>
        <w:autoSpaceDE w:val="0"/>
        <w:autoSpaceDN w:val="0"/>
        <w:adjustRightInd w:val="0"/>
        <w:rPr>
          <w:del w:id="1392" w:author="Peter Lord" w:date="2015-08-20T19:48:00Z"/>
          <w:rFonts w:ascii="Monospace" w:hAnsi="Monospace" w:cs="Monospace"/>
          <w:sz w:val="12"/>
          <w:szCs w:val="12"/>
        </w:rPr>
      </w:pPr>
      <w:del w:id="1393" w:author="Peter Lord" w:date="2015-08-20T19:48:00Z">
        <w:r w:rsidRPr="00E87812" w:rsidDel="00CE26C6">
          <w:rPr>
            <w:rFonts w:ascii="Monospace" w:hAnsi="Monospace" w:cs="Monospace"/>
            <w:b/>
            <w:bCs/>
            <w:color w:val="7F0055"/>
            <w:sz w:val="12"/>
            <w:szCs w:val="12"/>
          </w:rPr>
          <w:delText>public</w:delText>
        </w:r>
        <w:r w:rsidRPr="00E87812" w:rsidDel="00CE26C6">
          <w:rPr>
            <w:rFonts w:ascii="Monospace" w:hAnsi="Monospace" w:cs="Monospace"/>
            <w:color w:val="000000"/>
            <w:sz w:val="12"/>
            <w:szCs w:val="12"/>
          </w:rPr>
          <w:delText xml:space="preserve"> </w:delText>
        </w:r>
        <w:r w:rsidRPr="00E87812" w:rsidDel="00CE26C6">
          <w:rPr>
            <w:rFonts w:ascii="Monospace" w:hAnsi="Monospace" w:cs="Monospace"/>
            <w:b/>
            <w:bCs/>
            <w:color w:val="7F0055"/>
            <w:sz w:val="12"/>
            <w:szCs w:val="12"/>
          </w:rPr>
          <w:delText>class</w:delText>
        </w:r>
        <w:r w:rsidRPr="00E87812" w:rsidDel="00CE26C6">
          <w:rPr>
            <w:rFonts w:ascii="Monospace" w:hAnsi="Monospace" w:cs="Monospace"/>
            <w:color w:val="000000"/>
            <w:sz w:val="12"/>
            <w:szCs w:val="12"/>
          </w:rPr>
          <w:delText xml:space="preserve"> AdminTarget </w:delText>
        </w:r>
        <w:r w:rsidRPr="00E87812" w:rsidDel="00CE26C6">
          <w:rPr>
            <w:rFonts w:ascii="Monospace" w:hAnsi="Monospace" w:cs="Monospace"/>
            <w:b/>
            <w:bCs/>
            <w:color w:val="7F0055"/>
            <w:sz w:val="12"/>
            <w:szCs w:val="12"/>
          </w:rPr>
          <w:delText>extends</w:delText>
        </w:r>
        <w:r w:rsidRPr="00E87812" w:rsidDel="00CE26C6">
          <w:rPr>
            <w:rFonts w:ascii="Monospace" w:hAnsi="Monospace" w:cs="Monospace"/>
            <w:color w:val="000000"/>
            <w:sz w:val="12"/>
            <w:szCs w:val="12"/>
          </w:rPr>
          <w:delText xml:space="preserve"> Target {</w:delText>
        </w:r>
      </w:del>
    </w:p>
    <w:p w14:paraId="7309487C" w14:textId="2B52E80B" w:rsidR="00C874FD" w:rsidRPr="00E87812" w:rsidDel="00CE26C6" w:rsidRDefault="00C874FD" w:rsidP="00C874FD">
      <w:pPr>
        <w:widowControl w:val="0"/>
        <w:autoSpaceDE w:val="0"/>
        <w:autoSpaceDN w:val="0"/>
        <w:adjustRightInd w:val="0"/>
        <w:rPr>
          <w:del w:id="1394" w:author="Peter Lord" w:date="2015-08-20T19:48:00Z"/>
          <w:rFonts w:ascii="Monospace" w:hAnsi="Monospace" w:cs="Monospace"/>
          <w:sz w:val="12"/>
          <w:szCs w:val="12"/>
        </w:rPr>
      </w:pPr>
      <w:del w:id="1395" w:author="Peter Lord" w:date="2015-08-20T19:48:00Z">
        <w:r w:rsidRPr="00E87812" w:rsidDel="00CE26C6">
          <w:rPr>
            <w:rFonts w:ascii="Monospace" w:hAnsi="Monospace" w:cs="Monospace"/>
            <w:color w:val="000000"/>
            <w:sz w:val="12"/>
            <w:szCs w:val="12"/>
          </w:rPr>
          <w:tab/>
        </w:r>
      </w:del>
    </w:p>
    <w:p w14:paraId="462EAB7E" w14:textId="1A5FCCFA" w:rsidR="00C874FD" w:rsidRPr="00E87812" w:rsidDel="00CE26C6" w:rsidRDefault="00C874FD" w:rsidP="00C874FD">
      <w:pPr>
        <w:widowControl w:val="0"/>
        <w:autoSpaceDE w:val="0"/>
        <w:autoSpaceDN w:val="0"/>
        <w:adjustRightInd w:val="0"/>
        <w:rPr>
          <w:del w:id="1396" w:author="Peter Lord" w:date="2015-08-20T19:48:00Z"/>
          <w:rFonts w:ascii="Monospace" w:hAnsi="Monospace" w:cs="Monospace"/>
          <w:sz w:val="12"/>
          <w:szCs w:val="12"/>
        </w:rPr>
      </w:pPr>
      <w:del w:id="1397"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646464"/>
            <w:sz w:val="12"/>
            <w:szCs w:val="12"/>
          </w:rPr>
          <w:delText>@Command</w:delText>
        </w:r>
        <w:r w:rsidRPr="00E87812" w:rsidDel="00CE26C6">
          <w:rPr>
            <w:rFonts w:ascii="Monospace" w:hAnsi="Monospace" w:cs="Monospace"/>
            <w:color w:val="000000"/>
            <w:sz w:val="12"/>
            <w:szCs w:val="12"/>
          </w:rPr>
          <w:delText xml:space="preserve">(description = </w:delText>
        </w:r>
        <w:r w:rsidRPr="00E87812" w:rsidDel="00CE26C6">
          <w:rPr>
            <w:rFonts w:ascii="Monospace" w:hAnsi="Monospace" w:cs="Monospace"/>
            <w:color w:val="2A00FF"/>
            <w:sz w:val="12"/>
            <w:szCs w:val="12"/>
          </w:rPr>
          <w:delText>"Stop key exchange"</w:delText>
        </w:r>
        <w:r w:rsidRPr="00E87812" w:rsidDel="00CE26C6">
          <w:rPr>
            <w:rFonts w:ascii="Monospace" w:hAnsi="Monospace" w:cs="Monospace"/>
            <w:color w:val="000000"/>
            <w:sz w:val="12"/>
            <w:szCs w:val="12"/>
          </w:rPr>
          <w:delText>)</w:delText>
        </w:r>
      </w:del>
    </w:p>
    <w:p w14:paraId="0775D0BA" w14:textId="0CE15E8E" w:rsidR="00C874FD" w:rsidRPr="00E87812" w:rsidDel="00CE26C6" w:rsidRDefault="00C874FD" w:rsidP="00C874FD">
      <w:pPr>
        <w:widowControl w:val="0"/>
        <w:autoSpaceDE w:val="0"/>
        <w:autoSpaceDN w:val="0"/>
        <w:adjustRightInd w:val="0"/>
        <w:rPr>
          <w:del w:id="1398" w:author="Peter Lord" w:date="2015-08-20T19:48:00Z"/>
          <w:rFonts w:ascii="Monospace" w:hAnsi="Monospace" w:cs="Monospace"/>
          <w:sz w:val="12"/>
          <w:szCs w:val="12"/>
        </w:rPr>
      </w:pPr>
      <w:del w:id="1399"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b/>
            <w:bCs/>
            <w:color w:val="7F0055"/>
            <w:sz w:val="12"/>
            <w:szCs w:val="12"/>
          </w:rPr>
          <w:delText>public</w:delText>
        </w:r>
        <w:r w:rsidRPr="00E87812" w:rsidDel="00CE26C6">
          <w:rPr>
            <w:rFonts w:ascii="Monospace" w:hAnsi="Monospace" w:cs="Monospace"/>
            <w:color w:val="000000"/>
            <w:sz w:val="12"/>
            <w:szCs w:val="12"/>
          </w:rPr>
          <w:delText xml:space="preserve"> </w:delText>
        </w:r>
        <w:r w:rsidRPr="00E87812" w:rsidDel="00CE26C6">
          <w:rPr>
            <w:rFonts w:ascii="Monospace" w:hAnsi="Monospace" w:cs="Monospace"/>
            <w:b/>
            <w:bCs/>
            <w:color w:val="7F0055"/>
            <w:sz w:val="12"/>
            <w:szCs w:val="12"/>
          </w:rPr>
          <w:delText>void</w:delText>
        </w:r>
        <w:r w:rsidRPr="00E87812" w:rsidDel="00CE26C6">
          <w:rPr>
            <w:rFonts w:ascii="Monospace" w:hAnsi="Monospace" w:cs="Monospace"/>
            <w:color w:val="000000"/>
            <w:sz w:val="12"/>
            <w:szCs w:val="12"/>
          </w:rPr>
          <w:delText xml:space="preserve"> stopkeyexchange() {</w:delText>
        </w:r>
      </w:del>
    </w:p>
    <w:p w14:paraId="4DD51BC7" w14:textId="250A7D14" w:rsidR="00C874FD" w:rsidRPr="00E87812" w:rsidDel="00CE26C6" w:rsidRDefault="00C874FD" w:rsidP="00C874FD">
      <w:pPr>
        <w:widowControl w:val="0"/>
        <w:autoSpaceDE w:val="0"/>
        <w:autoSpaceDN w:val="0"/>
        <w:adjustRightInd w:val="0"/>
        <w:rPr>
          <w:del w:id="1400" w:author="Peter Lord" w:date="2015-08-20T19:48:00Z"/>
          <w:rFonts w:ascii="Monospace" w:hAnsi="Monospace" w:cs="Monospace"/>
          <w:sz w:val="12"/>
          <w:szCs w:val="12"/>
        </w:rPr>
      </w:pPr>
      <w:del w:id="1401"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del>
    </w:p>
    <w:p w14:paraId="03978194" w14:textId="5E7A028C" w:rsidR="00C874FD" w:rsidRPr="00E87812" w:rsidDel="00CE26C6" w:rsidRDefault="00C874FD" w:rsidP="00C874FD">
      <w:pPr>
        <w:widowControl w:val="0"/>
        <w:autoSpaceDE w:val="0"/>
        <w:autoSpaceDN w:val="0"/>
        <w:adjustRightInd w:val="0"/>
        <w:rPr>
          <w:del w:id="1402" w:author="Peter Lord" w:date="2015-08-20T19:48:00Z"/>
          <w:rFonts w:ascii="Monospace" w:hAnsi="Monospace" w:cs="Monospace"/>
          <w:sz w:val="12"/>
          <w:szCs w:val="12"/>
        </w:rPr>
      </w:pPr>
      <w:del w:id="1403"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stop the key exchange on this node</w:delText>
        </w:r>
      </w:del>
    </w:p>
    <w:p w14:paraId="6652CDE6" w14:textId="295516CD" w:rsidR="00C874FD" w:rsidRPr="00E87812" w:rsidDel="00CE26C6" w:rsidRDefault="00C874FD" w:rsidP="00C874FD">
      <w:pPr>
        <w:widowControl w:val="0"/>
        <w:autoSpaceDE w:val="0"/>
        <w:autoSpaceDN w:val="0"/>
        <w:adjustRightInd w:val="0"/>
        <w:rPr>
          <w:del w:id="1404" w:author="Peter Lord" w:date="2015-08-20T19:48:00Z"/>
          <w:rFonts w:ascii="Monospace" w:hAnsi="Monospace" w:cs="Monospace"/>
          <w:sz w:val="12"/>
          <w:szCs w:val="12"/>
        </w:rPr>
      </w:pPr>
      <w:del w:id="1405"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del>
    </w:p>
    <w:p w14:paraId="11B1E72B" w14:textId="1F888B8A" w:rsidR="00C874FD" w:rsidRPr="00E87812" w:rsidDel="00CE26C6" w:rsidRDefault="00C874FD" w:rsidP="00C874FD">
      <w:pPr>
        <w:widowControl w:val="0"/>
        <w:autoSpaceDE w:val="0"/>
        <w:autoSpaceDN w:val="0"/>
        <w:adjustRightInd w:val="0"/>
        <w:rPr>
          <w:del w:id="1406" w:author="Peter Lord" w:date="2015-08-20T19:48:00Z"/>
          <w:rFonts w:ascii="Monospace" w:hAnsi="Monospace" w:cs="Monospace"/>
          <w:sz w:val="12"/>
          <w:szCs w:val="12"/>
        </w:rPr>
      </w:pPr>
      <w:del w:id="1407"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delText>commandComplete();</w:delText>
        </w:r>
      </w:del>
    </w:p>
    <w:p w14:paraId="70FE24B3" w14:textId="34138917" w:rsidR="00C874FD" w:rsidRPr="00E87812" w:rsidDel="00CE26C6" w:rsidRDefault="00C874FD" w:rsidP="00C874FD">
      <w:pPr>
        <w:widowControl w:val="0"/>
        <w:autoSpaceDE w:val="0"/>
        <w:autoSpaceDN w:val="0"/>
        <w:adjustRightInd w:val="0"/>
        <w:rPr>
          <w:del w:id="1408" w:author="Peter Lord" w:date="2015-08-20T19:48:00Z"/>
          <w:rFonts w:ascii="Monospace" w:hAnsi="Monospace" w:cs="Monospace"/>
          <w:sz w:val="12"/>
          <w:szCs w:val="12"/>
        </w:rPr>
      </w:pPr>
      <w:del w:id="1409" w:author="Peter Lord" w:date="2015-08-20T19:48:00Z">
        <w:r w:rsidRPr="00E87812" w:rsidDel="00CE26C6">
          <w:rPr>
            <w:rFonts w:ascii="Monospace" w:hAnsi="Monospace" w:cs="Monospace"/>
            <w:color w:val="000000"/>
            <w:sz w:val="12"/>
            <w:szCs w:val="12"/>
          </w:rPr>
          <w:tab/>
          <w:delText>}</w:delText>
        </w:r>
      </w:del>
    </w:p>
    <w:p w14:paraId="60D2DD30" w14:textId="6C7F067A" w:rsidR="00C874FD" w:rsidRPr="00E87812" w:rsidDel="00CE26C6" w:rsidRDefault="00C874FD" w:rsidP="00C874FD">
      <w:pPr>
        <w:widowControl w:val="0"/>
        <w:autoSpaceDE w:val="0"/>
        <w:autoSpaceDN w:val="0"/>
        <w:adjustRightInd w:val="0"/>
        <w:rPr>
          <w:del w:id="1410" w:author="Peter Lord" w:date="2015-08-20T19:48:00Z"/>
          <w:rFonts w:ascii="Monospace" w:hAnsi="Monospace" w:cs="Monospace"/>
          <w:sz w:val="12"/>
          <w:szCs w:val="12"/>
        </w:rPr>
      </w:pPr>
    </w:p>
    <w:p w14:paraId="147C6583" w14:textId="0F37D76A" w:rsidR="00C874FD" w:rsidRPr="00E87812" w:rsidDel="00CE26C6" w:rsidRDefault="00C874FD" w:rsidP="00C874FD">
      <w:pPr>
        <w:widowControl w:val="0"/>
        <w:autoSpaceDE w:val="0"/>
        <w:autoSpaceDN w:val="0"/>
        <w:adjustRightInd w:val="0"/>
        <w:rPr>
          <w:del w:id="1411" w:author="Peter Lord" w:date="2015-08-20T19:48:00Z"/>
          <w:rFonts w:ascii="Monospace" w:hAnsi="Monospace" w:cs="Monospace"/>
          <w:sz w:val="12"/>
          <w:szCs w:val="12"/>
        </w:rPr>
      </w:pPr>
      <w:del w:id="1412"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646464"/>
            <w:sz w:val="12"/>
            <w:szCs w:val="12"/>
          </w:rPr>
          <w:delText>@Command</w:delText>
        </w:r>
        <w:r w:rsidRPr="00E87812" w:rsidDel="00CE26C6">
          <w:rPr>
            <w:rFonts w:ascii="Monospace" w:hAnsi="Monospace" w:cs="Monospace"/>
            <w:color w:val="000000"/>
            <w:sz w:val="12"/>
            <w:szCs w:val="12"/>
          </w:rPr>
          <w:delText xml:space="preserve">(description = </w:delText>
        </w:r>
        <w:r w:rsidRPr="00E87812" w:rsidDel="00CE26C6">
          <w:rPr>
            <w:rFonts w:ascii="Monospace" w:hAnsi="Monospace" w:cs="Monospace"/>
            <w:color w:val="2A00FF"/>
            <w:sz w:val="12"/>
            <w:szCs w:val="12"/>
          </w:rPr>
          <w:delText>"Start key exchange"</w:delText>
        </w:r>
        <w:r w:rsidRPr="00E87812" w:rsidDel="00CE26C6">
          <w:rPr>
            <w:rFonts w:ascii="Monospace" w:hAnsi="Monospace" w:cs="Monospace"/>
            <w:color w:val="000000"/>
            <w:sz w:val="12"/>
            <w:szCs w:val="12"/>
          </w:rPr>
          <w:delText>)</w:delText>
        </w:r>
      </w:del>
    </w:p>
    <w:p w14:paraId="034F1BB9" w14:textId="034CB179" w:rsidR="00C874FD" w:rsidRPr="00E87812" w:rsidDel="00CE26C6" w:rsidRDefault="00C874FD" w:rsidP="00C874FD">
      <w:pPr>
        <w:widowControl w:val="0"/>
        <w:autoSpaceDE w:val="0"/>
        <w:autoSpaceDN w:val="0"/>
        <w:adjustRightInd w:val="0"/>
        <w:rPr>
          <w:del w:id="1413" w:author="Peter Lord" w:date="2015-08-20T19:48:00Z"/>
          <w:rFonts w:ascii="Monospace" w:hAnsi="Monospace" w:cs="Monospace"/>
          <w:sz w:val="12"/>
          <w:szCs w:val="12"/>
        </w:rPr>
      </w:pPr>
      <w:del w:id="1414"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b/>
            <w:bCs/>
            <w:color w:val="7F0055"/>
            <w:sz w:val="12"/>
            <w:szCs w:val="12"/>
          </w:rPr>
          <w:delText>public</w:delText>
        </w:r>
        <w:r w:rsidRPr="00E87812" w:rsidDel="00CE26C6">
          <w:rPr>
            <w:rFonts w:ascii="Monospace" w:hAnsi="Monospace" w:cs="Monospace"/>
            <w:color w:val="000000"/>
            <w:sz w:val="12"/>
            <w:szCs w:val="12"/>
          </w:rPr>
          <w:delText xml:space="preserve"> </w:delText>
        </w:r>
        <w:r w:rsidRPr="00E87812" w:rsidDel="00CE26C6">
          <w:rPr>
            <w:rFonts w:ascii="Monospace" w:hAnsi="Monospace" w:cs="Monospace"/>
            <w:b/>
            <w:bCs/>
            <w:color w:val="7F0055"/>
            <w:sz w:val="12"/>
            <w:szCs w:val="12"/>
          </w:rPr>
          <w:delText>void</w:delText>
        </w:r>
        <w:r w:rsidRPr="00E87812" w:rsidDel="00CE26C6">
          <w:rPr>
            <w:rFonts w:ascii="Monospace" w:hAnsi="Monospace" w:cs="Monospace"/>
            <w:color w:val="000000"/>
            <w:sz w:val="12"/>
            <w:szCs w:val="12"/>
          </w:rPr>
          <w:delText xml:space="preserve"> startkeyexchange() {</w:delText>
        </w:r>
      </w:del>
    </w:p>
    <w:p w14:paraId="0CE7467A" w14:textId="4E34899A" w:rsidR="00C874FD" w:rsidRPr="00E87812" w:rsidDel="00CE26C6" w:rsidRDefault="00C874FD" w:rsidP="00C874FD">
      <w:pPr>
        <w:widowControl w:val="0"/>
        <w:autoSpaceDE w:val="0"/>
        <w:autoSpaceDN w:val="0"/>
        <w:adjustRightInd w:val="0"/>
        <w:rPr>
          <w:del w:id="1415" w:author="Peter Lord" w:date="2015-08-20T19:48:00Z"/>
          <w:rFonts w:ascii="Monospace" w:hAnsi="Monospace" w:cs="Monospace"/>
          <w:sz w:val="12"/>
          <w:szCs w:val="12"/>
        </w:rPr>
      </w:pPr>
      <w:del w:id="1416"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del>
    </w:p>
    <w:p w14:paraId="1F8767A1" w14:textId="4789AB4C" w:rsidR="00C874FD" w:rsidRPr="00E87812" w:rsidDel="00CE26C6" w:rsidRDefault="00C874FD" w:rsidP="00C874FD">
      <w:pPr>
        <w:widowControl w:val="0"/>
        <w:autoSpaceDE w:val="0"/>
        <w:autoSpaceDN w:val="0"/>
        <w:adjustRightInd w:val="0"/>
        <w:rPr>
          <w:del w:id="1417" w:author="Peter Lord" w:date="2015-08-20T19:48:00Z"/>
          <w:rFonts w:ascii="Monospace" w:hAnsi="Monospace" w:cs="Monospace"/>
          <w:sz w:val="12"/>
          <w:szCs w:val="12"/>
        </w:rPr>
      </w:pPr>
      <w:del w:id="1418"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start the key exchange on this node</w:delText>
        </w:r>
      </w:del>
    </w:p>
    <w:p w14:paraId="289F4387" w14:textId="321F752D" w:rsidR="00C874FD" w:rsidRPr="00E87812" w:rsidDel="00CE26C6" w:rsidRDefault="00C874FD" w:rsidP="00C874FD">
      <w:pPr>
        <w:widowControl w:val="0"/>
        <w:autoSpaceDE w:val="0"/>
        <w:autoSpaceDN w:val="0"/>
        <w:adjustRightInd w:val="0"/>
        <w:rPr>
          <w:del w:id="1419" w:author="Peter Lord" w:date="2015-08-20T19:48:00Z"/>
          <w:rFonts w:ascii="Monospace" w:hAnsi="Monospace" w:cs="Monospace"/>
          <w:sz w:val="12"/>
          <w:szCs w:val="12"/>
        </w:rPr>
      </w:pPr>
      <w:del w:id="1420"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del>
    </w:p>
    <w:p w14:paraId="00EE578B" w14:textId="3663744E" w:rsidR="00C874FD" w:rsidRPr="00E87812" w:rsidDel="00CE26C6" w:rsidRDefault="00C874FD" w:rsidP="00C874FD">
      <w:pPr>
        <w:widowControl w:val="0"/>
        <w:autoSpaceDE w:val="0"/>
        <w:autoSpaceDN w:val="0"/>
        <w:adjustRightInd w:val="0"/>
        <w:rPr>
          <w:del w:id="1421" w:author="Peter Lord" w:date="2015-08-20T19:48:00Z"/>
          <w:rFonts w:ascii="Monospace" w:hAnsi="Monospace" w:cs="Monospace"/>
          <w:sz w:val="12"/>
          <w:szCs w:val="12"/>
        </w:rPr>
      </w:pPr>
      <w:del w:id="1422"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delText>commandComplete();</w:delText>
        </w:r>
      </w:del>
    </w:p>
    <w:p w14:paraId="52A121E2" w14:textId="40C9ED56" w:rsidR="00C874FD" w:rsidRPr="00E87812" w:rsidDel="00CE26C6" w:rsidRDefault="00C874FD" w:rsidP="00C874FD">
      <w:pPr>
        <w:widowControl w:val="0"/>
        <w:autoSpaceDE w:val="0"/>
        <w:autoSpaceDN w:val="0"/>
        <w:adjustRightInd w:val="0"/>
        <w:rPr>
          <w:del w:id="1423" w:author="Peter Lord" w:date="2015-08-20T19:48:00Z"/>
          <w:rFonts w:ascii="Monospace" w:hAnsi="Monospace" w:cs="Monospace"/>
          <w:sz w:val="12"/>
          <w:szCs w:val="12"/>
        </w:rPr>
      </w:pPr>
      <w:del w:id="1424" w:author="Peter Lord" w:date="2015-08-20T19:48:00Z">
        <w:r w:rsidRPr="00E87812" w:rsidDel="00CE26C6">
          <w:rPr>
            <w:rFonts w:ascii="Monospace" w:hAnsi="Monospace" w:cs="Monospace"/>
            <w:color w:val="000000"/>
            <w:sz w:val="12"/>
            <w:szCs w:val="12"/>
          </w:rPr>
          <w:tab/>
          <w:delText>}</w:delText>
        </w:r>
      </w:del>
    </w:p>
    <w:p w14:paraId="0A9DCE02" w14:textId="08F08CD7" w:rsidR="00C874FD" w:rsidRPr="00E87812" w:rsidDel="00CE26C6" w:rsidRDefault="00C874FD" w:rsidP="00C874FD">
      <w:pPr>
        <w:widowControl w:val="0"/>
        <w:autoSpaceDE w:val="0"/>
        <w:autoSpaceDN w:val="0"/>
        <w:adjustRightInd w:val="0"/>
        <w:rPr>
          <w:del w:id="1425" w:author="Peter Lord" w:date="2015-08-20T19:48:00Z"/>
          <w:rFonts w:ascii="Monospace" w:hAnsi="Monospace" w:cs="Monospace"/>
          <w:sz w:val="12"/>
          <w:szCs w:val="12"/>
        </w:rPr>
      </w:pPr>
      <w:del w:id="1426" w:author="Peter Lord" w:date="2015-08-20T19:48:00Z">
        <w:r w:rsidRPr="00E87812" w:rsidDel="00CE26C6">
          <w:rPr>
            <w:rFonts w:ascii="Monospace" w:hAnsi="Monospace" w:cs="Monospace"/>
            <w:color w:val="000000"/>
            <w:sz w:val="12"/>
            <w:szCs w:val="12"/>
          </w:rPr>
          <w:tab/>
        </w:r>
      </w:del>
    </w:p>
    <w:p w14:paraId="62F4E376" w14:textId="12B74820" w:rsidR="00C874FD" w:rsidRPr="00E87812" w:rsidDel="00CE26C6" w:rsidRDefault="00C874FD" w:rsidP="00C874FD">
      <w:pPr>
        <w:widowControl w:val="0"/>
        <w:autoSpaceDE w:val="0"/>
        <w:autoSpaceDN w:val="0"/>
        <w:adjustRightInd w:val="0"/>
        <w:rPr>
          <w:del w:id="1427" w:author="Peter Lord" w:date="2015-08-20T19:48:00Z"/>
          <w:rFonts w:ascii="Monospace" w:hAnsi="Monospace" w:cs="Monospace"/>
          <w:sz w:val="12"/>
          <w:szCs w:val="12"/>
        </w:rPr>
      </w:pPr>
      <w:del w:id="1428"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646464"/>
            <w:sz w:val="12"/>
            <w:szCs w:val="12"/>
          </w:rPr>
          <w:delText>@Command</w:delText>
        </w:r>
        <w:r w:rsidRPr="00E87812" w:rsidDel="00CE26C6">
          <w:rPr>
            <w:rFonts w:ascii="Monospace" w:hAnsi="Monospace" w:cs="Monospace"/>
            <w:color w:val="000000"/>
            <w:sz w:val="12"/>
            <w:szCs w:val="12"/>
          </w:rPr>
          <w:delText xml:space="preserve">(description = </w:delText>
        </w:r>
        <w:r w:rsidRPr="00E87812" w:rsidDel="00CE26C6">
          <w:rPr>
            <w:rFonts w:ascii="Monospace" w:hAnsi="Monospace" w:cs="Monospace"/>
            <w:color w:val="2A00FF"/>
            <w:sz w:val="12"/>
            <w:szCs w:val="12"/>
          </w:rPr>
          <w:delText>"Display key exchange"</w:delText>
        </w:r>
        <w:r w:rsidRPr="00E87812" w:rsidDel="00CE26C6">
          <w:rPr>
            <w:rFonts w:ascii="Monospace" w:hAnsi="Monospace" w:cs="Monospace"/>
            <w:color w:val="000000"/>
            <w:sz w:val="12"/>
            <w:szCs w:val="12"/>
          </w:rPr>
          <w:delText>)</w:delText>
        </w:r>
      </w:del>
    </w:p>
    <w:p w14:paraId="67C723AB" w14:textId="00FC1675" w:rsidR="00C874FD" w:rsidRPr="00E87812" w:rsidDel="00CE26C6" w:rsidRDefault="00C874FD" w:rsidP="00C874FD">
      <w:pPr>
        <w:widowControl w:val="0"/>
        <w:autoSpaceDE w:val="0"/>
        <w:autoSpaceDN w:val="0"/>
        <w:adjustRightInd w:val="0"/>
        <w:rPr>
          <w:del w:id="1429" w:author="Peter Lord" w:date="2015-08-20T19:48:00Z"/>
          <w:rFonts w:ascii="Monospace" w:hAnsi="Monospace" w:cs="Monospace"/>
          <w:sz w:val="12"/>
          <w:szCs w:val="12"/>
        </w:rPr>
      </w:pPr>
      <w:del w:id="1430"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b/>
            <w:bCs/>
            <w:color w:val="7F0055"/>
            <w:sz w:val="12"/>
            <w:szCs w:val="12"/>
          </w:rPr>
          <w:delText>public</w:delText>
        </w:r>
        <w:r w:rsidRPr="00E87812" w:rsidDel="00CE26C6">
          <w:rPr>
            <w:rFonts w:ascii="Monospace" w:hAnsi="Monospace" w:cs="Monospace"/>
            <w:color w:val="000000"/>
            <w:sz w:val="12"/>
            <w:szCs w:val="12"/>
          </w:rPr>
          <w:delText xml:space="preserve"> </w:delText>
        </w:r>
        <w:r w:rsidRPr="00E87812" w:rsidDel="00CE26C6">
          <w:rPr>
            <w:rFonts w:ascii="Monospace" w:hAnsi="Monospace" w:cs="Monospace"/>
            <w:b/>
            <w:bCs/>
            <w:color w:val="7F0055"/>
            <w:sz w:val="12"/>
            <w:szCs w:val="12"/>
          </w:rPr>
          <w:delText>void</w:delText>
        </w:r>
        <w:r w:rsidRPr="00E87812" w:rsidDel="00CE26C6">
          <w:rPr>
            <w:rFonts w:ascii="Monospace" w:hAnsi="Monospace" w:cs="Monospace"/>
            <w:color w:val="000000"/>
            <w:sz w:val="12"/>
            <w:szCs w:val="12"/>
          </w:rPr>
          <w:delText xml:space="preserve"> displaykeyexchange() {</w:delText>
        </w:r>
      </w:del>
    </w:p>
    <w:p w14:paraId="5DB05659" w14:textId="46393EE8" w:rsidR="00C874FD" w:rsidRPr="00E87812" w:rsidDel="00CE26C6" w:rsidRDefault="00C874FD" w:rsidP="00C874FD">
      <w:pPr>
        <w:widowControl w:val="0"/>
        <w:autoSpaceDE w:val="0"/>
        <w:autoSpaceDN w:val="0"/>
        <w:adjustRightInd w:val="0"/>
        <w:rPr>
          <w:del w:id="1431" w:author="Peter Lord" w:date="2015-08-20T19:48:00Z"/>
          <w:rFonts w:ascii="Monospace" w:hAnsi="Monospace" w:cs="Monospace"/>
          <w:sz w:val="12"/>
          <w:szCs w:val="12"/>
        </w:rPr>
      </w:pPr>
      <w:del w:id="1432"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del>
    </w:p>
    <w:p w14:paraId="50ED7E81" w14:textId="3D30145E" w:rsidR="00C874FD" w:rsidRPr="00E87812" w:rsidDel="00CE26C6" w:rsidRDefault="00C874FD" w:rsidP="00C874FD">
      <w:pPr>
        <w:widowControl w:val="0"/>
        <w:autoSpaceDE w:val="0"/>
        <w:autoSpaceDN w:val="0"/>
        <w:adjustRightInd w:val="0"/>
        <w:rPr>
          <w:del w:id="1433" w:author="Peter Lord" w:date="2015-08-20T19:48:00Z"/>
          <w:rFonts w:ascii="Monospace" w:hAnsi="Monospace" w:cs="Monospace"/>
          <w:sz w:val="12"/>
          <w:szCs w:val="12"/>
        </w:rPr>
      </w:pPr>
      <w:del w:id="1434"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Display the key exchange status on this node</w:delText>
        </w:r>
      </w:del>
    </w:p>
    <w:p w14:paraId="421B0377" w14:textId="2D6B3B56" w:rsidR="00C874FD" w:rsidRPr="00E87812" w:rsidDel="00CE26C6" w:rsidRDefault="00C874FD" w:rsidP="00C874FD">
      <w:pPr>
        <w:widowControl w:val="0"/>
        <w:autoSpaceDE w:val="0"/>
        <w:autoSpaceDN w:val="0"/>
        <w:adjustRightInd w:val="0"/>
        <w:rPr>
          <w:del w:id="1435" w:author="Peter Lord" w:date="2015-08-20T19:48:00Z"/>
          <w:rFonts w:ascii="Monospace" w:hAnsi="Monospace" w:cs="Monospace"/>
          <w:sz w:val="12"/>
          <w:szCs w:val="12"/>
        </w:rPr>
      </w:pPr>
      <w:del w:id="1436"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del>
    </w:p>
    <w:p w14:paraId="2160B596" w14:textId="1B6953A3" w:rsidR="00C874FD" w:rsidRPr="00E87812" w:rsidDel="00CE26C6" w:rsidRDefault="00C874FD" w:rsidP="00C874FD">
      <w:pPr>
        <w:widowControl w:val="0"/>
        <w:autoSpaceDE w:val="0"/>
        <w:autoSpaceDN w:val="0"/>
        <w:adjustRightInd w:val="0"/>
        <w:rPr>
          <w:del w:id="1437" w:author="Peter Lord" w:date="2015-08-20T19:48:00Z"/>
          <w:rFonts w:ascii="Monospace" w:hAnsi="Monospace" w:cs="Monospace"/>
          <w:sz w:val="12"/>
          <w:szCs w:val="12"/>
        </w:rPr>
      </w:pPr>
      <w:del w:id="1438"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delText>commandComplete();</w:delText>
        </w:r>
      </w:del>
    </w:p>
    <w:p w14:paraId="16230EAA" w14:textId="2E772D52" w:rsidR="00C874FD" w:rsidRPr="00E87812" w:rsidDel="00CE26C6" w:rsidRDefault="00C874FD" w:rsidP="00C874FD">
      <w:pPr>
        <w:widowControl w:val="0"/>
        <w:autoSpaceDE w:val="0"/>
        <w:autoSpaceDN w:val="0"/>
        <w:adjustRightInd w:val="0"/>
        <w:rPr>
          <w:del w:id="1439" w:author="Peter Lord" w:date="2015-08-20T19:48:00Z"/>
          <w:rFonts w:ascii="Monospace" w:hAnsi="Monospace" w:cs="Monospace"/>
          <w:sz w:val="12"/>
          <w:szCs w:val="12"/>
        </w:rPr>
      </w:pPr>
      <w:del w:id="1440" w:author="Peter Lord" w:date="2015-08-20T19:48:00Z">
        <w:r w:rsidRPr="00E87812" w:rsidDel="00CE26C6">
          <w:rPr>
            <w:rFonts w:ascii="Monospace" w:hAnsi="Monospace" w:cs="Monospace"/>
            <w:color w:val="000000"/>
            <w:sz w:val="12"/>
            <w:szCs w:val="12"/>
          </w:rPr>
          <w:tab/>
          <w:delText>}</w:delText>
        </w:r>
      </w:del>
    </w:p>
    <w:p w14:paraId="59F65B0F" w14:textId="36DCD9D6" w:rsidR="00C874FD" w:rsidRPr="00E87812" w:rsidDel="00CE26C6" w:rsidRDefault="00C874FD" w:rsidP="00C874FD">
      <w:pPr>
        <w:widowControl w:val="0"/>
        <w:autoSpaceDE w:val="0"/>
        <w:autoSpaceDN w:val="0"/>
        <w:adjustRightInd w:val="0"/>
        <w:rPr>
          <w:del w:id="1441" w:author="Peter Lord" w:date="2015-08-20T19:48:00Z"/>
          <w:rFonts w:ascii="Monospace" w:hAnsi="Monospace" w:cs="Monospace"/>
          <w:sz w:val="12"/>
          <w:szCs w:val="12"/>
        </w:rPr>
      </w:pPr>
      <w:del w:id="1442" w:author="Peter Lord" w:date="2015-08-20T19:48:00Z">
        <w:r w:rsidRPr="00E87812" w:rsidDel="00CE26C6">
          <w:rPr>
            <w:rFonts w:ascii="Monospace" w:hAnsi="Monospace" w:cs="Monospace"/>
            <w:color w:val="000000"/>
            <w:sz w:val="12"/>
            <w:szCs w:val="12"/>
          </w:rPr>
          <w:tab/>
        </w:r>
      </w:del>
    </w:p>
    <w:p w14:paraId="5B103D57" w14:textId="1B4F8812" w:rsidR="00C874FD" w:rsidRPr="00E87812" w:rsidDel="00CE26C6" w:rsidRDefault="00C874FD" w:rsidP="00C874FD">
      <w:pPr>
        <w:widowControl w:val="0"/>
        <w:autoSpaceDE w:val="0"/>
        <w:autoSpaceDN w:val="0"/>
        <w:adjustRightInd w:val="0"/>
        <w:rPr>
          <w:del w:id="1443" w:author="Peter Lord" w:date="2015-08-20T19:48:00Z"/>
          <w:rFonts w:ascii="Monospace" w:hAnsi="Monospace" w:cs="Monospace"/>
          <w:sz w:val="12"/>
          <w:szCs w:val="12"/>
        </w:rPr>
      </w:pPr>
      <w:del w:id="1444"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646464"/>
            <w:sz w:val="12"/>
            <w:szCs w:val="12"/>
          </w:rPr>
          <w:delText>@Command</w:delText>
        </w:r>
        <w:r w:rsidRPr="00E87812" w:rsidDel="00CE26C6">
          <w:rPr>
            <w:rFonts w:ascii="Monospace" w:hAnsi="Monospace" w:cs="Monospace"/>
            <w:color w:val="000000"/>
            <w:sz w:val="12"/>
            <w:szCs w:val="12"/>
          </w:rPr>
          <w:delText xml:space="preserve">(description = </w:delText>
        </w:r>
        <w:r w:rsidRPr="00E87812" w:rsidDel="00CE26C6">
          <w:rPr>
            <w:rFonts w:ascii="Monospace" w:hAnsi="Monospace" w:cs="Monospace"/>
            <w:color w:val="2A00FF"/>
            <w:sz w:val="12"/>
            <w:szCs w:val="12"/>
          </w:rPr>
          <w:delText>"Re-load keys from disk"</w:delText>
        </w:r>
        <w:r w:rsidRPr="00E87812" w:rsidDel="00CE26C6">
          <w:rPr>
            <w:rFonts w:ascii="Monospace" w:hAnsi="Monospace" w:cs="Monospace"/>
            <w:color w:val="000000"/>
            <w:sz w:val="12"/>
            <w:szCs w:val="12"/>
          </w:rPr>
          <w:delText>)</w:delText>
        </w:r>
      </w:del>
    </w:p>
    <w:p w14:paraId="190E2C37" w14:textId="0FC09815" w:rsidR="00C874FD" w:rsidRPr="00E87812" w:rsidDel="00CE26C6" w:rsidRDefault="00C874FD" w:rsidP="00C874FD">
      <w:pPr>
        <w:widowControl w:val="0"/>
        <w:autoSpaceDE w:val="0"/>
        <w:autoSpaceDN w:val="0"/>
        <w:adjustRightInd w:val="0"/>
        <w:rPr>
          <w:del w:id="1445" w:author="Peter Lord" w:date="2015-08-20T19:48:00Z"/>
          <w:rFonts w:ascii="Monospace" w:hAnsi="Monospace" w:cs="Monospace"/>
          <w:sz w:val="12"/>
          <w:szCs w:val="12"/>
        </w:rPr>
      </w:pPr>
      <w:del w:id="1446"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b/>
            <w:bCs/>
            <w:color w:val="7F0055"/>
            <w:sz w:val="12"/>
            <w:szCs w:val="12"/>
          </w:rPr>
          <w:delText>public</w:delText>
        </w:r>
        <w:r w:rsidRPr="00E87812" w:rsidDel="00CE26C6">
          <w:rPr>
            <w:rFonts w:ascii="Monospace" w:hAnsi="Monospace" w:cs="Monospace"/>
            <w:color w:val="000000"/>
            <w:sz w:val="12"/>
            <w:szCs w:val="12"/>
          </w:rPr>
          <w:delText xml:space="preserve"> </w:delText>
        </w:r>
        <w:r w:rsidRPr="00E87812" w:rsidDel="00CE26C6">
          <w:rPr>
            <w:rFonts w:ascii="Monospace" w:hAnsi="Monospace" w:cs="Monospace"/>
            <w:b/>
            <w:bCs/>
            <w:color w:val="7F0055"/>
            <w:sz w:val="12"/>
            <w:szCs w:val="12"/>
          </w:rPr>
          <w:delText>void</w:delText>
        </w:r>
        <w:r w:rsidRPr="00E87812" w:rsidDel="00CE26C6">
          <w:rPr>
            <w:rFonts w:ascii="Monospace" w:hAnsi="Monospace" w:cs="Monospace"/>
            <w:color w:val="000000"/>
            <w:sz w:val="12"/>
            <w:szCs w:val="12"/>
          </w:rPr>
          <w:delText xml:space="preserve"> rehydrate() {</w:delText>
        </w:r>
      </w:del>
    </w:p>
    <w:p w14:paraId="4FC30C40" w14:textId="41300234" w:rsidR="00C874FD" w:rsidRPr="00E87812" w:rsidDel="00CE26C6" w:rsidRDefault="00C874FD" w:rsidP="00C874FD">
      <w:pPr>
        <w:widowControl w:val="0"/>
        <w:autoSpaceDE w:val="0"/>
        <w:autoSpaceDN w:val="0"/>
        <w:adjustRightInd w:val="0"/>
        <w:rPr>
          <w:del w:id="1447" w:author="Peter Lord" w:date="2015-08-20T19:48:00Z"/>
          <w:rFonts w:ascii="Monospace" w:hAnsi="Monospace" w:cs="Monospace"/>
          <w:sz w:val="12"/>
          <w:szCs w:val="12"/>
        </w:rPr>
      </w:pPr>
      <w:del w:id="1448"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del>
    </w:p>
    <w:p w14:paraId="08B9DE07" w14:textId="4EA0FA5B" w:rsidR="00C874FD" w:rsidRPr="00E87812" w:rsidDel="00CE26C6" w:rsidRDefault="00C874FD" w:rsidP="00C874FD">
      <w:pPr>
        <w:widowControl w:val="0"/>
        <w:autoSpaceDE w:val="0"/>
        <w:autoSpaceDN w:val="0"/>
        <w:adjustRightInd w:val="0"/>
        <w:rPr>
          <w:del w:id="1449" w:author="Peter Lord" w:date="2015-08-20T19:48:00Z"/>
          <w:rFonts w:ascii="Monospace" w:hAnsi="Monospace" w:cs="Monospace"/>
          <w:sz w:val="12"/>
          <w:szCs w:val="12"/>
        </w:rPr>
      </w:pPr>
      <w:del w:id="1450"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 FIX THIS - Re-load the keys from disk by executing an extent query</w:delText>
        </w:r>
      </w:del>
    </w:p>
    <w:p w14:paraId="5D875FCC" w14:textId="5B0724B3" w:rsidR="00C874FD" w:rsidRPr="00E87812" w:rsidDel="00CE26C6" w:rsidRDefault="00C874FD" w:rsidP="00C874FD">
      <w:pPr>
        <w:widowControl w:val="0"/>
        <w:autoSpaceDE w:val="0"/>
        <w:autoSpaceDN w:val="0"/>
        <w:adjustRightInd w:val="0"/>
        <w:rPr>
          <w:del w:id="1451" w:author="Peter Lord" w:date="2015-08-20T19:48:00Z"/>
          <w:rFonts w:ascii="Monospace" w:hAnsi="Monospace" w:cs="Monospace"/>
          <w:sz w:val="12"/>
          <w:szCs w:val="12"/>
        </w:rPr>
      </w:pPr>
      <w:del w:id="1452"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r>
        <w:r w:rsidRPr="00E87812" w:rsidDel="00CE26C6">
          <w:rPr>
            <w:rFonts w:ascii="Monospace" w:hAnsi="Monospace" w:cs="Monospace"/>
            <w:color w:val="3F7F5F"/>
            <w:sz w:val="12"/>
            <w:szCs w:val="12"/>
          </w:rPr>
          <w:delText>//</w:delText>
        </w:r>
      </w:del>
    </w:p>
    <w:p w14:paraId="2D730A39" w14:textId="3BB4304E" w:rsidR="00C874FD" w:rsidRPr="00E87812" w:rsidDel="00CE26C6" w:rsidRDefault="00C874FD" w:rsidP="00C874FD">
      <w:pPr>
        <w:widowControl w:val="0"/>
        <w:autoSpaceDE w:val="0"/>
        <w:autoSpaceDN w:val="0"/>
        <w:adjustRightInd w:val="0"/>
        <w:rPr>
          <w:del w:id="1453" w:author="Peter Lord" w:date="2015-08-20T19:48:00Z"/>
          <w:rFonts w:ascii="Monospace" w:hAnsi="Monospace" w:cs="Monospace"/>
          <w:sz w:val="12"/>
          <w:szCs w:val="12"/>
        </w:rPr>
      </w:pPr>
      <w:del w:id="1454" w:author="Peter Lord" w:date="2015-08-20T19:48:00Z">
        <w:r w:rsidRPr="00E87812" w:rsidDel="00CE26C6">
          <w:rPr>
            <w:rFonts w:ascii="Monospace" w:hAnsi="Monospace" w:cs="Monospace"/>
            <w:color w:val="000000"/>
            <w:sz w:val="12"/>
            <w:szCs w:val="12"/>
          </w:rPr>
          <w:tab/>
        </w:r>
        <w:r w:rsidRPr="00E87812" w:rsidDel="00CE26C6">
          <w:rPr>
            <w:rFonts w:ascii="Monospace" w:hAnsi="Monospace" w:cs="Monospace"/>
            <w:color w:val="000000"/>
            <w:sz w:val="12"/>
            <w:szCs w:val="12"/>
          </w:rPr>
          <w:tab/>
          <w:delText>commandComplete();</w:delText>
        </w:r>
      </w:del>
    </w:p>
    <w:p w14:paraId="315C02E0" w14:textId="4E1BB0C3" w:rsidR="00C874FD" w:rsidRPr="00E87812" w:rsidDel="00CE26C6" w:rsidRDefault="00C874FD" w:rsidP="00C874FD">
      <w:pPr>
        <w:widowControl w:val="0"/>
        <w:autoSpaceDE w:val="0"/>
        <w:autoSpaceDN w:val="0"/>
        <w:adjustRightInd w:val="0"/>
        <w:rPr>
          <w:del w:id="1455" w:author="Peter Lord" w:date="2015-08-20T19:48:00Z"/>
          <w:rFonts w:ascii="Monospace" w:hAnsi="Monospace" w:cs="Monospace"/>
          <w:sz w:val="12"/>
          <w:szCs w:val="12"/>
        </w:rPr>
      </w:pPr>
      <w:del w:id="1456" w:author="Peter Lord" w:date="2015-08-20T19:48:00Z">
        <w:r w:rsidRPr="00E87812" w:rsidDel="00CE26C6">
          <w:rPr>
            <w:rFonts w:ascii="Monospace" w:hAnsi="Monospace" w:cs="Monospace"/>
            <w:color w:val="000000"/>
            <w:sz w:val="12"/>
            <w:szCs w:val="12"/>
          </w:rPr>
          <w:tab/>
          <w:delText>}</w:delText>
        </w:r>
      </w:del>
    </w:p>
    <w:p w14:paraId="31E720DF" w14:textId="4E218F5D" w:rsidR="00C874FD" w:rsidRPr="00E87812" w:rsidDel="00CE26C6" w:rsidRDefault="00C874FD" w:rsidP="00C874FD">
      <w:pPr>
        <w:widowControl w:val="0"/>
        <w:autoSpaceDE w:val="0"/>
        <w:autoSpaceDN w:val="0"/>
        <w:adjustRightInd w:val="0"/>
        <w:rPr>
          <w:del w:id="1457" w:author="Peter Lord" w:date="2015-08-20T19:48:00Z"/>
          <w:rFonts w:ascii="Monospace" w:hAnsi="Monospace" w:cs="Monospace"/>
          <w:sz w:val="12"/>
          <w:szCs w:val="12"/>
        </w:rPr>
      </w:pPr>
      <w:del w:id="1458" w:author="Peter Lord" w:date="2015-08-20T19:48:00Z">
        <w:r w:rsidRPr="00E87812" w:rsidDel="00CE26C6">
          <w:rPr>
            <w:rFonts w:ascii="Monospace" w:hAnsi="Monospace" w:cs="Monospace"/>
            <w:color w:val="000000"/>
            <w:sz w:val="12"/>
            <w:szCs w:val="12"/>
          </w:rPr>
          <w:delText>}</w:delText>
        </w:r>
      </w:del>
    </w:p>
    <w:p w14:paraId="045F965E" w14:textId="77777777" w:rsidR="00C874FD" w:rsidRDefault="00C874FD" w:rsidP="00E87812">
      <w:pPr>
        <w:pStyle w:val="BodyText"/>
      </w:pPr>
    </w:p>
    <w:p w14:paraId="6AB861E2" w14:textId="77777777" w:rsidR="00616FD5" w:rsidRDefault="00616FD5" w:rsidP="00616FD5">
      <w:pPr>
        <w:pStyle w:val="Heading3"/>
      </w:pPr>
      <w:bookmarkStart w:id="1459" w:name="_GoBack"/>
      <w:bookmarkEnd w:id="1459"/>
      <w:r>
        <w:t xml:space="preserve">Lifecycle of </w:t>
      </w:r>
      <w:proofErr w:type="spellStart"/>
      <w:r>
        <w:t>notifiers</w:t>
      </w:r>
      <w:proofErr w:type="spellEnd"/>
    </w:p>
    <w:p w14:paraId="3E9003C7" w14:textId="77777777" w:rsidR="00616FD5" w:rsidRDefault="00616FD5" w:rsidP="00616FD5">
      <w:pPr>
        <w:pStyle w:val="BodyText"/>
      </w:pPr>
      <w:r>
        <w:t xml:space="preserve">The </w:t>
      </w:r>
      <w:proofErr w:type="spellStart"/>
      <w:r>
        <w:t>notifiers</w:t>
      </w:r>
      <w:proofErr w:type="spellEnd"/>
      <w:r>
        <w:t xml:space="preserve"> above can be created via a component </w:t>
      </w:r>
      <w:proofErr w:type="spellStart"/>
      <w:r>
        <w:t>notifier</w:t>
      </w:r>
      <w:proofErr w:type="spellEnd"/>
      <w:r>
        <w:t xml:space="preserve"> – so when the application starts these are created automatically: -</w:t>
      </w:r>
    </w:p>
    <w:p w14:paraId="35EDB99E" w14:textId="77777777" w:rsidR="00616FD5" w:rsidRPr="0000798E" w:rsidRDefault="00616FD5" w:rsidP="00616FD5">
      <w:pPr>
        <w:pStyle w:val="BodyText"/>
      </w:pPr>
    </w:p>
    <w:p w14:paraId="5E0FB5C9" w14:textId="77777777" w:rsidR="00CE26C6" w:rsidRPr="00CE26C6" w:rsidRDefault="00CE26C6" w:rsidP="00CE26C6">
      <w:pPr>
        <w:widowControl w:val="0"/>
        <w:autoSpaceDE w:val="0"/>
        <w:autoSpaceDN w:val="0"/>
        <w:adjustRightInd w:val="0"/>
        <w:rPr>
          <w:ins w:id="1460" w:author="Peter Lord" w:date="2015-08-20T19:49:00Z"/>
          <w:rFonts w:ascii="Monospace" w:hAnsi="Monospace" w:cs="Monospace"/>
          <w:sz w:val="12"/>
          <w:szCs w:val="12"/>
          <w:rPrChange w:id="1461" w:author="Peter Lord" w:date="2015-08-20T19:49:00Z">
            <w:rPr>
              <w:ins w:id="1462" w:author="Peter Lord" w:date="2015-08-20T19:49:00Z"/>
              <w:rFonts w:ascii="Monospace" w:hAnsi="Monospace" w:cs="Monospace"/>
              <w:sz w:val="20"/>
            </w:rPr>
          </w:rPrChange>
        </w:rPr>
      </w:pPr>
      <w:proofErr w:type="gramStart"/>
      <w:ins w:id="1463" w:author="Peter Lord" w:date="2015-08-20T19:49:00Z">
        <w:r w:rsidRPr="00CE26C6">
          <w:rPr>
            <w:rFonts w:ascii="Monospace" w:hAnsi="Monospace" w:cs="Monospace"/>
            <w:b/>
            <w:bCs/>
            <w:color w:val="7F0055"/>
            <w:sz w:val="12"/>
            <w:szCs w:val="12"/>
            <w:rPrChange w:id="1464" w:author="Peter Lord" w:date="2015-08-20T19:49:00Z">
              <w:rPr>
                <w:rFonts w:ascii="Monospace" w:hAnsi="Monospace" w:cs="Monospace"/>
                <w:b/>
                <w:bCs/>
                <w:color w:val="7F0055"/>
                <w:sz w:val="20"/>
              </w:rPr>
            </w:rPrChange>
          </w:rPr>
          <w:t>package</w:t>
        </w:r>
        <w:proofErr w:type="gramEnd"/>
        <w:r w:rsidRPr="00CE26C6">
          <w:rPr>
            <w:rFonts w:ascii="Monospace" w:hAnsi="Monospace" w:cs="Monospace"/>
            <w:color w:val="000000"/>
            <w:sz w:val="12"/>
            <w:szCs w:val="12"/>
            <w:rPrChange w:id="1465"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466" w:author="Peter Lord" w:date="2015-08-20T19:49:00Z">
              <w:rPr>
                <w:rFonts w:ascii="Monospace" w:hAnsi="Monospace" w:cs="Monospace"/>
                <w:color w:val="000000"/>
                <w:sz w:val="20"/>
              </w:rPr>
            </w:rPrChange>
          </w:rPr>
          <w:t>com.discover.hydra.lifecycle</w:t>
        </w:r>
        <w:proofErr w:type="spellEnd"/>
        <w:r w:rsidRPr="00CE26C6">
          <w:rPr>
            <w:rFonts w:ascii="Monospace" w:hAnsi="Monospace" w:cs="Monospace"/>
            <w:color w:val="000000"/>
            <w:sz w:val="12"/>
            <w:szCs w:val="12"/>
            <w:rPrChange w:id="1467" w:author="Peter Lord" w:date="2015-08-20T19:49:00Z">
              <w:rPr>
                <w:rFonts w:ascii="Monospace" w:hAnsi="Monospace" w:cs="Monospace"/>
                <w:color w:val="000000"/>
                <w:sz w:val="20"/>
              </w:rPr>
            </w:rPrChange>
          </w:rPr>
          <w:t>;</w:t>
        </w:r>
      </w:ins>
    </w:p>
    <w:p w14:paraId="1BBDD79C" w14:textId="77777777" w:rsidR="00CE26C6" w:rsidRPr="00CE26C6" w:rsidRDefault="00CE26C6" w:rsidP="00CE26C6">
      <w:pPr>
        <w:widowControl w:val="0"/>
        <w:autoSpaceDE w:val="0"/>
        <w:autoSpaceDN w:val="0"/>
        <w:adjustRightInd w:val="0"/>
        <w:rPr>
          <w:ins w:id="1468" w:author="Peter Lord" w:date="2015-08-20T19:49:00Z"/>
          <w:rFonts w:ascii="Monospace" w:hAnsi="Monospace" w:cs="Monospace"/>
          <w:sz w:val="12"/>
          <w:szCs w:val="12"/>
          <w:rPrChange w:id="1469" w:author="Peter Lord" w:date="2015-08-20T19:49:00Z">
            <w:rPr>
              <w:ins w:id="1470" w:author="Peter Lord" w:date="2015-08-20T19:49:00Z"/>
              <w:rFonts w:ascii="Monospace" w:hAnsi="Monospace" w:cs="Monospace"/>
              <w:sz w:val="20"/>
            </w:rPr>
          </w:rPrChange>
        </w:rPr>
      </w:pPr>
    </w:p>
    <w:p w14:paraId="5D052B40" w14:textId="77777777" w:rsidR="00CE26C6" w:rsidRPr="00CE26C6" w:rsidRDefault="00CE26C6" w:rsidP="00CE26C6">
      <w:pPr>
        <w:widowControl w:val="0"/>
        <w:autoSpaceDE w:val="0"/>
        <w:autoSpaceDN w:val="0"/>
        <w:adjustRightInd w:val="0"/>
        <w:rPr>
          <w:ins w:id="1471" w:author="Peter Lord" w:date="2015-08-20T19:49:00Z"/>
          <w:rFonts w:ascii="Monospace" w:hAnsi="Monospace" w:cs="Monospace"/>
          <w:sz w:val="12"/>
          <w:szCs w:val="12"/>
          <w:rPrChange w:id="1472" w:author="Peter Lord" w:date="2015-08-20T19:49:00Z">
            <w:rPr>
              <w:ins w:id="1473" w:author="Peter Lord" w:date="2015-08-20T19:49:00Z"/>
              <w:rFonts w:ascii="Monospace" w:hAnsi="Monospace" w:cs="Monospace"/>
              <w:sz w:val="20"/>
            </w:rPr>
          </w:rPrChange>
        </w:rPr>
      </w:pPr>
      <w:proofErr w:type="gramStart"/>
      <w:ins w:id="1474" w:author="Peter Lord" w:date="2015-08-20T19:49:00Z">
        <w:r w:rsidRPr="00CE26C6">
          <w:rPr>
            <w:rFonts w:ascii="Monospace" w:hAnsi="Monospace" w:cs="Monospace"/>
            <w:b/>
            <w:bCs/>
            <w:color w:val="7F0055"/>
            <w:sz w:val="12"/>
            <w:szCs w:val="12"/>
            <w:rPrChange w:id="1475" w:author="Peter Lord" w:date="2015-08-20T19:49: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476"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477" w:author="Peter Lord" w:date="2015-08-20T19:49:00Z">
              <w:rPr>
                <w:rFonts w:ascii="Monospace" w:hAnsi="Monospace" w:cs="Monospace"/>
                <w:color w:val="000000"/>
                <w:sz w:val="20"/>
              </w:rPr>
            </w:rPrChange>
          </w:rPr>
          <w:t>com.discover.hydra.StoreZPK</w:t>
        </w:r>
        <w:proofErr w:type="spellEnd"/>
        <w:r w:rsidRPr="00CE26C6">
          <w:rPr>
            <w:rFonts w:ascii="Monospace" w:hAnsi="Monospace" w:cs="Monospace"/>
            <w:color w:val="000000"/>
            <w:sz w:val="12"/>
            <w:szCs w:val="12"/>
            <w:rPrChange w:id="1478" w:author="Peter Lord" w:date="2015-08-20T19:49:00Z">
              <w:rPr>
                <w:rFonts w:ascii="Monospace" w:hAnsi="Monospace" w:cs="Monospace"/>
                <w:color w:val="000000"/>
                <w:sz w:val="20"/>
              </w:rPr>
            </w:rPrChange>
          </w:rPr>
          <w:t>;</w:t>
        </w:r>
      </w:ins>
    </w:p>
    <w:p w14:paraId="2A591D34" w14:textId="77777777" w:rsidR="00CE26C6" w:rsidRPr="00CE26C6" w:rsidRDefault="00CE26C6" w:rsidP="00CE26C6">
      <w:pPr>
        <w:widowControl w:val="0"/>
        <w:autoSpaceDE w:val="0"/>
        <w:autoSpaceDN w:val="0"/>
        <w:adjustRightInd w:val="0"/>
        <w:rPr>
          <w:ins w:id="1479" w:author="Peter Lord" w:date="2015-08-20T19:49:00Z"/>
          <w:rFonts w:ascii="Monospace" w:hAnsi="Monospace" w:cs="Monospace"/>
          <w:sz w:val="12"/>
          <w:szCs w:val="12"/>
          <w:rPrChange w:id="1480" w:author="Peter Lord" w:date="2015-08-20T19:49:00Z">
            <w:rPr>
              <w:ins w:id="1481" w:author="Peter Lord" w:date="2015-08-20T19:49:00Z"/>
              <w:rFonts w:ascii="Monospace" w:hAnsi="Monospace" w:cs="Monospace"/>
              <w:sz w:val="20"/>
            </w:rPr>
          </w:rPrChange>
        </w:rPr>
      </w:pPr>
      <w:proofErr w:type="gramStart"/>
      <w:ins w:id="1482" w:author="Peter Lord" w:date="2015-08-20T19:49:00Z">
        <w:r w:rsidRPr="00CE26C6">
          <w:rPr>
            <w:rFonts w:ascii="Monospace" w:hAnsi="Monospace" w:cs="Monospace"/>
            <w:b/>
            <w:bCs/>
            <w:color w:val="7F0055"/>
            <w:sz w:val="12"/>
            <w:szCs w:val="12"/>
            <w:rPrChange w:id="1483" w:author="Peter Lord" w:date="2015-08-20T19:49: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484"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485" w:author="Peter Lord" w:date="2015-08-20T19:49:00Z">
              <w:rPr>
                <w:rFonts w:ascii="Monospace" w:hAnsi="Monospace" w:cs="Monospace"/>
                <w:color w:val="000000"/>
                <w:sz w:val="20"/>
              </w:rPr>
            </w:rPrChange>
          </w:rPr>
          <w:t>com.kabira.platform.ManagedObject</w:t>
        </w:r>
        <w:proofErr w:type="spellEnd"/>
        <w:r w:rsidRPr="00CE26C6">
          <w:rPr>
            <w:rFonts w:ascii="Monospace" w:hAnsi="Monospace" w:cs="Monospace"/>
            <w:color w:val="000000"/>
            <w:sz w:val="12"/>
            <w:szCs w:val="12"/>
            <w:rPrChange w:id="1486" w:author="Peter Lord" w:date="2015-08-20T19:49:00Z">
              <w:rPr>
                <w:rFonts w:ascii="Monospace" w:hAnsi="Monospace" w:cs="Monospace"/>
                <w:color w:val="000000"/>
                <w:sz w:val="20"/>
              </w:rPr>
            </w:rPrChange>
          </w:rPr>
          <w:t>;</w:t>
        </w:r>
      </w:ins>
    </w:p>
    <w:p w14:paraId="37C21D65" w14:textId="77777777" w:rsidR="00CE26C6" w:rsidRPr="00CE26C6" w:rsidRDefault="00CE26C6" w:rsidP="00CE26C6">
      <w:pPr>
        <w:widowControl w:val="0"/>
        <w:autoSpaceDE w:val="0"/>
        <w:autoSpaceDN w:val="0"/>
        <w:adjustRightInd w:val="0"/>
        <w:rPr>
          <w:ins w:id="1487" w:author="Peter Lord" w:date="2015-08-20T19:49:00Z"/>
          <w:rFonts w:ascii="Monospace" w:hAnsi="Monospace" w:cs="Monospace"/>
          <w:sz w:val="12"/>
          <w:szCs w:val="12"/>
          <w:rPrChange w:id="1488" w:author="Peter Lord" w:date="2015-08-20T19:49:00Z">
            <w:rPr>
              <w:ins w:id="1489" w:author="Peter Lord" w:date="2015-08-20T19:49:00Z"/>
              <w:rFonts w:ascii="Monospace" w:hAnsi="Monospace" w:cs="Monospace"/>
              <w:sz w:val="20"/>
            </w:rPr>
          </w:rPrChange>
        </w:rPr>
      </w:pPr>
      <w:proofErr w:type="gramStart"/>
      <w:ins w:id="1490" w:author="Peter Lord" w:date="2015-08-20T19:49:00Z">
        <w:r w:rsidRPr="00CE26C6">
          <w:rPr>
            <w:rFonts w:ascii="Monospace" w:hAnsi="Monospace" w:cs="Monospace"/>
            <w:b/>
            <w:bCs/>
            <w:color w:val="7F0055"/>
            <w:sz w:val="12"/>
            <w:szCs w:val="12"/>
            <w:rPrChange w:id="1491" w:author="Peter Lord" w:date="2015-08-20T19:49: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492"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493" w:author="Peter Lord" w:date="2015-08-20T19:49:00Z">
              <w:rPr>
                <w:rFonts w:ascii="Monospace" w:hAnsi="Monospace" w:cs="Monospace"/>
                <w:color w:val="000000"/>
                <w:sz w:val="20"/>
              </w:rPr>
            </w:rPrChange>
          </w:rPr>
          <w:t>com.kabira.platform.component.Notifier</w:t>
        </w:r>
        <w:proofErr w:type="spellEnd"/>
        <w:r w:rsidRPr="00CE26C6">
          <w:rPr>
            <w:rFonts w:ascii="Monospace" w:hAnsi="Monospace" w:cs="Monospace"/>
            <w:color w:val="000000"/>
            <w:sz w:val="12"/>
            <w:szCs w:val="12"/>
            <w:rPrChange w:id="1494" w:author="Peter Lord" w:date="2015-08-20T19:49:00Z">
              <w:rPr>
                <w:rFonts w:ascii="Monospace" w:hAnsi="Monospace" w:cs="Monospace"/>
                <w:color w:val="000000"/>
                <w:sz w:val="20"/>
              </w:rPr>
            </w:rPrChange>
          </w:rPr>
          <w:t>;</w:t>
        </w:r>
      </w:ins>
    </w:p>
    <w:p w14:paraId="2CEE8CCD" w14:textId="77777777" w:rsidR="00CE26C6" w:rsidRPr="00CE26C6" w:rsidRDefault="00CE26C6" w:rsidP="00CE26C6">
      <w:pPr>
        <w:widowControl w:val="0"/>
        <w:autoSpaceDE w:val="0"/>
        <w:autoSpaceDN w:val="0"/>
        <w:adjustRightInd w:val="0"/>
        <w:rPr>
          <w:ins w:id="1495" w:author="Peter Lord" w:date="2015-08-20T19:49:00Z"/>
          <w:rFonts w:ascii="Monospace" w:hAnsi="Monospace" w:cs="Monospace"/>
          <w:sz w:val="12"/>
          <w:szCs w:val="12"/>
          <w:rPrChange w:id="1496" w:author="Peter Lord" w:date="2015-08-20T19:49:00Z">
            <w:rPr>
              <w:ins w:id="1497" w:author="Peter Lord" w:date="2015-08-20T19:49:00Z"/>
              <w:rFonts w:ascii="Monospace" w:hAnsi="Monospace" w:cs="Monospace"/>
              <w:sz w:val="20"/>
            </w:rPr>
          </w:rPrChange>
        </w:rPr>
      </w:pPr>
      <w:proofErr w:type="gramStart"/>
      <w:ins w:id="1498" w:author="Peter Lord" w:date="2015-08-20T19:49:00Z">
        <w:r w:rsidRPr="00CE26C6">
          <w:rPr>
            <w:rFonts w:ascii="Monospace" w:hAnsi="Monospace" w:cs="Monospace"/>
            <w:b/>
            <w:bCs/>
            <w:color w:val="7F0055"/>
            <w:sz w:val="12"/>
            <w:szCs w:val="12"/>
            <w:rPrChange w:id="1499" w:author="Peter Lord" w:date="2015-08-20T19:49:00Z">
              <w:rPr>
                <w:rFonts w:ascii="Monospace" w:hAnsi="Monospace" w:cs="Monospace"/>
                <w:b/>
                <w:bCs/>
                <w:color w:val="7F0055"/>
                <w:sz w:val="20"/>
              </w:rPr>
            </w:rPrChange>
          </w:rPr>
          <w:t>import</w:t>
        </w:r>
        <w:proofErr w:type="gramEnd"/>
        <w:r w:rsidRPr="00CE26C6">
          <w:rPr>
            <w:rFonts w:ascii="Monospace" w:hAnsi="Monospace" w:cs="Monospace"/>
            <w:color w:val="000000"/>
            <w:sz w:val="12"/>
            <w:szCs w:val="12"/>
            <w:rPrChange w:id="1500"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01" w:author="Peter Lord" w:date="2015-08-20T19:49:00Z">
              <w:rPr>
                <w:rFonts w:ascii="Monospace" w:hAnsi="Monospace" w:cs="Monospace"/>
                <w:color w:val="000000"/>
                <w:sz w:val="20"/>
              </w:rPr>
            </w:rPrChange>
          </w:rPr>
          <w:t>com.kabira.platform.management.Target</w:t>
        </w:r>
        <w:proofErr w:type="spellEnd"/>
        <w:r w:rsidRPr="00CE26C6">
          <w:rPr>
            <w:rFonts w:ascii="Monospace" w:hAnsi="Monospace" w:cs="Monospace"/>
            <w:color w:val="000000"/>
            <w:sz w:val="12"/>
            <w:szCs w:val="12"/>
            <w:rPrChange w:id="1502" w:author="Peter Lord" w:date="2015-08-20T19:49:00Z">
              <w:rPr>
                <w:rFonts w:ascii="Monospace" w:hAnsi="Monospace" w:cs="Monospace"/>
                <w:color w:val="000000"/>
                <w:sz w:val="20"/>
              </w:rPr>
            </w:rPrChange>
          </w:rPr>
          <w:t>;</w:t>
        </w:r>
      </w:ins>
    </w:p>
    <w:p w14:paraId="569C5788" w14:textId="77777777" w:rsidR="00CE26C6" w:rsidRPr="00CE26C6" w:rsidRDefault="00CE26C6" w:rsidP="00CE26C6">
      <w:pPr>
        <w:widowControl w:val="0"/>
        <w:autoSpaceDE w:val="0"/>
        <w:autoSpaceDN w:val="0"/>
        <w:adjustRightInd w:val="0"/>
        <w:rPr>
          <w:ins w:id="1503" w:author="Peter Lord" w:date="2015-08-20T19:49:00Z"/>
          <w:rFonts w:ascii="Monospace" w:hAnsi="Monospace" w:cs="Monospace"/>
          <w:sz w:val="12"/>
          <w:szCs w:val="12"/>
          <w:rPrChange w:id="1504" w:author="Peter Lord" w:date="2015-08-20T19:49:00Z">
            <w:rPr>
              <w:ins w:id="1505" w:author="Peter Lord" w:date="2015-08-20T19:49:00Z"/>
              <w:rFonts w:ascii="Monospace" w:hAnsi="Monospace" w:cs="Monospace"/>
              <w:sz w:val="20"/>
            </w:rPr>
          </w:rPrChange>
        </w:rPr>
      </w:pPr>
    </w:p>
    <w:p w14:paraId="46D6EC0D" w14:textId="77777777" w:rsidR="00CE26C6" w:rsidRPr="00CE26C6" w:rsidRDefault="00CE26C6" w:rsidP="00CE26C6">
      <w:pPr>
        <w:widowControl w:val="0"/>
        <w:autoSpaceDE w:val="0"/>
        <w:autoSpaceDN w:val="0"/>
        <w:adjustRightInd w:val="0"/>
        <w:rPr>
          <w:ins w:id="1506" w:author="Peter Lord" w:date="2015-08-20T19:49:00Z"/>
          <w:rFonts w:ascii="Monospace" w:hAnsi="Monospace" w:cs="Monospace"/>
          <w:sz w:val="12"/>
          <w:szCs w:val="12"/>
          <w:rPrChange w:id="1507" w:author="Peter Lord" w:date="2015-08-20T19:49:00Z">
            <w:rPr>
              <w:ins w:id="1508" w:author="Peter Lord" w:date="2015-08-20T19:49:00Z"/>
              <w:rFonts w:ascii="Monospace" w:hAnsi="Monospace" w:cs="Monospace"/>
              <w:sz w:val="20"/>
            </w:rPr>
          </w:rPrChange>
        </w:rPr>
      </w:pPr>
      <w:proofErr w:type="gramStart"/>
      <w:ins w:id="1509" w:author="Peter Lord" w:date="2015-08-20T19:49:00Z">
        <w:r w:rsidRPr="00CE26C6">
          <w:rPr>
            <w:rFonts w:ascii="Monospace" w:hAnsi="Monospace" w:cs="Monospace"/>
            <w:b/>
            <w:bCs/>
            <w:color w:val="7F0055"/>
            <w:sz w:val="12"/>
            <w:szCs w:val="12"/>
            <w:rPrChange w:id="1510" w:author="Peter Lord" w:date="2015-08-20T19:49:00Z">
              <w:rPr>
                <w:rFonts w:ascii="Monospace" w:hAnsi="Monospace" w:cs="Monospace"/>
                <w:b/>
                <w:bCs/>
                <w:color w:val="7F0055"/>
                <w:sz w:val="20"/>
              </w:rPr>
            </w:rPrChange>
          </w:rPr>
          <w:t>public</w:t>
        </w:r>
        <w:proofErr w:type="gramEnd"/>
        <w:r w:rsidRPr="00CE26C6">
          <w:rPr>
            <w:rFonts w:ascii="Monospace" w:hAnsi="Monospace" w:cs="Monospace"/>
            <w:color w:val="000000"/>
            <w:sz w:val="12"/>
            <w:szCs w:val="12"/>
            <w:rPrChange w:id="1511" w:author="Peter Lord" w:date="2015-08-20T19:49: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512" w:author="Peter Lord" w:date="2015-08-20T19:49:00Z">
              <w:rPr>
                <w:rFonts w:ascii="Monospace" w:hAnsi="Monospace" w:cs="Monospace"/>
                <w:b/>
                <w:bCs/>
                <w:color w:val="7F0055"/>
                <w:sz w:val="20"/>
              </w:rPr>
            </w:rPrChange>
          </w:rPr>
          <w:t>class</w:t>
        </w:r>
        <w:r w:rsidRPr="00CE26C6">
          <w:rPr>
            <w:rFonts w:ascii="Monospace" w:hAnsi="Monospace" w:cs="Monospace"/>
            <w:color w:val="000000"/>
            <w:sz w:val="12"/>
            <w:szCs w:val="12"/>
            <w:rPrChange w:id="1513"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14" w:author="Peter Lord" w:date="2015-08-20T19:49:00Z">
              <w:rPr>
                <w:rFonts w:ascii="Monospace" w:hAnsi="Monospace" w:cs="Monospace"/>
                <w:color w:val="000000"/>
                <w:sz w:val="20"/>
              </w:rPr>
            </w:rPrChange>
          </w:rPr>
          <w:t>ComponentNotifier</w:t>
        </w:r>
        <w:proofErr w:type="spellEnd"/>
        <w:r w:rsidRPr="00CE26C6">
          <w:rPr>
            <w:rFonts w:ascii="Monospace" w:hAnsi="Monospace" w:cs="Monospace"/>
            <w:color w:val="000000"/>
            <w:sz w:val="12"/>
            <w:szCs w:val="12"/>
            <w:rPrChange w:id="1515" w:author="Peter Lord" w:date="2015-08-20T19:49: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516" w:author="Peter Lord" w:date="2015-08-20T19:49:00Z">
              <w:rPr>
                <w:rFonts w:ascii="Monospace" w:hAnsi="Monospace" w:cs="Monospace"/>
                <w:b/>
                <w:bCs/>
                <w:color w:val="7F0055"/>
                <w:sz w:val="20"/>
              </w:rPr>
            </w:rPrChange>
          </w:rPr>
          <w:t>extends</w:t>
        </w:r>
        <w:r w:rsidRPr="00CE26C6">
          <w:rPr>
            <w:rFonts w:ascii="Monospace" w:hAnsi="Monospace" w:cs="Monospace"/>
            <w:color w:val="000000"/>
            <w:sz w:val="12"/>
            <w:szCs w:val="12"/>
            <w:rPrChange w:id="1517"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18" w:author="Peter Lord" w:date="2015-08-20T19:49:00Z">
              <w:rPr>
                <w:rFonts w:ascii="Monospace" w:hAnsi="Monospace" w:cs="Monospace"/>
                <w:color w:val="000000"/>
                <w:sz w:val="20"/>
              </w:rPr>
            </w:rPrChange>
          </w:rPr>
          <w:t>Notifier</w:t>
        </w:r>
        <w:proofErr w:type="spellEnd"/>
        <w:r w:rsidRPr="00CE26C6">
          <w:rPr>
            <w:rFonts w:ascii="Monospace" w:hAnsi="Monospace" w:cs="Monospace"/>
            <w:color w:val="000000"/>
            <w:sz w:val="12"/>
            <w:szCs w:val="12"/>
            <w:rPrChange w:id="1519" w:author="Peter Lord" w:date="2015-08-20T19:49:00Z">
              <w:rPr>
                <w:rFonts w:ascii="Monospace" w:hAnsi="Monospace" w:cs="Monospace"/>
                <w:color w:val="000000"/>
                <w:sz w:val="20"/>
              </w:rPr>
            </w:rPrChange>
          </w:rPr>
          <w:t xml:space="preserve"> {</w:t>
        </w:r>
      </w:ins>
    </w:p>
    <w:p w14:paraId="3E2A7AED" w14:textId="77777777" w:rsidR="00CE26C6" w:rsidRPr="00CE26C6" w:rsidRDefault="00CE26C6" w:rsidP="00CE26C6">
      <w:pPr>
        <w:widowControl w:val="0"/>
        <w:autoSpaceDE w:val="0"/>
        <w:autoSpaceDN w:val="0"/>
        <w:adjustRightInd w:val="0"/>
        <w:rPr>
          <w:ins w:id="1520" w:author="Peter Lord" w:date="2015-08-20T19:49:00Z"/>
          <w:rFonts w:ascii="Monospace" w:hAnsi="Monospace" w:cs="Monospace"/>
          <w:sz w:val="12"/>
          <w:szCs w:val="12"/>
          <w:rPrChange w:id="1521" w:author="Peter Lord" w:date="2015-08-20T19:49:00Z">
            <w:rPr>
              <w:ins w:id="1522" w:author="Peter Lord" w:date="2015-08-20T19:49:00Z"/>
              <w:rFonts w:ascii="Monospace" w:hAnsi="Monospace" w:cs="Monospace"/>
              <w:sz w:val="20"/>
            </w:rPr>
          </w:rPrChange>
        </w:rPr>
      </w:pPr>
    </w:p>
    <w:p w14:paraId="7EBAA585" w14:textId="77777777" w:rsidR="00CE26C6" w:rsidRPr="00CE26C6" w:rsidRDefault="00CE26C6" w:rsidP="00CE26C6">
      <w:pPr>
        <w:widowControl w:val="0"/>
        <w:autoSpaceDE w:val="0"/>
        <w:autoSpaceDN w:val="0"/>
        <w:adjustRightInd w:val="0"/>
        <w:rPr>
          <w:ins w:id="1523" w:author="Peter Lord" w:date="2015-08-20T19:49:00Z"/>
          <w:rFonts w:ascii="Monospace" w:hAnsi="Monospace" w:cs="Monospace"/>
          <w:sz w:val="12"/>
          <w:szCs w:val="12"/>
          <w:rPrChange w:id="1524" w:author="Peter Lord" w:date="2015-08-20T19:49:00Z">
            <w:rPr>
              <w:ins w:id="1525" w:author="Peter Lord" w:date="2015-08-20T19:49:00Z"/>
              <w:rFonts w:ascii="Monospace" w:hAnsi="Monospace" w:cs="Monospace"/>
              <w:sz w:val="20"/>
            </w:rPr>
          </w:rPrChange>
        </w:rPr>
      </w:pPr>
      <w:ins w:id="1526" w:author="Peter Lord" w:date="2015-08-20T19:49:00Z">
        <w:r w:rsidRPr="00CE26C6">
          <w:rPr>
            <w:rFonts w:ascii="Monospace" w:hAnsi="Monospace" w:cs="Monospace"/>
            <w:color w:val="000000"/>
            <w:sz w:val="12"/>
            <w:szCs w:val="12"/>
            <w:rPrChange w:id="1527" w:author="Peter Lord" w:date="2015-08-20T19:49:00Z">
              <w:rPr>
                <w:rFonts w:ascii="Monospace" w:hAnsi="Monospace" w:cs="Monospace"/>
                <w:color w:val="000000"/>
                <w:sz w:val="20"/>
              </w:rPr>
            </w:rPrChange>
          </w:rPr>
          <w:tab/>
        </w:r>
        <w:r w:rsidRPr="00CE26C6">
          <w:rPr>
            <w:rFonts w:ascii="Monospace" w:hAnsi="Monospace" w:cs="Monospace"/>
            <w:color w:val="646464"/>
            <w:sz w:val="12"/>
            <w:szCs w:val="12"/>
            <w:rPrChange w:id="1528" w:author="Peter Lord" w:date="2015-08-20T19:49:00Z">
              <w:rPr>
                <w:rFonts w:ascii="Monospace" w:hAnsi="Monospace" w:cs="Monospace"/>
                <w:color w:val="646464"/>
                <w:sz w:val="20"/>
              </w:rPr>
            </w:rPrChange>
          </w:rPr>
          <w:t>@Override</w:t>
        </w:r>
      </w:ins>
    </w:p>
    <w:p w14:paraId="596CCDD6" w14:textId="77777777" w:rsidR="00CE26C6" w:rsidRPr="00CE26C6" w:rsidRDefault="00CE26C6" w:rsidP="00CE26C6">
      <w:pPr>
        <w:widowControl w:val="0"/>
        <w:autoSpaceDE w:val="0"/>
        <w:autoSpaceDN w:val="0"/>
        <w:adjustRightInd w:val="0"/>
        <w:rPr>
          <w:ins w:id="1529" w:author="Peter Lord" w:date="2015-08-20T19:49:00Z"/>
          <w:rFonts w:ascii="Monospace" w:hAnsi="Monospace" w:cs="Monospace"/>
          <w:sz w:val="12"/>
          <w:szCs w:val="12"/>
          <w:rPrChange w:id="1530" w:author="Peter Lord" w:date="2015-08-20T19:49:00Z">
            <w:rPr>
              <w:ins w:id="1531" w:author="Peter Lord" w:date="2015-08-20T19:49:00Z"/>
              <w:rFonts w:ascii="Monospace" w:hAnsi="Monospace" w:cs="Monospace"/>
              <w:sz w:val="20"/>
            </w:rPr>
          </w:rPrChange>
        </w:rPr>
      </w:pPr>
      <w:ins w:id="1532" w:author="Peter Lord" w:date="2015-08-20T19:49:00Z">
        <w:r w:rsidRPr="00CE26C6">
          <w:rPr>
            <w:rFonts w:ascii="Monospace" w:hAnsi="Monospace" w:cs="Monospace"/>
            <w:color w:val="000000"/>
            <w:sz w:val="12"/>
            <w:szCs w:val="12"/>
            <w:rPrChange w:id="1533"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534" w:author="Peter Lord" w:date="2015-08-20T19:49:00Z">
              <w:rPr>
                <w:rFonts w:ascii="Monospace" w:hAnsi="Monospace" w:cs="Monospace"/>
                <w:b/>
                <w:bCs/>
                <w:color w:val="7F0055"/>
                <w:sz w:val="20"/>
              </w:rPr>
            </w:rPrChange>
          </w:rPr>
          <w:t>protected</w:t>
        </w:r>
        <w:proofErr w:type="gramEnd"/>
        <w:r w:rsidRPr="00CE26C6">
          <w:rPr>
            <w:rFonts w:ascii="Monospace" w:hAnsi="Monospace" w:cs="Monospace"/>
            <w:color w:val="000000"/>
            <w:sz w:val="12"/>
            <w:szCs w:val="12"/>
            <w:rPrChange w:id="1535" w:author="Peter Lord" w:date="2015-08-20T19:49: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536" w:author="Peter Lord" w:date="2015-08-20T19:49:00Z">
              <w:rPr>
                <w:rFonts w:ascii="Monospace" w:hAnsi="Monospace" w:cs="Monospace"/>
                <w:b/>
                <w:bCs/>
                <w:color w:val="7F0055"/>
                <w:sz w:val="20"/>
              </w:rPr>
            </w:rPrChange>
          </w:rPr>
          <w:t>void</w:t>
        </w:r>
        <w:r w:rsidRPr="00CE26C6">
          <w:rPr>
            <w:rFonts w:ascii="Monospace" w:hAnsi="Monospace" w:cs="Monospace"/>
            <w:color w:val="000000"/>
            <w:sz w:val="12"/>
            <w:szCs w:val="12"/>
            <w:rPrChange w:id="1537"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38" w:author="Peter Lord" w:date="2015-08-20T19:49:00Z">
              <w:rPr>
                <w:rFonts w:ascii="Monospace" w:hAnsi="Monospace" w:cs="Monospace"/>
                <w:color w:val="000000"/>
                <w:sz w:val="20"/>
              </w:rPr>
            </w:rPrChange>
          </w:rPr>
          <w:t>preConfigurationInitialize</w:t>
        </w:r>
        <w:proofErr w:type="spellEnd"/>
        <w:r w:rsidRPr="00CE26C6">
          <w:rPr>
            <w:rFonts w:ascii="Monospace" w:hAnsi="Monospace" w:cs="Monospace"/>
            <w:color w:val="000000"/>
            <w:sz w:val="12"/>
            <w:szCs w:val="12"/>
            <w:rPrChange w:id="1539" w:author="Peter Lord" w:date="2015-08-20T19:49:00Z">
              <w:rPr>
                <w:rFonts w:ascii="Monospace" w:hAnsi="Monospace" w:cs="Monospace"/>
                <w:color w:val="000000"/>
                <w:sz w:val="20"/>
              </w:rPr>
            </w:rPrChange>
          </w:rPr>
          <w:t>() {</w:t>
        </w:r>
      </w:ins>
    </w:p>
    <w:p w14:paraId="3E216196" w14:textId="77777777" w:rsidR="00CE26C6" w:rsidRPr="00CE26C6" w:rsidRDefault="00CE26C6" w:rsidP="00CE26C6">
      <w:pPr>
        <w:widowControl w:val="0"/>
        <w:autoSpaceDE w:val="0"/>
        <w:autoSpaceDN w:val="0"/>
        <w:adjustRightInd w:val="0"/>
        <w:rPr>
          <w:ins w:id="1540" w:author="Peter Lord" w:date="2015-08-20T19:49:00Z"/>
          <w:rFonts w:ascii="Monospace" w:hAnsi="Monospace" w:cs="Monospace"/>
          <w:sz w:val="12"/>
          <w:szCs w:val="12"/>
          <w:rPrChange w:id="1541" w:author="Peter Lord" w:date="2015-08-20T19:49:00Z">
            <w:rPr>
              <w:ins w:id="1542" w:author="Peter Lord" w:date="2015-08-20T19:49:00Z"/>
              <w:rFonts w:ascii="Monospace" w:hAnsi="Monospace" w:cs="Monospace"/>
              <w:sz w:val="20"/>
            </w:rPr>
          </w:rPrChange>
        </w:rPr>
      </w:pPr>
      <w:ins w:id="1543" w:author="Peter Lord" w:date="2015-08-20T19:49:00Z">
        <w:r w:rsidRPr="00CE26C6">
          <w:rPr>
            <w:rFonts w:ascii="Monospace" w:hAnsi="Monospace" w:cs="Monospace"/>
            <w:color w:val="000000"/>
            <w:sz w:val="12"/>
            <w:szCs w:val="12"/>
            <w:rPrChange w:id="1544"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45" w:author="Peter Lord" w:date="2015-08-20T19:49:00Z">
              <w:rPr>
                <w:rFonts w:ascii="Monospace" w:hAnsi="Monospace" w:cs="Monospace"/>
                <w:color w:val="000000"/>
                <w:sz w:val="20"/>
              </w:rPr>
            </w:rPrChange>
          </w:rPr>
          <w:tab/>
        </w:r>
      </w:ins>
    </w:p>
    <w:p w14:paraId="21A97EFA" w14:textId="77777777" w:rsidR="00CE26C6" w:rsidRPr="00CE26C6" w:rsidRDefault="00CE26C6" w:rsidP="00CE26C6">
      <w:pPr>
        <w:widowControl w:val="0"/>
        <w:autoSpaceDE w:val="0"/>
        <w:autoSpaceDN w:val="0"/>
        <w:adjustRightInd w:val="0"/>
        <w:rPr>
          <w:ins w:id="1546" w:author="Peter Lord" w:date="2015-08-20T19:49:00Z"/>
          <w:rFonts w:ascii="Monospace" w:hAnsi="Monospace" w:cs="Monospace"/>
          <w:sz w:val="12"/>
          <w:szCs w:val="12"/>
          <w:rPrChange w:id="1547" w:author="Peter Lord" w:date="2015-08-20T19:49:00Z">
            <w:rPr>
              <w:ins w:id="1548" w:author="Peter Lord" w:date="2015-08-20T19:49:00Z"/>
              <w:rFonts w:ascii="Monospace" w:hAnsi="Monospace" w:cs="Monospace"/>
              <w:sz w:val="20"/>
            </w:rPr>
          </w:rPrChange>
        </w:rPr>
      </w:pPr>
      <w:ins w:id="1549" w:author="Peter Lord" w:date="2015-08-20T19:49:00Z">
        <w:r w:rsidRPr="00CE26C6">
          <w:rPr>
            <w:rFonts w:ascii="Monospace" w:hAnsi="Monospace" w:cs="Monospace"/>
            <w:color w:val="000000"/>
            <w:sz w:val="12"/>
            <w:szCs w:val="12"/>
            <w:rPrChange w:id="1550"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51"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552" w:author="Peter Lord" w:date="2015-08-20T19:49:00Z">
              <w:rPr>
                <w:rFonts w:ascii="Monospace" w:hAnsi="Monospace" w:cs="Monospace"/>
                <w:color w:val="3F7F5F"/>
                <w:sz w:val="20"/>
              </w:rPr>
            </w:rPrChange>
          </w:rPr>
          <w:t xml:space="preserve">// On startup, create node </w:t>
        </w:r>
        <w:proofErr w:type="spellStart"/>
        <w:r w:rsidRPr="00CE26C6">
          <w:rPr>
            <w:rFonts w:ascii="Monospace" w:hAnsi="Monospace" w:cs="Monospace"/>
            <w:color w:val="3F7F5F"/>
            <w:sz w:val="12"/>
            <w:szCs w:val="12"/>
            <w:rPrChange w:id="1553" w:author="Peter Lord" w:date="2015-08-20T19:49:00Z">
              <w:rPr>
                <w:rFonts w:ascii="Monospace" w:hAnsi="Monospace" w:cs="Monospace"/>
                <w:color w:val="3F7F5F"/>
                <w:sz w:val="20"/>
              </w:rPr>
            </w:rPrChange>
          </w:rPr>
          <w:t>notifier</w:t>
        </w:r>
        <w:proofErr w:type="spellEnd"/>
      </w:ins>
    </w:p>
    <w:p w14:paraId="7E78FB3B" w14:textId="77777777" w:rsidR="00CE26C6" w:rsidRPr="00CE26C6" w:rsidRDefault="00CE26C6" w:rsidP="00CE26C6">
      <w:pPr>
        <w:widowControl w:val="0"/>
        <w:autoSpaceDE w:val="0"/>
        <w:autoSpaceDN w:val="0"/>
        <w:adjustRightInd w:val="0"/>
        <w:rPr>
          <w:ins w:id="1554" w:author="Peter Lord" w:date="2015-08-20T19:49:00Z"/>
          <w:rFonts w:ascii="Monospace" w:hAnsi="Monospace" w:cs="Monospace"/>
          <w:sz w:val="12"/>
          <w:szCs w:val="12"/>
          <w:rPrChange w:id="1555" w:author="Peter Lord" w:date="2015-08-20T19:49:00Z">
            <w:rPr>
              <w:ins w:id="1556" w:author="Peter Lord" w:date="2015-08-20T19:49:00Z"/>
              <w:rFonts w:ascii="Monospace" w:hAnsi="Monospace" w:cs="Monospace"/>
              <w:sz w:val="20"/>
            </w:rPr>
          </w:rPrChange>
        </w:rPr>
      </w:pPr>
      <w:ins w:id="1557" w:author="Peter Lord" w:date="2015-08-20T19:49:00Z">
        <w:r w:rsidRPr="00CE26C6">
          <w:rPr>
            <w:rFonts w:ascii="Monospace" w:hAnsi="Monospace" w:cs="Monospace"/>
            <w:color w:val="000000"/>
            <w:sz w:val="12"/>
            <w:szCs w:val="12"/>
            <w:rPrChange w:id="1558"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59"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560" w:author="Peter Lord" w:date="2015-08-20T19:49:00Z">
              <w:rPr>
                <w:rFonts w:ascii="Monospace" w:hAnsi="Monospace" w:cs="Monospace"/>
                <w:color w:val="3F7F5F"/>
                <w:sz w:val="20"/>
              </w:rPr>
            </w:rPrChange>
          </w:rPr>
          <w:t>//</w:t>
        </w:r>
      </w:ins>
    </w:p>
    <w:p w14:paraId="024B1267" w14:textId="77777777" w:rsidR="00CE26C6" w:rsidRPr="00CE26C6" w:rsidRDefault="00CE26C6" w:rsidP="00CE26C6">
      <w:pPr>
        <w:widowControl w:val="0"/>
        <w:autoSpaceDE w:val="0"/>
        <w:autoSpaceDN w:val="0"/>
        <w:adjustRightInd w:val="0"/>
        <w:rPr>
          <w:ins w:id="1561" w:author="Peter Lord" w:date="2015-08-20T19:49:00Z"/>
          <w:rFonts w:ascii="Monospace" w:hAnsi="Monospace" w:cs="Monospace"/>
          <w:sz w:val="12"/>
          <w:szCs w:val="12"/>
          <w:rPrChange w:id="1562" w:author="Peter Lord" w:date="2015-08-20T19:49:00Z">
            <w:rPr>
              <w:ins w:id="1563" w:author="Peter Lord" w:date="2015-08-20T19:49:00Z"/>
              <w:rFonts w:ascii="Monospace" w:hAnsi="Monospace" w:cs="Monospace"/>
              <w:sz w:val="20"/>
            </w:rPr>
          </w:rPrChange>
        </w:rPr>
      </w:pPr>
      <w:ins w:id="1564" w:author="Peter Lord" w:date="2015-08-20T19:49:00Z">
        <w:r w:rsidRPr="00CE26C6">
          <w:rPr>
            <w:rFonts w:ascii="Monospace" w:hAnsi="Monospace" w:cs="Monospace"/>
            <w:color w:val="000000"/>
            <w:sz w:val="12"/>
            <w:szCs w:val="12"/>
            <w:rPrChange w:id="1565"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66"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567" w:author="Peter Lord" w:date="2015-08-20T19:49:00Z">
              <w:rPr>
                <w:rFonts w:ascii="Monospace" w:hAnsi="Monospace" w:cs="Monospace"/>
                <w:b/>
                <w:bCs/>
                <w:color w:val="7F0055"/>
                <w:sz w:val="20"/>
              </w:rPr>
            </w:rPrChange>
          </w:rPr>
          <w:t>new</w:t>
        </w:r>
        <w:proofErr w:type="gramEnd"/>
        <w:r w:rsidRPr="00CE26C6">
          <w:rPr>
            <w:rFonts w:ascii="Monospace" w:hAnsi="Monospace" w:cs="Monospace"/>
            <w:color w:val="000000"/>
            <w:sz w:val="12"/>
            <w:szCs w:val="12"/>
            <w:rPrChange w:id="1568"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569" w:author="Peter Lord" w:date="2015-08-20T19:49:00Z">
              <w:rPr>
                <w:rFonts w:ascii="Monospace" w:hAnsi="Monospace" w:cs="Monospace"/>
                <w:color w:val="000000"/>
                <w:sz w:val="20"/>
              </w:rPr>
            </w:rPrChange>
          </w:rPr>
          <w:t>NodeNotifier</w:t>
        </w:r>
        <w:proofErr w:type="spellEnd"/>
        <w:r w:rsidRPr="00CE26C6">
          <w:rPr>
            <w:rFonts w:ascii="Monospace" w:hAnsi="Monospace" w:cs="Monospace"/>
            <w:color w:val="000000"/>
            <w:sz w:val="12"/>
            <w:szCs w:val="12"/>
            <w:rPrChange w:id="1570" w:author="Peter Lord" w:date="2015-08-20T19:49:00Z">
              <w:rPr>
                <w:rFonts w:ascii="Monospace" w:hAnsi="Monospace" w:cs="Monospace"/>
                <w:color w:val="000000"/>
                <w:sz w:val="20"/>
              </w:rPr>
            </w:rPrChange>
          </w:rPr>
          <w:t>();</w:t>
        </w:r>
      </w:ins>
    </w:p>
    <w:p w14:paraId="150DB896" w14:textId="77777777" w:rsidR="00CE26C6" w:rsidRPr="00CE26C6" w:rsidRDefault="00CE26C6" w:rsidP="00CE26C6">
      <w:pPr>
        <w:widowControl w:val="0"/>
        <w:autoSpaceDE w:val="0"/>
        <w:autoSpaceDN w:val="0"/>
        <w:adjustRightInd w:val="0"/>
        <w:rPr>
          <w:ins w:id="1571" w:author="Peter Lord" w:date="2015-08-20T19:49:00Z"/>
          <w:rFonts w:ascii="Monospace" w:hAnsi="Monospace" w:cs="Monospace"/>
          <w:sz w:val="12"/>
          <w:szCs w:val="12"/>
          <w:rPrChange w:id="1572" w:author="Peter Lord" w:date="2015-08-20T19:49:00Z">
            <w:rPr>
              <w:ins w:id="1573" w:author="Peter Lord" w:date="2015-08-20T19:49:00Z"/>
              <w:rFonts w:ascii="Monospace" w:hAnsi="Monospace" w:cs="Monospace"/>
              <w:sz w:val="20"/>
            </w:rPr>
          </w:rPrChange>
        </w:rPr>
      </w:pPr>
      <w:ins w:id="1574" w:author="Peter Lord" w:date="2015-08-20T19:49:00Z">
        <w:r w:rsidRPr="00CE26C6">
          <w:rPr>
            <w:rFonts w:ascii="Monospace" w:hAnsi="Monospace" w:cs="Monospace"/>
            <w:color w:val="000000"/>
            <w:sz w:val="12"/>
            <w:szCs w:val="12"/>
            <w:rPrChange w:id="1575"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76" w:author="Peter Lord" w:date="2015-08-20T19:49:00Z">
              <w:rPr>
                <w:rFonts w:ascii="Monospace" w:hAnsi="Monospace" w:cs="Monospace"/>
                <w:color w:val="000000"/>
                <w:sz w:val="20"/>
              </w:rPr>
            </w:rPrChange>
          </w:rPr>
          <w:tab/>
        </w:r>
      </w:ins>
    </w:p>
    <w:p w14:paraId="4A6F0AB1" w14:textId="77777777" w:rsidR="00CE26C6" w:rsidRPr="00CE26C6" w:rsidRDefault="00CE26C6" w:rsidP="00CE26C6">
      <w:pPr>
        <w:widowControl w:val="0"/>
        <w:autoSpaceDE w:val="0"/>
        <w:autoSpaceDN w:val="0"/>
        <w:adjustRightInd w:val="0"/>
        <w:rPr>
          <w:ins w:id="1577" w:author="Peter Lord" w:date="2015-08-20T19:49:00Z"/>
          <w:rFonts w:ascii="Monospace" w:hAnsi="Monospace" w:cs="Monospace"/>
          <w:sz w:val="12"/>
          <w:szCs w:val="12"/>
          <w:rPrChange w:id="1578" w:author="Peter Lord" w:date="2015-08-20T19:49:00Z">
            <w:rPr>
              <w:ins w:id="1579" w:author="Peter Lord" w:date="2015-08-20T19:49:00Z"/>
              <w:rFonts w:ascii="Monospace" w:hAnsi="Monospace" w:cs="Monospace"/>
              <w:sz w:val="20"/>
            </w:rPr>
          </w:rPrChange>
        </w:rPr>
      </w:pPr>
      <w:ins w:id="1580" w:author="Peter Lord" w:date="2015-08-20T19:49:00Z">
        <w:r w:rsidRPr="00CE26C6">
          <w:rPr>
            <w:rFonts w:ascii="Monospace" w:hAnsi="Monospace" w:cs="Monospace"/>
            <w:color w:val="000000"/>
            <w:sz w:val="12"/>
            <w:szCs w:val="12"/>
            <w:rPrChange w:id="1581"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82"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583" w:author="Peter Lord" w:date="2015-08-20T19:49:00Z">
              <w:rPr>
                <w:rFonts w:ascii="Monospace" w:hAnsi="Monospace" w:cs="Monospace"/>
                <w:color w:val="3F7F5F"/>
                <w:sz w:val="20"/>
              </w:rPr>
            </w:rPrChange>
          </w:rPr>
          <w:t xml:space="preserve">// </w:t>
        </w:r>
        <w:proofErr w:type="gramStart"/>
        <w:r w:rsidRPr="00CE26C6">
          <w:rPr>
            <w:rFonts w:ascii="Monospace" w:hAnsi="Monospace" w:cs="Monospace"/>
            <w:color w:val="3F7F5F"/>
            <w:sz w:val="12"/>
            <w:szCs w:val="12"/>
            <w:rPrChange w:id="1584" w:author="Peter Lord" w:date="2015-08-20T19:49:00Z">
              <w:rPr>
                <w:rFonts w:ascii="Monospace" w:hAnsi="Monospace" w:cs="Monospace"/>
                <w:color w:val="3F7F5F"/>
                <w:sz w:val="20"/>
              </w:rPr>
            </w:rPrChange>
          </w:rPr>
          <w:t>create</w:t>
        </w:r>
        <w:proofErr w:type="gramEnd"/>
        <w:r w:rsidRPr="00CE26C6">
          <w:rPr>
            <w:rFonts w:ascii="Monospace" w:hAnsi="Monospace" w:cs="Monospace"/>
            <w:color w:val="3F7F5F"/>
            <w:sz w:val="12"/>
            <w:szCs w:val="12"/>
            <w:rPrChange w:id="1585" w:author="Peter Lord" w:date="2015-08-20T19:49:00Z">
              <w:rPr>
                <w:rFonts w:ascii="Monospace" w:hAnsi="Monospace" w:cs="Monospace"/>
                <w:color w:val="3F7F5F"/>
                <w:sz w:val="20"/>
              </w:rPr>
            </w:rPrChange>
          </w:rPr>
          <w:t xml:space="preserve"> store</w:t>
        </w:r>
      </w:ins>
    </w:p>
    <w:p w14:paraId="20F9FBA0" w14:textId="77777777" w:rsidR="00CE26C6" w:rsidRPr="00CE26C6" w:rsidRDefault="00CE26C6" w:rsidP="00CE26C6">
      <w:pPr>
        <w:widowControl w:val="0"/>
        <w:autoSpaceDE w:val="0"/>
        <w:autoSpaceDN w:val="0"/>
        <w:adjustRightInd w:val="0"/>
        <w:rPr>
          <w:ins w:id="1586" w:author="Peter Lord" w:date="2015-08-20T19:49:00Z"/>
          <w:rFonts w:ascii="Monospace" w:hAnsi="Monospace" w:cs="Monospace"/>
          <w:sz w:val="12"/>
          <w:szCs w:val="12"/>
          <w:rPrChange w:id="1587" w:author="Peter Lord" w:date="2015-08-20T19:49:00Z">
            <w:rPr>
              <w:ins w:id="1588" w:author="Peter Lord" w:date="2015-08-20T19:49:00Z"/>
              <w:rFonts w:ascii="Monospace" w:hAnsi="Monospace" w:cs="Monospace"/>
              <w:sz w:val="20"/>
            </w:rPr>
          </w:rPrChange>
        </w:rPr>
      </w:pPr>
      <w:ins w:id="1589" w:author="Peter Lord" w:date="2015-08-20T19:49:00Z">
        <w:r w:rsidRPr="00CE26C6">
          <w:rPr>
            <w:rFonts w:ascii="Monospace" w:hAnsi="Monospace" w:cs="Monospace"/>
            <w:color w:val="000000"/>
            <w:sz w:val="12"/>
            <w:szCs w:val="12"/>
            <w:rPrChange w:id="1590"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91"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592" w:author="Peter Lord" w:date="2015-08-20T19:49:00Z">
              <w:rPr>
                <w:rFonts w:ascii="Monospace" w:hAnsi="Monospace" w:cs="Monospace"/>
                <w:color w:val="3F7F5F"/>
                <w:sz w:val="20"/>
              </w:rPr>
            </w:rPrChange>
          </w:rPr>
          <w:t>//</w:t>
        </w:r>
      </w:ins>
    </w:p>
    <w:p w14:paraId="3136DC01" w14:textId="77777777" w:rsidR="00CE26C6" w:rsidRPr="00CE26C6" w:rsidRDefault="00CE26C6" w:rsidP="00CE26C6">
      <w:pPr>
        <w:widowControl w:val="0"/>
        <w:autoSpaceDE w:val="0"/>
        <w:autoSpaceDN w:val="0"/>
        <w:adjustRightInd w:val="0"/>
        <w:rPr>
          <w:ins w:id="1593" w:author="Peter Lord" w:date="2015-08-20T19:49:00Z"/>
          <w:rFonts w:ascii="Monospace" w:hAnsi="Monospace" w:cs="Monospace"/>
          <w:sz w:val="12"/>
          <w:szCs w:val="12"/>
          <w:rPrChange w:id="1594" w:author="Peter Lord" w:date="2015-08-20T19:49:00Z">
            <w:rPr>
              <w:ins w:id="1595" w:author="Peter Lord" w:date="2015-08-20T19:49:00Z"/>
              <w:rFonts w:ascii="Monospace" w:hAnsi="Monospace" w:cs="Monospace"/>
              <w:sz w:val="20"/>
            </w:rPr>
          </w:rPrChange>
        </w:rPr>
      </w:pPr>
      <w:ins w:id="1596" w:author="Peter Lord" w:date="2015-08-20T19:49:00Z">
        <w:r w:rsidRPr="00CE26C6">
          <w:rPr>
            <w:rFonts w:ascii="Monospace" w:hAnsi="Monospace" w:cs="Monospace"/>
            <w:color w:val="000000"/>
            <w:sz w:val="12"/>
            <w:szCs w:val="12"/>
            <w:rPrChange w:id="1597"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598"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599" w:author="Peter Lord" w:date="2015-08-20T19:49:00Z">
              <w:rPr>
                <w:rFonts w:ascii="Monospace" w:hAnsi="Monospace" w:cs="Monospace"/>
                <w:b/>
                <w:bCs/>
                <w:color w:val="7F0055"/>
                <w:sz w:val="20"/>
              </w:rPr>
            </w:rPrChange>
          </w:rPr>
          <w:t>new</w:t>
        </w:r>
        <w:proofErr w:type="gramEnd"/>
        <w:r w:rsidRPr="00CE26C6">
          <w:rPr>
            <w:rFonts w:ascii="Monospace" w:hAnsi="Monospace" w:cs="Monospace"/>
            <w:color w:val="000000"/>
            <w:sz w:val="12"/>
            <w:szCs w:val="12"/>
            <w:rPrChange w:id="1600"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601" w:author="Peter Lord" w:date="2015-08-20T19:49:00Z">
              <w:rPr>
                <w:rFonts w:ascii="Monospace" w:hAnsi="Monospace" w:cs="Monospace"/>
                <w:color w:val="000000"/>
                <w:sz w:val="20"/>
              </w:rPr>
            </w:rPrChange>
          </w:rPr>
          <w:t>StoreZPK</w:t>
        </w:r>
        <w:proofErr w:type="spellEnd"/>
        <w:r w:rsidRPr="00CE26C6">
          <w:rPr>
            <w:rFonts w:ascii="Monospace" w:hAnsi="Monospace" w:cs="Monospace"/>
            <w:color w:val="000000"/>
            <w:sz w:val="12"/>
            <w:szCs w:val="12"/>
            <w:rPrChange w:id="1602" w:author="Peter Lord" w:date="2015-08-20T19:49:00Z">
              <w:rPr>
                <w:rFonts w:ascii="Monospace" w:hAnsi="Monospace" w:cs="Monospace"/>
                <w:color w:val="000000"/>
                <w:sz w:val="20"/>
              </w:rPr>
            </w:rPrChange>
          </w:rPr>
          <w:t>();</w:t>
        </w:r>
      </w:ins>
    </w:p>
    <w:p w14:paraId="20A2D2A7" w14:textId="77777777" w:rsidR="00CE26C6" w:rsidRPr="00CE26C6" w:rsidRDefault="00CE26C6" w:rsidP="00CE26C6">
      <w:pPr>
        <w:widowControl w:val="0"/>
        <w:autoSpaceDE w:val="0"/>
        <w:autoSpaceDN w:val="0"/>
        <w:adjustRightInd w:val="0"/>
        <w:rPr>
          <w:ins w:id="1603" w:author="Peter Lord" w:date="2015-08-20T19:49:00Z"/>
          <w:rFonts w:ascii="Monospace" w:hAnsi="Monospace" w:cs="Monospace"/>
          <w:sz w:val="12"/>
          <w:szCs w:val="12"/>
          <w:rPrChange w:id="1604" w:author="Peter Lord" w:date="2015-08-20T19:49:00Z">
            <w:rPr>
              <w:ins w:id="1605" w:author="Peter Lord" w:date="2015-08-20T19:49:00Z"/>
              <w:rFonts w:ascii="Monospace" w:hAnsi="Monospace" w:cs="Monospace"/>
              <w:sz w:val="20"/>
            </w:rPr>
          </w:rPrChange>
        </w:rPr>
      </w:pPr>
      <w:ins w:id="1606" w:author="Peter Lord" w:date="2015-08-20T19:49:00Z">
        <w:r w:rsidRPr="00CE26C6">
          <w:rPr>
            <w:rFonts w:ascii="Monospace" w:hAnsi="Monospace" w:cs="Monospace"/>
            <w:color w:val="000000"/>
            <w:sz w:val="12"/>
            <w:szCs w:val="12"/>
            <w:rPrChange w:id="1607"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08" w:author="Peter Lord" w:date="2015-08-20T19:49:00Z">
              <w:rPr>
                <w:rFonts w:ascii="Monospace" w:hAnsi="Monospace" w:cs="Monospace"/>
                <w:color w:val="000000"/>
                <w:sz w:val="20"/>
              </w:rPr>
            </w:rPrChange>
          </w:rPr>
          <w:tab/>
        </w:r>
      </w:ins>
    </w:p>
    <w:p w14:paraId="217824AA" w14:textId="77777777" w:rsidR="00CE26C6" w:rsidRPr="00CE26C6" w:rsidRDefault="00CE26C6" w:rsidP="00CE26C6">
      <w:pPr>
        <w:widowControl w:val="0"/>
        <w:autoSpaceDE w:val="0"/>
        <w:autoSpaceDN w:val="0"/>
        <w:adjustRightInd w:val="0"/>
        <w:rPr>
          <w:ins w:id="1609" w:author="Peter Lord" w:date="2015-08-20T19:49:00Z"/>
          <w:rFonts w:ascii="Monospace" w:hAnsi="Monospace" w:cs="Monospace"/>
          <w:sz w:val="12"/>
          <w:szCs w:val="12"/>
          <w:rPrChange w:id="1610" w:author="Peter Lord" w:date="2015-08-20T19:49:00Z">
            <w:rPr>
              <w:ins w:id="1611" w:author="Peter Lord" w:date="2015-08-20T19:49:00Z"/>
              <w:rFonts w:ascii="Monospace" w:hAnsi="Monospace" w:cs="Monospace"/>
              <w:sz w:val="20"/>
            </w:rPr>
          </w:rPrChange>
        </w:rPr>
      </w:pPr>
      <w:ins w:id="1612" w:author="Peter Lord" w:date="2015-08-20T19:49:00Z">
        <w:r w:rsidRPr="00CE26C6">
          <w:rPr>
            <w:rFonts w:ascii="Monospace" w:hAnsi="Monospace" w:cs="Monospace"/>
            <w:color w:val="000000"/>
            <w:sz w:val="12"/>
            <w:szCs w:val="12"/>
            <w:rPrChange w:id="1613"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14"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615" w:author="Peter Lord" w:date="2015-08-20T19:49:00Z">
              <w:rPr>
                <w:rFonts w:ascii="Monospace" w:hAnsi="Monospace" w:cs="Monospace"/>
                <w:color w:val="3F7F5F"/>
                <w:sz w:val="20"/>
              </w:rPr>
            </w:rPrChange>
          </w:rPr>
          <w:t xml:space="preserve">// Register </w:t>
        </w:r>
        <w:r w:rsidRPr="00CE26C6">
          <w:rPr>
            <w:rFonts w:ascii="Monospace" w:hAnsi="Monospace" w:cs="Monospace"/>
            <w:color w:val="3F7F5F"/>
            <w:sz w:val="12"/>
            <w:szCs w:val="12"/>
            <w:u w:val="single"/>
            <w:rPrChange w:id="1616" w:author="Peter Lord" w:date="2015-08-20T19:49:00Z">
              <w:rPr>
                <w:rFonts w:ascii="Monospace" w:hAnsi="Monospace" w:cs="Monospace"/>
                <w:color w:val="3F7F5F"/>
                <w:sz w:val="20"/>
                <w:u w:val="single"/>
              </w:rPr>
            </w:rPrChange>
          </w:rPr>
          <w:t>admin</w:t>
        </w:r>
        <w:r w:rsidRPr="00CE26C6">
          <w:rPr>
            <w:rFonts w:ascii="Monospace" w:hAnsi="Monospace" w:cs="Monospace"/>
            <w:color w:val="3F7F5F"/>
            <w:sz w:val="12"/>
            <w:szCs w:val="12"/>
            <w:rPrChange w:id="1617" w:author="Peter Lord" w:date="2015-08-20T19:49:00Z">
              <w:rPr>
                <w:rFonts w:ascii="Monospace" w:hAnsi="Monospace" w:cs="Monospace"/>
                <w:color w:val="3F7F5F"/>
                <w:sz w:val="20"/>
              </w:rPr>
            </w:rPrChange>
          </w:rPr>
          <w:t xml:space="preserve"> target</w:t>
        </w:r>
      </w:ins>
    </w:p>
    <w:p w14:paraId="192358FD" w14:textId="77777777" w:rsidR="00CE26C6" w:rsidRPr="00CE26C6" w:rsidRDefault="00CE26C6" w:rsidP="00CE26C6">
      <w:pPr>
        <w:widowControl w:val="0"/>
        <w:autoSpaceDE w:val="0"/>
        <w:autoSpaceDN w:val="0"/>
        <w:adjustRightInd w:val="0"/>
        <w:rPr>
          <w:ins w:id="1618" w:author="Peter Lord" w:date="2015-08-20T19:49:00Z"/>
          <w:rFonts w:ascii="Monospace" w:hAnsi="Monospace" w:cs="Monospace"/>
          <w:sz w:val="12"/>
          <w:szCs w:val="12"/>
          <w:rPrChange w:id="1619" w:author="Peter Lord" w:date="2015-08-20T19:49:00Z">
            <w:rPr>
              <w:ins w:id="1620" w:author="Peter Lord" w:date="2015-08-20T19:49:00Z"/>
              <w:rFonts w:ascii="Monospace" w:hAnsi="Monospace" w:cs="Monospace"/>
              <w:sz w:val="20"/>
            </w:rPr>
          </w:rPrChange>
        </w:rPr>
      </w:pPr>
      <w:ins w:id="1621" w:author="Peter Lord" w:date="2015-08-20T19:49:00Z">
        <w:r w:rsidRPr="00CE26C6">
          <w:rPr>
            <w:rFonts w:ascii="Monospace" w:hAnsi="Monospace" w:cs="Monospace"/>
            <w:color w:val="000000"/>
            <w:sz w:val="12"/>
            <w:szCs w:val="12"/>
            <w:rPrChange w:id="162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23"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624" w:author="Peter Lord" w:date="2015-08-20T19:49:00Z">
              <w:rPr>
                <w:rFonts w:ascii="Monospace" w:hAnsi="Monospace" w:cs="Monospace"/>
                <w:color w:val="3F7F5F"/>
                <w:sz w:val="20"/>
              </w:rPr>
            </w:rPrChange>
          </w:rPr>
          <w:t>//</w:t>
        </w:r>
      </w:ins>
    </w:p>
    <w:p w14:paraId="7C19A378" w14:textId="77777777" w:rsidR="00CE26C6" w:rsidRPr="00CE26C6" w:rsidRDefault="00CE26C6" w:rsidP="00CE26C6">
      <w:pPr>
        <w:widowControl w:val="0"/>
        <w:autoSpaceDE w:val="0"/>
        <w:autoSpaceDN w:val="0"/>
        <w:adjustRightInd w:val="0"/>
        <w:rPr>
          <w:ins w:id="1625" w:author="Peter Lord" w:date="2015-08-20T19:49:00Z"/>
          <w:rFonts w:ascii="Monospace" w:hAnsi="Monospace" w:cs="Monospace"/>
          <w:sz w:val="12"/>
          <w:szCs w:val="12"/>
          <w:rPrChange w:id="1626" w:author="Peter Lord" w:date="2015-08-20T19:49:00Z">
            <w:rPr>
              <w:ins w:id="1627" w:author="Peter Lord" w:date="2015-08-20T19:49:00Z"/>
              <w:rFonts w:ascii="Monospace" w:hAnsi="Monospace" w:cs="Monospace"/>
              <w:sz w:val="20"/>
            </w:rPr>
          </w:rPrChange>
        </w:rPr>
      </w:pPr>
      <w:ins w:id="1628" w:author="Peter Lord" w:date="2015-08-20T19:49:00Z">
        <w:r w:rsidRPr="00CE26C6">
          <w:rPr>
            <w:rFonts w:ascii="Monospace" w:hAnsi="Monospace" w:cs="Monospace"/>
            <w:color w:val="000000"/>
            <w:sz w:val="12"/>
            <w:szCs w:val="12"/>
            <w:rPrChange w:id="1629"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30"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631" w:author="Peter Lord" w:date="2015-08-20T19:49:00Z">
              <w:rPr>
                <w:rFonts w:ascii="Monospace" w:hAnsi="Monospace" w:cs="Monospace"/>
                <w:color w:val="000000"/>
                <w:sz w:val="20"/>
              </w:rPr>
            </w:rPrChange>
          </w:rPr>
          <w:t>Target.</w:t>
        </w:r>
        <w:r w:rsidRPr="00CE26C6">
          <w:rPr>
            <w:rFonts w:ascii="Monospace" w:hAnsi="Monospace" w:cs="Monospace"/>
            <w:i/>
            <w:iCs/>
            <w:color w:val="000000"/>
            <w:sz w:val="12"/>
            <w:szCs w:val="12"/>
            <w:rPrChange w:id="1632" w:author="Peter Lord" w:date="2015-08-20T19:49:00Z">
              <w:rPr>
                <w:rFonts w:ascii="Monospace" w:hAnsi="Monospace" w:cs="Monospace"/>
                <w:i/>
                <w:iCs/>
                <w:color w:val="000000"/>
                <w:sz w:val="20"/>
              </w:rPr>
            </w:rPrChange>
          </w:rPr>
          <w:t>register</w:t>
        </w:r>
        <w:proofErr w:type="spellEnd"/>
        <w:r w:rsidRPr="00CE26C6">
          <w:rPr>
            <w:rFonts w:ascii="Monospace" w:hAnsi="Monospace" w:cs="Monospace"/>
            <w:color w:val="000000"/>
            <w:sz w:val="12"/>
            <w:szCs w:val="12"/>
            <w:rPrChange w:id="1633" w:author="Peter Lord" w:date="2015-08-20T19:49:00Z">
              <w:rPr>
                <w:rFonts w:ascii="Monospace" w:hAnsi="Monospace" w:cs="Monospace"/>
                <w:color w:val="000000"/>
                <w:sz w:val="20"/>
              </w:rPr>
            </w:rPrChange>
          </w:rPr>
          <w:t>(</w:t>
        </w:r>
        <w:proofErr w:type="spellStart"/>
        <w:proofErr w:type="gramEnd"/>
        <w:r w:rsidRPr="00CE26C6">
          <w:rPr>
            <w:rFonts w:ascii="Monospace" w:hAnsi="Monospace" w:cs="Monospace"/>
            <w:color w:val="000000"/>
            <w:sz w:val="12"/>
            <w:szCs w:val="12"/>
            <w:rPrChange w:id="1634" w:author="Peter Lord" w:date="2015-08-20T19:49:00Z">
              <w:rPr>
                <w:rFonts w:ascii="Monospace" w:hAnsi="Monospace" w:cs="Monospace"/>
                <w:color w:val="000000"/>
                <w:sz w:val="20"/>
              </w:rPr>
            </w:rPrChange>
          </w:rPr>
          <w:t>KeyExchangeTarget.</w:t>
        </w:r>
        <w:r w:rsidRPr="00CE26C6">
          <w:rPr>
            <w:rFonts w:ascii="Monospace" w:hAnsi="Monospace" w:cs="Monospace"/>
            <w:b/>
            <w:bCs/>
            <w:color w:val="7F0055"/>
            <w:sz w:val="12"/>
            <w:szCs w:val="12"/>
            <w:rPrChange w:id="1635" w:author="Peter Lord" w:date="2015-08-20T19:49: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1636" w:author="Peter Lord" w:date="2015-08-20T19:49:00Z">
              <w:rPr>
                <w:rFonts w:ascii="Monospace" w:hAnsi="Monospace" w:cs="Monospace"/>
                <w:color w:val="000000"/>
                <w:sz w:val="20"/>
              </w:rPr>
            </w:rPrChange>
          </w:rPr>
          <w:t>);</w:t>
        </w:r>
      </w:ins>
    </w:p>
    <w:p w14:paraId="7EA13052" w14:textId="77777777" w:rsidR="00CE26C6" w:rsidRPr="00CE26C6" w:rsidRDefault="00CE26C6" w:rsidP="00CE26C6">
      <w:pPr>
        <w:widowControl w:val="0"/>
        <w:autoSpaceDE w:val="0"/>
        <w:autoSpaceDN w:val="0"/>
        <w:adjustRightInd w:val="0"/>
        <w:rPr>
          <w:ins w:id="1637" w:author="Peter Lord" w:date="2015-08-20T19:49:00Z"/>
          <w:rFonts w:ascii="Monospace" w:hAnsi="Monospace" w:cs="Monospace"/>
          <w:sz w:val="12"/>
          <w:szCs w:val="12"/>
          <w:rPrChange w:id="1638" w:author="Peter Lord" w:date="2015-08-20T19:49:00Z">
            <w:rPr>
              <w:ins w:id="1639" w:author="Peter Lord" w:date="2015-08-20T19:49:00Z"/>
              <w:rFonts w:ascii="Monospace" w:hAnsi="Monospace" w:cs="Monospace"/>
              <w:sz w:val="20"/>
            </w:rPr>
          </w:rPrChange>
        </w:rPr>
      </w:pPr>
      <w:ins w:id="1640" w:author="Peter Lord" w:date="2015-08-20T19:49:00Z">
        <w:r w:rsidRPr="00CE26C6">
          <w:rPr>
            <w:rFonts w:ascii="Monospace" w:hAnsi="Monospace" w:cs="Monospace"/>
            <w:color w:val="000000"/>
            <w:sz w:val="12"/>
            <w:szCs w:val="12"/>
            <w:rPrChange w:id="1641"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42"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643" w:author="Peter Lord" w:date="2015-08-20T19:49:00Z">
              <w:rPr>
                <w:rFonts w:ascii="Monospace" w:hAnsi="Monospace" w:cs="Monospace"/>
                <w:color w:val="000000"/>
                <w:sz w:val="20"/>
              </w:rPr>
            </w:rPrChange>
          </w:rPr>
          <w:t>Target.</w:t>
        </w:r>
        <w:r w:rsidRPr="00CE26C6">
          <w:rPr>
            <w:rFonts w:ascii="Monospace" w:hAnsi="Monospace" w:cs="Monospace"/>
            <w:i/>
            <w:iCs/>
            <w:color w:val="000000"/>
            <w:sz w:val="12"/>
            <w:szCs w:val="12"/>
            <w:rPrChange w:id="1644" w:author="Peter Lord" w:date="2015-08-20T19:49:00Z">
              <w:rPr>
                <w:rFonts w:ascii="Monospace" w:hAnsi="Monospace" w:cs="Monospace"/>
                <w:i/>
                <w:iCs/>
                <w:color w:val="000000"/>
                <w:sz w:val="20"/>
              </w:rPr>
            </w:rPrChange>
          </w:rPr>
          <w:t>register</w:t>
        </w:r>
        <w:proofErr w:type="spellEnd"/>
        <w:r w:rsidRPr="00CE26C6">
          <w:rPr>
            <w:rFonts w:ascii="Monospace" w:hAnsi="Monospace" w:cs="Monospace"/>
            <w:color w:val="000000"/>
            <w:sz w:val="12"/>
            <w:szCs w:val="12"/>
            <w:rPrChange w:id="1645" w:author="Peter Lord" w:date="2015-08-20T19:49:00Z">
              <w:rPr>
                <w:rFonts w:ascii="Monospace" w:hAnsi="Monospace" w:cs="Monospace"/>
                <w:color w:val="000000"/>
                <w:sz w:val="20"/>
              </w:rPr>
            </w:rPrChange>
          </w:rPr>
          <w:t>(</w:t>
        </w:r>
        <w:proofErr w:type="spellStart"/>
        <w:proofErr w:type="gramEnd"/>
        <w:r w:rsidRPr="00CE26C6">
          <w:rPr>
            <w:rFonts w:ascii="Monospace" w:hAnsi="Monospace" w:cs="Monospace"/>
            <w:color w:val="000000"/>
            <w:sz w:val="12"/>
            <w:szCs w:val="12"/>
            <w:highlight w:val="lightGray"/>
            <w:rPrChange w:id="1646" w:author="Peter Lord" w:date="2015-08-20T19:49:00Z">
              <w:rPr>
                <w:rFonts w:ascii="Monospace" w:hAnsi="Monospace" w:cs="Monospace"/>
                <w:color w:val="000000"/>
                <w:sz w:val="20"/>
                <w:highlight w:val="lightGray"/>
              </w:rPr>
            </w:rPrChange>
          </w:rPr>
          <w:t>KeysTarget</w:t>
        </w:r>
        <w:r w:rsidRPr="00CE26C6">
          <w:rPr>
            <w:rFonts w:ascii="Monospace" w:hAnsi="Monospace" w:cs="Monospace"/>
            <w:color w:val="000000"/>
            <w:sz w:val="12"/>
            <w:szCs w:val="12"/>
            <w:rPrChange w:id="1647" w:author="Peter Lord" w:date="2015-08-20T19:49:00Z">
              <w:rPr>
                <w:rFonts w:ascii="Monospace" w:hAnsi="Monospace" w:cs="Monospace"/>
                <w:color w:val="000000"/>
                <w:sz w:val="20"/>
              </w:rPr>
            </w:rPrChange>
          </w:rPr>
          <w:t>.</w:t>
        </w:r>
        <w:r w:rsidRPr="00CE26C6">
          <w:rPr>
            <w:rFonts w:ascii="Monospace" w:hAnsi="Monospace" w:cs="Monospace"/>
            <w:b/>
            <w:bCs/>
            <w:color w:val="7F0055"/>
            <w:sz w:val="12"/>
            <w:szCs w:val="12"/>
            <w:rPrChange w:id="1648" w:author="Peter Lord" w:date="2015-08-20T19:49: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1649" w:author="Peter Lord" w:date="2015-08-20T19:49:00Z">
              <w:rPr>
                <w:rFonts w:ascii="Monospace" w:hAnsi="Monospace" w:cs="Monospace"/>
                <w:color w:val="000000"/>
                <w:sz w:val="20"/>
              </w:rPr>
            </w:rPrChange>
          </w:rPr>
          <w:t>);</w:t>
        </w:r>
      </w:ins>
    </w:p>
    <w:p w14:paraId="08C7B234" w14:textId="77777777" w:rsidR="00CE26C6" w:rsidRPr="00CE26C6" w:rsidRDefault="00CE26C6" w:rsidP="00CE26C6">
      <w:pPr>
        <w:widowControl w:val="0"/>
        <w:autoSpaceDE w:val="0"/>
        <w:autoSpaceDN w:val="0"/>
        <w:adjustRightInd w:val="0"/>
        <w:rPr>
          <w:ins w:id="1650" w:author="Peter Lord" w:date="2015-08-20T19:49:00Z"/>
          <w:rFonts w:ascii="Monospace" w:hAnsi="Monospace" w:cs="Monospace"/>
          <w:sz w:val="12"/>
          <w:szCs w:val="12"/>
          <w:rPrChange w:id="1651" w:author="Peter Lord" w:date="2015-08-20T19:49:00Z">
            <w:rPr>
              <w:ins w:id="1652" w:author="Peter Lord" w:date="2015-08-20T19:49:00Z"/>
              <w:rFonts w:ascii="Monospace" w:hAnsi="Monospace" w:cs="Monospace"/>
              <w:sz w:val="20"/>
            </w:rPr>
          </w:rPrChange>
        </w:rPr>
      </w:pPr>
    </w:p>
    <w:p w14:paraId="700C2478" w14:textId="77777777" w:rsidR="00CE26C6" w:rsidRPr="00CE26C6" w:rsidRDefault="00CE26C6" w:rsidP="00CE26C6">
      <w:pPr>
        <w:widowControl w:val="0"/>
        <w:autoSpaceDE w:val="0"/>
        <w:autoSpaceDN w:val="0"/>
        <w:adjustRightInd w:val="0"/>
        <w:rPr>
          <w:ins w:id="1653" w:author="Peter Lord" w:date="2015-08-20T19:49:00Z"/>
          <w:rFonts w:ascii="Monospace" w:hAnsi="Monospace" w:cs="Monospace"/>
          <w:sz w:val="12"/>
          <w:szCs w:val="12"/>
          <w:rPrChange w:id="1654" w:author="Peter Lord" w:date="2015-08-20T19:49:00Z">
            <w:rPr>
              <w:ins w:id="1655" w:author="Peter Lord" w:date="2015-08-20T19:49:00Z"/>
              <w:rFonts w:ascii="Monospace" w:hAnsi="Monospace" w:cs="Monospace"/>
              <w:sz w:val="20"/>
            </w:rPr>
          </w:rPrChange>
        </w:rPr>
      </w:pPr>
      <w:ins w:id="1656" w:author="Peter Lord" w:date="2015-08-20T19:49:00Z">
        <w:r w:rsidRPr="00CE26C6">
          <w:rPr>
            <w:rFonts w:ascii="Monospace" w:hAnsi="Monospace" w:cs="Monospace"/>
            <w:color w:val="000000"/>
            <w:sz w:val="12"/>
            <w:szCs w:val="12"/>
            <w:rPrChange w:id="1657" w:author="Peter Lord" w:date="2015-08-20T19:49:00Z">
              <w:rPr>
                <w:rFonts w:ascii="Monospace" w:hAnsi="Monospace" w:cs="Monospace"/>
                <w:color w:val="000000"/>
                <w:sz w:val="20"/>
              </w:rPr>
            </w:rPrChange>
          </w:rPr>
          <w:tab/>
          <w:t>}</w:t>
        </w:r>
      </w:ins>
    </w:p>
    <w:p w14:paraId="1CDFF68C" w14:textId="77777777" w:rsidR="00CE26C6" w:rsidRPr="00CE26C6" w:rsidRDefault="00CE26C6" w:rsidP="00CE26C6">
      <w:pPr>
        <w:widowControl w:val="0"/>
        <w:autoSpaceDE w:val="0"/>
        <w:autoSpaceDN w:val="0"/>
        <w:adjustRightInd w:val="0"/>
        <w:rPr>
          <w:ins w:id="1658" w:author="Peter Lord" w:date="2015-08-20T19:49:00Z"/>
          <w:rFonts w:ascii="Monospace" w:hAnsi="Monospace" w:cs="Monospace"/>
          <w:sz w:val="12"/>
          <w:szCs w:val="12"/>
          <w:rPrChange w:id="1659" w:author="Peter Lord" w:date="2015-08-20T19:49:00Z">
            <w:rPr>
              <w:ins w:id="1660" w:author="Peter Lord" w:date="2015-08-20T19:49:00Z"/>
              <w:rFonts w:ascii="Monospace" w:hAnsi="Monospace" w:cs="Monospace"/>
              <w:sz w:val="20"/>
            </w:rPr>
          </w:rPrChange>
        </w:rPr>
      </w:pPr>
    </w:p>
    <w:p w14:paraId="57022283" w14:textId="77777777" w:rsidR="00CE26C6" w:rsidRPr="00CE26C6" w:rsidRDefault="00CE26C6" w:rsidP="00CE26C6">
      <w:pPr>
        <w:widowControl w:val="0"/>
        <w:autoSpaceDE w:val="0"/>
        <w:autoSpaceDN w:val="0"/>
        <w:adjustRightInd w:val="0"/>
        <w:rPr>
          <w:ins w:id="1661" w:author="Peter Lord" w:date="2015-08-20T19:49:00Z"/>
          <w:rFonts w:ascii="Monospace" w:hAnsi="Monospace" w:cs="Monospace"/>
          <w:sz w:val="12"/>
          <w:szCs w:val="12"/>
          <w:rPrChange w:id="1662" w:author="Peter Lord" w:date="2015-08-20T19:49:00Z">
            <w:rPr>
              <w:ins w:id="1663" w:author="Peter Lord" w:date="2015-08-20T19:49:00Z"/>
              <w:rFonts w:ascii="Monospace" w:hAnsi="Monospace" w:cs="Monospace"/>
              <w:sz w:val="20"/>
            </w:rPr>
          </w:rPrChange>
        </w:rPr>
      </w:pPr>
      <w:ins w:id="1664" w:author="Peter Lord" w:date="2015-08-20T19:49:00Z">
        <w:r w:rsidRPr="00CE26C6">
          <w:rPr>
            <w:rFonts w:ascii="Monospace" w:hAnsi="Monospace" w:cs="Monospace"/>
            <w:color w:val="000000"/>
            <w:sz w:val="12"/>
            <w:szCs w:val="12"/>
            <w:rPrChange w:id="1665" w:author="Peter Lord" w:date="2015-08-20T19:49:00Z">
              <w:rPr>
                <w:rFonts w:ascii="Monospace" w:hAnsi="Monospace" w:cs="Monospace"/>
                <w:color w:val="000000"/>
                <w:sz w:val="20"/>
              </w:rPr>
            </w:rPrChange>
          </w:rPr>
          <w:tab/>
        </w:r>
        <w:r w:rsidRPr="00CE26C6">
          <w:rPr>
            <w:rFonts w:ascii="Monospace" w:hAnsi="Monospace" w:cs="Monospace"/>
            <w:color w:val="646464"/>
            <w:sz w:val="12"/>
            <w:szCs w:val="12"/>
            <w:rPrChange w:id="1666" w:author="Peter Lord" w:date="2015-08-20T19:49:00Z">
              <w:rPr>
                <w:rFonts w:ascii="Monospace" w:hAnsi="Monospace" w:cs="Monospace"/>
                <w:color w:val="646464"/>
                <w:sz w:val="20"/>
              </w:rPr>
            </w:rPrChange>
          </w:rPr>
          <w:t>@Override</w:t>
        </w:r>
      </w:ins>
    </w:p>
    <w:p w14:paraId="07F2EAA3" w14:textId="77777777" w:rsidR="00CE26C6" w:rsidRPr="00CE26C6" w:rsidRDefault="00CE26C6" w:rsidP="00CE26C6">
      <w:pPr>
        <w:widowControl w:val="0"/>
        <w:autoSpaceDE w:val="0"/>
        <w:autoSpaceDN w:val="0"/>
        <w:adjustRightInd w:val="0"/>
        <w:rPr>
          <w:ins w:id="1667" w:author="Peter Lord" w:date="2015-08-20T19:49:00Z"/>
          <w:rFonts w:ascii="Monospace" w:hAnsi="Monospace" w:cs="Monospace"/>
          <w:sz w:val="12"/>
          <w:szCs w:val="12"/>
          <w:rPrChange w:id="1668" w:author="Peter Lord" w:date="2015-08-20T19:49:00Z">
            <w:rPr>
              <w:ins w:id="1669" w:author="Peter Lord" w:date="2015-08-20T19:49:00Z"/>
              <w:rFonts w:ascii="Monospace" w:hAnsi="Monospace" w:cs="Monospace"/>
              <w:sz w:val="20"/>
            </w:rPr>
          </w:rPrChange>
        </w:rPr>
      </w:pPr>
      <w:ins w:id="1670" w:author="Peter Lord" w:date="2015-08-20T19:49:00Z">
        <w:r w:rsidRPr="00CE26C6">
          <w:rPr>
            <w:rFonts w:ascii="Monospace" w:hAnsi="Monospace" w:cs="Monospace"/>
            <w:color w:val="000000"/>
            <w:sz w:val="12"/>
            <w:szCs w:val="12"/>
            <w:rPrChange w:id="1671"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672" w:author="Peter Lord" w:date="2015-08-20T19:49:00Z">
              <w:rPr>
                <w:rFonts w:ascii="Monospace" w:hAnsi="Monospace" w:cs="Monospace"/>
                <w:b/>
                <w:bCs/>
                <w:color w:val="7F0055"/>
                <w:sz w:val="20"/>
              </w:rPr>
            </w:rPrChange>
          </w:rPr>
          <w:t>protected</w:t>
        </w:r>
        <w:proofErr w:type="gramEnd"/>
        <w:r w:rsidRPr="00CE26C6">
          <w:rPr>
            <w:rFonts w:ascii="Monospace" w:hAnsi="Monospace" w:cs="Monospace"/>
            <w:color w:val="000000"/>
            <w:sz w:val="12"/>
            <w:szCs w:val="12"/>
            <w:rPrChange w:id="1673" w:author="Peter Lord" w:date="2015-08-20T19:49:00Z">
              <w:rPr>
                <w:rFonts w:ascii="Monospace" w:hAnsi="Monospace" w:cs="Monospace"/>
                <w:color w:val="000000"/>
                <w:sz w:val="20"/>
              </w:rPr>
            </w:rPrChange>
          </w:rPr>
          <w:t xml:space="preserve"> </w:t>
        </w:r>
        <w:r w:rsidRPr="00CE26C6">
          <w:rPr>
            <w:rFonts w:ascii="Monospace" w:hAnsi="Monospace" w:cs="Monospace"/>
            <w:b/>
            <w:bCs/>
            <w:color w:val="7F0055"/>
            <w:sz w:val="12"/>
            <w:szCs w:val="12"/>
            <w:rPrChange w:id="1674" w:author="Peter Lord" w:date="2015-08-20T19:49:00Z">
              <w:rPr>
                <w:rFonts w:ascii="Monospace" w:hAnsi="Monospace" w:cs="Monospace"/>
                <w:b/>
                <w:bCs/>
                <w:color w:val="7F0055"/>
                <w:sz w:val="20"/>
              </w:rPr>
            </w:rPrChange>
          </w:rPr>
          <w:t>void</w:t>
        </w:r>
        <w:r w:rsidRPr="00CE26C6">
          <w:rPr>
            <w:rFonts w:ascii="Monospace" w:hAnsi="Monospace" w:cs="Monospace"/>
            <w:color w:val="000000"/>
            <w:sz w:val="12"/>
            <w:szCs w:val="12"/>
            <w:rPrChange w:id="1675"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676" w:author="Peter Lord" w:date="2015-08-20T19:49:00Z">
              <w:rPr>
                <w:rFonts w:ascii="Monospace" w:hAnsi="Monospace" w:cs="Monospace"/>
                <w:color w:val="000000"/>
                <w:sz w:val="20"/>
              </w:rPr>
            </w:rPrChange>
          </w:rPr>
          <w:t>postConfigurationTerminate</w:t>
        </w:r>
        <w:proofErr w:type="spellEnd"/>
        <w:r w:rsidRPr="00CE26C6">
          <w:rPr>
            <w:rFonts w:ascii="Monospace" w:hAnsi="Monospace" w:cs="Monospace"/>
            <w:color w:val="000000"/>
            <w:sz w:val="12"/>
            <w:szCs w:val="12"/>
            <w:rPrChange w:id="1677" w:author="Peter Lord" w:date="2015-08-20T19:49:00Z">
              <w:rPr>
                <w:rFonts w:ascii="Monospace" w:hAnsi="Monospace" w:cs="Monospace"/>
                <w:color w:val="000000"/>
                <w:sz w:val="20"/>
              </w:rPr>
            </w:rPrChange>
          </w:rPr>
          <w:t>() {</w:t>
        </w:r>
      </w:ins>
    </w:p>
    <w:p w14:paraId="0D202A09" w14:textId="77777777" w:rsidR="00CE26C6" w:rsidRPr="00CE26C6" w:rsidRDefault="00CE26C6" w:rsidP="00CE26C6">
      <w:pPr>
        <w:widowControl w:val="0"/>
        <w:autoSpaceDE w:val="0"/>
        <w:autoSpaceDN w:val="0"/>
        <w:adjustRightInd w:val="0"/>
        <w:rPr>
          <w:ins w:id="1678" w:author="Peter Lord" w:date="2015-08-20T19:49:00Z"/>
          <w:rFonts w:ascii="Monospace" w:hAnsi="Monospace" w:cs="Monospace"/>
          <w:sz w:val="12"/>
          <w:szCs w:val="12"/>
          <w:rPrChange w:id="1679" w:author="Peter Lord" w:date="2015-08-20T19:49:00Z">
            <w:rPr>
              <w:ins w:id="1680" w:author="Peter Lord" w:date="2015-08-20T19:49:00Z"/>
              <w:rFonts w:ascii="Monospace" w:hAnsi="Monospace" w:cs="Monospace"/>
              <w:sz w:val="20"/>
            </w:rPr>
          </w:rPrChange>
        </w:rPr>
      </w:pPr>
      <w:ins w:id="1681" w:author="Peter Lord" w:date="2015-08-20T19:49:00Z">
        <w:r w:rsidRPr="00CE26C6">
          <w:rPr>
            <w:rFonts w:ascii="Monospace" w:hAnsi="Monospace" w:cs="Monospace"/>
            <w:color w:val="000000"/>
            <w:sz w:val="12"/>
            <w:szCs w:val="12"/>
            <w:rPrChange w:id="168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83" w:author="Peter Lord" w:date="2015-08-20T19:49:00Z">
              <w:rPr>
                <w:rFonts w:ascii="Monospace" w:hAnsi="Monospace" w:cs="Monospace"/>
                <w:color w:val="000000"/>
                <w:sz w:val="20"/>
              </w:rPr>
            </w:rPrChange>
          </w:rPr>
          <w:tab/>
        </w:r>
      </w:ins>
    </w:p>
    <w:p w14:paraId="25F9654D" w14:textId="77777777" w:rsidR="00CE26C6" w:rsidRPr="00CE26C6" w:rsidRDefault="00CE26C6" w:rsidP="00CE26C6">
      <w:pPr>
        <w:widowControl w:val="0"/>
        <w:autoSpaceDE w:val="0"/>
        <w:autoSpaceDN w:val="0"/>
        <w:adjustRightInd w:val="0"/>
        <w:rPr>
          <w:ins w:id="1684" w:author="Peter Lord" w:date="2015-08-20T19:49:00Z"/>
          <w:rFonts w:ascii="Monospace" w:hAnsi="Monospace" w:cs="Monospace"/>
          <w:sz w:val="12"/>
          <w:szCs w:val="12"/>
          <w:rPrChange w:id="1685" w:author="Peter Lord" w:date="2015-08-20T19:49:00Z">
            <w:rPr>
              <w:ins w:id="1686" w:author="Peter Lord" w:date="2015-08-20T19:49:00Z"/>
              <w:rFonts w:ascii="Monospace" w:hAnsi="Monospace" w:cs="Monospace"/>
              <w:sz w:val="20"/>
            </w:rPr>
          </w:rPrChange>
        </w:rPr>
      </w:pPr>
      <w:ins w:id="1687" w:author="Peter Lord" w:date="2015-08-20T19:49:00Z">
        <w:r w:rsidRPr="00CE26C6">
          <w:rPr>
            <w:rFonts w:ascii="Monospace" w:hAnsi="Monospace" w:cs="Monospace"/>
            <w:color w:val="000000"/>
            <w:sz w:val="12"/>
            <w:szCs w:val="12"/>
            <w:rPrChange w:id="1688"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89"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690" w:author="Peter Lord" w:date="2015-08-20T19:49:00Z">
              <w:rPr>
                <w:rFonts w:ascii="Monospace" w:hAnsi="Monospace" w:cs="Monospace"/>
                <w:color w:val="3F7F5F"/>
                <w:sz w:val="20"/>
              </w:rPr>
            </w:rPrChange>
          </w:rPr>
          <w:t>// Tidy-up</w:t>
        </w:r>
      </w:ins>
    </w:p>
    <w:p w14:paraId="6BB00021" w14:textId="77777777" w:rsidR="00CE26C6" w:rsidRPr="00CE26C6" w:rsidRDefault="00CE26C6" w:rsidP="00CE26C6">
      <w:pPr>
        <w:widowControl w:val="0"/>
        <w:autoSpaceDE w:val="0"/>
        <w:autoSpaceDN w:val="0"/>
        <w:adjustRightInd w:val="0"/>
        <w:rPr>
          <w:ins w:id="1691" w:author="Peter Lord" w:date="2015-08-20T19:49:00Z"/>
          <w:rFonts w:ascii="Monospace" w:hAnsi="Monospace" w:cs="Monospace"/>
          <w:sz w:val="12"/>
          <w:szCs w:val="12"/>
          <w:rPrChange w:id="1692" w:author="Peter Lord" w:date="2015-08-20T19:49:00Z">
            <w:rPr>
              <w:ins w:id="1693" w:author="Peter Lord" w:date="2015-08-20T19:49:00Z"/>
              <w:rFonts w:ascii="Monospace" w:hAnsi="Monospace" w:cs="Monospace"/>
              <w:sz w:val="20"/>
            </w:rPr>
          </w:rPrChange>
        </w:rPr>
      </w:pPr>
      <w:ins w:id="1694" w:author="Peter Lord" w:date="2015-08-20T19:49:00Z">
        <w:r w:rsidRPr="00CE26C6">
          <w:rPr>
            <w:rFonts w:ascii="Monospace" w:hAnsi="Monospace" w:cs="Monospace"/>
            <w:color w:val="000000"/>
            <w:sz w:val="12"/>
            <w:szCs w:val="12"/>
            <w:rPrChange w:id="1695"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696" w:author="Peter Lord" w:date="2015-08-20T19:49:00Z">
              <w:rPr>
                <w:rFonts w:ascii="Monospace" w:hAnsi="Monospace" w:cs="Monospace"/>
                <w:color w:val="000000"/>
                <w:sz w:val="20"/>
              </w:rPr>
            </w:rPrChange>
          </w:rPr>
          <w:tab/>
        </w:r>
        <w:r w:rsidRPr="00CE26C6">
          <w:rPr>
            <w:rFonts w:ascii="Monospace" w:hAnsi="Monospace" w:cs="Monospace"/>
            <w:color w:val="3F7F5F"/>
            <w:sz w:val="12"/>
            <w:szCs w:val="12"/>
            <w:rPrChange w:id="1697" w:author="Peter Lord" w:date="2015-08-20T19:49:00Z">
              <w:rPr>
                <w:rFonts w:ascii="Monospace" w:hAnsi="Monospace" w:cs="Monospace"/>
                <w:color w:val="3F7F5F"/>
                <w:sz w:val="20"/>
              </w:rPr>
            </w:rPrChange>
          </w:rPr>
          <w:t>//</w:t>
        </w:r>
      </w:ins>
    </w:p>
    <w:p w14:paraId="5A01E4ED" w14:textId="77777777" w:rsidR="00CE26C6" w:rsidRPr="00CE26C6" w:rsidRDefault="00CE26C6" w:rsidP="00CE26C6">
      <w:pPr>
        <w:widowControl w:val="0"/>
        <w:autoSpaceDE w:val="0"/>
        <w:autoSpaceDN w:val="0"/>
        <w:adjustRightInd w:val="0"/>
        <w:rPr>
          <w:ins w:id="1698" w:author="Peter Lord" w:date="2015-08-20T19:49:00Z"/>
          <w:rFonts w:ascii="Monospace" w:hAnsi="Monospace" w:cs="Monospace"/>
          <w:sz w:val="12"/>
          <w:szCs w:val="12"/>
          <w:rPrChange w:id="1699" w:author="Peter Lord" w:date="2015-08-20T19:49:00Z">
            <w:rPr>
              <w:ins w:id="1700" w:author="Peter Lord" w:date="2015-08-20T19:49:00Z"/>
              <w:rFonts w:ascii="Monospace" w:hAnsi="Monospace" w:cs="Monospace"/>
              <w:sz w:val="20"/>
            </w:rPr>
          </w:rPrChange>
        </w:rPr>
      </w:pPr>
      <w:ins w:id="1701" w:author="Peter Lord" w:date="2015-08-20T19:49:00Z">
        <w:r w:rsidRPr="00CE26C6">
          <w:rPr>
            <w:rFonts w:ascii="Monospace" w:hAnsi="Monospace" w:cs="Monospace"/>
            <w:color w:val="000000"/>
            <w:sz w:val="12"/>
            <w:szCs w:val="12"/>
            <w:rPrChange w:id="170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03"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704" w:author="Peter Lord" w:date="2015-08-20T19:49:00Z">
              <w:rPr>
                <w:rFonts w:ascii="Monospace" w:hAnsi="Monospace" w:cs="Monospace"/>
                <w:b/>
                <w:bCs/>
                <w:color w:val="7F0055"/>
                <w:sz w:val="20"/>
              </w:rPr>
            </w:rPrChange>
          </w:rPr>
          <w:t>for</w:t>
        </w:r>
        <w:proofErr w:type="gramEnd"/>
        <w:r w:rsidRPr="00CE26C6">
          <w:rPr>
            <w:rFonts w:ascii="Monospace" w:hAnsi="Monospace" w:cs="Monospace"/>
            <w:color w:val="000000"/>
            <w:sz w:val="12"/>
            <w:szCs w:val="12"/>
            <w:rPrChange w:id="1705"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706" w:author="Peter Lord" w:date="2015-08-20T19:49:00Z">
              <w:rPr>
                <w:rFonts w:ascii="Monospace" w:hAnsi="Monospace" w:cs="Monospace"/>
                <w:color w:val="000000"/>
                <w:sz w:val="20"/>
              </w:rPr>
            </w:rPrChange>
          </w:rPr>
          <w:t>NodeNotifier</w:t>
        </w:r>
        <w:proofErr w:type="spellEnd"/>
        <w:r w:rsidRPr="00CE26C6">
          <w:rPr>
            <w:rFonts w:ascii="Monospace" w:hAnsi="Monospace" w:cs="Monospace"/>
            <w:color w:val="000000"/>
            <w:sz w:val="12"/>
            <w:szCs w:val="12"/>
            <w:rPrChange w:id="1707"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708" w:author="Peter Lord" w:date="2015-08-20T19:49:00Z">
              <w:rPr>
                <w:rFonts w:ascii="Monospace" w:hAnsi="Monospace" w:cs="Monospace"/>
                <w:color w:val="000000"/>
                <w:sz w:val="20"/>
              </w:rPr>
            </w:rPrChange>
          </w:rPr>
          <w:t>notifier</w:t>
        </w:r>
        <w:proofErr w:type="spellEnd"/>
        <w:r w:rsidRPr="00CE26C6">
          <w:rPr>
            <w:rFonts w:ascii="Monospace" w:hAnsi="Monospace" w:cs="Monospace"/>
            <w:color w:val="000000"/>
            <w:sz w:val="12"/>
            <w:szCs w:val="12"/>
            <w:rPrChange w:id="1709" w:author="Peter Lord" w:date="2015-08-20T19:49:00Z">
              <w:rPr>
                <w:rFonts w:ascii="Monospace" w:hAnsi="Monospace" w:cs="Monospace"/>
                <w:color w:val="000000"/>
                <w:sz w:val="20"/>
              </w:rPr>
            </w:rPrChange>
          </w:rPr>
          <w:t xml:space="preserve"> : </w:t>
        </w:r>
        <w:proofErr w:type="spellStart"/>
        <w:r w:rsidRPr="00CE26C6">
          <w:rPr>
            <w:rFonts w:ascii="Monospace" w:hAnsi="Monospace" w:cs="Monospace"/>
            <w:color w:val="000000"/>
            <w:sz w:val="12"/>
            <w:szCs w:val="12"/>
            <w:rPrChange w:id="1710" w:author="Peter Lord" w:date="2015-08-20T19:49:00Z">
              <w:rPr>
                <w:rFonts w:ascii="Monospace" w:hAnsi="Monospace" w:cs="Monospace"/>
                <w:color w:val="000000"/>
                <w:sz w:val="20"/>
              </w:rPr>
            </w:rPrChange>
          </w:rPr>
          <w:t>ManagedObject.</w:t>
        </w:r>
        <w:r w:rsidRPr="00CE26C6">
          <w:rPr>
            <w:rFonts w:ascii="Monospace" w:hAnsi="Monospace" w:cs="Monospace"/>
            <w:i/>
            <w:iCs/>
            <w:color w:val="000000"/>
            <w:sz w:val="12"/>
            <w:szCs w:val="12"/>
            <w:rPrChange w:id="1711" w:author="Peter Lord" w:date="2015-08-20T19:49:00Z">
              <w:rPr>
                <w:rFonts w:ascii="Monospace" w:hAnsi="Monospace" w:cs="Monospace"/>
                <w:i/>
                <w:iCs/>
                <w:color w:val="000000"/>
                <w:sz w:val="20"/>
              </w:rPr>
            </w:rPrChange>
          </w:rPr>
          <w:t>extent</w:t>
        </w:r>
        <w:proofErr w:type="spellEnd"/>
        <w:r w:rsidRPr="00CE26C6">
          <w:rPr>
            <w:rFonts w:ascii="Monospace" w:hAnsi="Monospace" w:cs="Monospace"/>
            <w:color w:val="000000"/>
            <w:sz w:val="12"/>
            <w:szCs w:val="12"/>
            <w:rPrChange w:id="1712" w:author="Peter Lord" w:date="2015-08-20T19:49:00Z">
              <w:rPr>
                <w:rFonts w:ascii="Monospace" w:hAnsi="Monospace" w:cs="Monospace"/>
                <w:color w:val="000000"/>
                <w:sz w:val="20"/>
              </w:rPr>
            </w:rPrChange>
          </w:rPr>
          <w:t>(</w:t>
        </w:r>
        <w:proofErr w:type="spellStart"/>
        <w:r w:rsidRPr="00CE26C6">
          <w:rPr>
            <w:rFonts w:ascii="Monospace" w:hAnsi="Monospace" w:cs="Monospace"/>
            <w:color w:val="000000"/>
            <w:sz w:val="12"/>
            <w:szCs w:val="12"/>
            <w:rPrChange w:id="1713" w:author="Peter Lord" w:date="2015-08-20T19:49:00Z">
              <w:rPr>
                <w:rFonts w:ascii="Monospace" w:hAnsi="Monospace" w:cs="Monospace"/>
                <w:color w:val="000000"/>
                <w:sz w:val="20"/>
              </w:rPr>
            </w:rPrChange>
          </w:rPr>
          <w:t>NodeNotifier.</w:t>
        </w:r>
        <w:r w:rsidRPr="00CE26C6">
          <w:rPr>
            <w:rFonts w:ascii="Monospace" w:hAnsi="Monospace" w:cs="Monospace"/>
            <w:b/>
            <w:bCs/>
            <w:color w:val="7F0055"/>
            <w:sz w:val="12"/>
            <w:szCs w:val="12"/>
            <w:rPrChange w:id="1714" w:author="Peter Lord" w:date="2015-08-20T19:49: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1715" w:author="Peter Lord" w:date="2015-08-20T19:49:00Z">
              <w:rPr>
                <w:rFonts w:ascii="Monospace" w:hAnsi="Monospace" w:cs="Monospace"/>
                <w:color w:val="000000"/>
                <w:sz w:val="20"/>
              </w:rPr>
            </w:rPrChange>
          </w:rPr>
          <w:t>)) {</w:t>
        </w:r>
      </w:ins>
    </w:p>
    <w:p w14:paraId="15B84A84" w14:textId="77777777" w:rsidR="00CE26C6" w:rsidRPr="00CE26C6" w:rsidRDefault="00CE26C6" w:rsidP="00CE26C6">
      <w:pPr>
        <w:widowControl w:val="0"/>
        <w:autoSpaceDE w:val="0"/>
        <w:autoSpaceDN w:val="0"/>
        <w:adjustRightInd w:val="0"/>
        <w:rPr>
          <w:ins w:id="1716" w:author="Peter Lord" w:date="2015-08-20T19:49:00Z"/>
          <w:rFonts w:ascii="Monospace" w:hAnsi="Monospace" w:cs="Monospace"/>
          <w:sz w:val="12"/>
          <w:szCs w:val="12"/>
          <w:rPrChange w:id="1717" w:author="Peter Lord" w:date="2015-08-20T19:49:00Z">
            <w:rPr>
              <w:ins w:id="1718" w:author="Peter Lord" w:date="2015-08-20T19:49:00Z"/>
              <w:rFonts w:ascii="Monospace" w:hAnsi="Monospace" w:cs="Monospace"/>
              <w:sz w:val="20"/>
            </w:rPr>
          </w:rPrChange>
        </w:rPr>
      </w:pPr>
      <w:ins w:id="1719" w:author="Peter Lord" w:date="2015-08-20T19:49:00Z">
        <w:r w:rsidRPr="00CE26C6">
          <w:rPr>
            <w:rFonts w:ascii="Monospace" w:hAnsi="Monospace" w:cs="Monospace"/>
            <w:color w:val="000000"/>
            <w:sz w:val="12"/>
            <w:szCs w:val="12"/>
            <w:rPrChange w:id="1720"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21"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22"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723" w:author="Peter Lord" w:date="2015-08-20T19:49:00Z">
              <w:rPr>
                <w:rFonts w:ascii="Monospace" w:hAnsi="Monospace" w:cs="Monospace"/>
                <w:color w:val="000000"/>
                <w:sz w:val="20"/>
              </w:rPr>
            </w:rPrChange>
          </w:rPr>
          <w:t>ManagedObject.</w:t>
        </w:r>
        <w:r w:rsidRPr="00CE26C6">
          <w:rPr>
            <w:rFonts w:ascii="Monospace" w:hAnsi="Monospace" w:cs="Monospace"/>
            <w:i/>
            <w:iCs/>
            <w:color w:val="000000"/>
            <w:sz w:val="12"/>
            <w:szCs w:val="12"/>
            <w:rPrChange w:id="1724" w:author="Peter Lord" w:date="2015-08-20T19:49:00Z">
              <w:rPr>
                <w:rFonts w:ascii="Monospace" w:hAnsi="Monospace" w:cs="Monospace"/>
                <w:i/>
                <w:iCs/>
                <w:color w:val="000000"/>
                <w:sz w:val="20"/>
              </w:rPr>
            </w:rPrChange>
          </w:rPr>
          <w:t>delete</w:t>
        </w:r>
        <w:proofErr w:type="spellEnd"/>
        <w:r w:rsidRPr="00CE26C6">
          <w:rPr>
            <w:rFonts w:ascii="Monospace" w:hAnsi="Monospace" w:cs="Monospace"/>
            <w:color w:val="000000"/>
            <w:sz w:val="12"/>
            <w:szCs w:val="12"/>
            <w:rPrChange w:id="1725" w:author="Peter Lord" w:date="2015-08-20T19:49:00Z">
              <w:rPr>
                <w:rFonts w:ascii="Monospace" w:hAnsi="Monospace" w:cs="Monospace"/>
                <w:color w:val="000000"/>
                <w:sz w:val="20"/>
              </w:rPr>
            </w:rPrChange>
          </w:rPr>
          <w:t>(</w:t>
        </w:r>
        <w:proofErr w:type="spellStart"/>
        <w:proofErr w:type="gramEnd"/>
        <w:r w:rsidRPr="00CE26C6">
          <w:rPr>
            <w:rFonts w:ascii="Monospace" w:hAnsi="Monospace" w:cs="Monospace"/>
            <w:color w:val="000000"/>
            <w:sz w:val="12"/>
            <w:szCs w:val="12"/>
            <w:rPrChange w:id="1726" w:author="Peter Lord" w:date="2015-08-20T19:49:00Z">
              <w:rPr>
                <w:rFonts w:ascii="Monospace" w:hAnsi="Monospace" w:cs="Monospace"/>
                <w:color w:val="000000"/>
                <w:sz w:val="20"/>
              </w:rPr>
            </w:rPrChange>
          </w:rPr>
          <w:t>notifier</w:t>
        </w:r>
        <w:proofErr w:type="spellEnd"/>
        <w:r w:rsidRPr="00CE26C6">
          <w:rPr>
            <w:rFonts w:ascii="Monospace" w:hAnsi="Monospace" w:cs="Monospace"/>
            <w:color w:val="000000"/>
            <w:sz w:val="12"/>
            <w:szCs w:val="12"/>
            <w:rPrChange w:id="1727" w:author="Peter Lord" w:date="2015-08-20T19:49:00Z">
              <w:rPr>
                <w:rFonts w:ascii="Monospace" w:hAnsi="Monospace" w:cs="Monospace"/>
                <w:color w:val="000000"/>
                <w:sz w:val="20"/>
              </w:rPr>
            </w:rPrChange>
          </w:rPr>
          <w:t>);</w:t>
        </w:r>
      </w:ins>
    </w:p>
    <w:p w14:paraId="5A0F6B70" w14:textId="77777777" w:rsidR="00CE26C6" w:rsidRPr="00CE26C6" w:rsidRDefault="00CE26C6" w:rsidP="00CE26C6">
      <w:pPr>
        <w:widowControl w:val="0"/>
        <w:autoSpaceDE w:val="0"/>
        <w:autoSpaceDN w:val="0"/>
        <w:adjustRightInd w:val="0"/>
        <w:rPr>
          <w:ins w:id="1728" w:author="Peter Lord" w:date="2015-08-20T19:49:00Z"/>
          <w:rFonts w:ascii="Monospace" w:hAnsi="Monospace" w:cs="Monospace"/>
          <w:sz w:val="12"/>
          <w:szCs w:val="12"/>
          <w:rPrChange w:id="1729" w:author="Peter Lord" w:date="2015-08-20T19:49:00Z">
            <w:rPr>
              <w:ins w:id="1730" w:author="Peter Lord" w:date="2015-08-20T19:49:00Z"/>
              <w:rFonts w:ascii="Monospace" w:hAnsi="Monospace" w:cs="Monospace"/>
              <w:sz w:val="20"/>
            </w:rPr>
          </w:rPrChange>
        </w:rPr>
      </w:pPr>
      <w:ins w:id="1731" w:author="Peter Lord" w:date="2015-08-20T19:49:00Z">
        <w:r w:rsidRPr="00CE26C6">
          <w:rPr>
            <w:rFonts w:ascii="Monospace" w:hAnsi="Monospace" w:cs="Monospace"/>
            <w:color w:val="000000"/>
            <w:sz w:val="12"/>
            <w:szCs w:val="12"/>
            <w:rPrChange w:id="173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33" w:author="Peter Lord" w:date="2015-08-20T19:49:00Z">
              <w:rPr>
                <w:rFonts w:ascii="Monospace" w:hAnsi="Monospace" w:cs="Monospace"/>
                <w:color w:val="000000"/>
                <w:sz w:val="20"/>
              </w:rPr>
            </w:rPrChange>
          </w:rPr>
          <w:tab/>
          <w:t>}</w:t>
        </w:r>
        <w:r w:rsidRPr="00CE26C6">
          <w:rPr>
            <w:rFonts w:ascii="Monospace" w:hAnsi="Monospace" w:cs="Monospace"/>
            <w:color w:val="000000"/>
            <w:sz w:val="12"/>
            <w:szCs w:val="12"/>
            <w:rPrChange w:id="1734" w:author="Peter Lord" w:date="2015-08-20T19:49:00Z">
              <w:rPr>
                <w:rFonts w:ascii="Monospace" w:hAnsi="Monospace" w:cs="Monospace"/>
                <w:color w:val="000000"/>
                <w:sz w:val="20"/>
              </w:rPr>
            </w:rPrChange>
          </w:rPr>
          <w:tab/>
        </w:r>
      </w:ins>
    </w:p>
    <w:p w14:paraId="1C999E74" w14:textId="77777777" w:rsidR="00CE26C6" w:rsidRPr="00CE26C6" w:rsidRDefault="00CE26C6" w:rsidP="00CE26C6">
      <w:pPr>
        <w:widowControl w:val="0"/>
        <w:autoSpaceDE w:val="0"/>
        <w:autoSpaceDN w:val="0"/>
        <w:adjustRightInd w:val="0"/>
        <w:rPr>
          <w:ins w:id="1735" w:author="Peter Lord" w:date="2015-08-20T19:49:00Z"/>
          <w:rFonts w:ascii="Monospace" w:hAnsi="Monospace" w:cs="Monospace"/>
          <w:sz w:val="12"/>
          <w:szCs w:val="12"/>
          <w:rPrChange w:id="1736" w:author="Peter Lord" w:date="2015-08-20T19:49:00Z">
            <w:rPr>
              <w:ins w:id="1737" w:author="Peter Lord" w:date="2015-08-20T19:49:00Z"/>
              <w:rFonts w:ascii="Monospace" w:hAnsi="Monospace" w:cs="Monospace"/>
              <w:sz w:val="20"/>
            </w:rPr>
          </w:rPrChange>
        </w:rPr>
      </w:pPr>
      <w:ins w:id="1738" w:author="Peter Lord" w:date="2015-08-20T19:49:00Z">
        <w:r w:rsidRPr="00CE26C6">
          <w:rPr>
            <w:rFonts w:ascii="Monospace" w:hAnsi="Monospace" w:cs="Monospace"/>
            <w:color w:val="000000"/>
            <w:sz w:val="12"/>
            <w:szCs w:val="12"/>
            <w:rPrChange w:id="1739"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40" w:author="Peter Lord" w:date="2015-08-20T19:49:00Z">
              <w:rPr>
                <w:rFonts w:ascii="Monospace" w:hAnsi="Monospace" w:cs="Monospace"/>
                <w:color w:val="000000"/>
                <w:sz w:val="20"/>
              </w:rPr>
            </w:rPrChange>
          </w:rPr>
          <w:tab/>
        </w:r>
      </w:ins>
    </w:p>
    <w:p w14:paraId="4C6077CB" w14:textId="77777777" w:rsidR="00CE26C6" w:rsidRPr="00CE26C6" w:rsidRDefault="00CE26C6" w:rsidP="00CE26C6">
      <w:pPr>
        <w:widowControl w:val="0"/>
        <w:autoSpaceDE w:val="0"/>
        <w:autoSpaceDN w:val="0"/>
        <w:adjustRightInd w:val="0"/>
        <w:rPr>
          <w:ins w:id="1741" w:author="Peter Lord" w:date="2015-08-20T19:49:00Z"/>
          <w:rFonts w:ascii="Monospace" w:hAnsi="Monospace" w:cs="Monospace"/>
          <w:sz w:val="12"/>
          <w:szCs w:val="12"/>
          <w:rPrChange w:id="1742" w:author="Peter Lord" w:date="2015-08-20T19:49:00Z">
            <w:rPr>
              <w:ins w:id="1743" w:author="Peter Lord" w:date="2015-08-20T19:49:00Z"/>
              <w:rFonts w:ascii="Monospace" w:hAnsi="Monospace" w:cs="Monospace"/>
              <w:sz w:val="20"/>
            </w:rPr>
          </w:rPrChange>
        </w:rPr>
      </w:pPr>
      <w:ins w:id="1744" w:author="Peter Lord" w:date="2015-08-20T19:49:00Z">
        <w:r w:rsidRPr="00CE26C6">
          <w:rPr>
            <w:rFonts w:ascii="Monospace" w:hAnsi="Monospace" w:cs="Monospace"/>
            <w:color w:val="000000"/>
            <w:sz w:val="12"/>
            <w:szCs w:val="12"/>
            <w:rPrChange w:id="1745"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46" w:author="Peter Lord" w:date="2015-08-20T19:49:00Z">
              <w:rPr>
                <w:rFonts w:ascii="Monospace" w:hAnsi="Monospace" w:cs="Monospace"/>
                <w:color w:val="000000"/>
                <w:sz w:val="20"/>
              </w:rPr>
            </w:rPrChange>
          </w:rPr>
          <w:tab/>
        </w:r>
        <w:proofErr w:type="gramStart"/>
        <w:r w:rsidRPr="00CE26C6">
          <w:rPr>
            <w:rFonts w:ascii="Monospace" w:hAnsi="Monospace" w:cs="Monospace"/>
            <w:b/>
            <w:bCs/>
            <w:color w:val="7F0055"/>
            <w:sz w:val="12"/>
            <w:szCs w:val="12"/>
            <w:rPrChange w:id="1747" w:author="Peter Lord" w:date="2015-08-20T19:49:00Z">
              <w:rPr>
                <w:rFonts w:ascii="Monospace" w:hAnsi="Monospace" w:cs="Monospace"/>
                <w:b/>
                <w:bCs/>
                <w:color w:val="7F0055"/>
                <w:sz w:val="20"/>
              </w:rPr>
            </w:rPrChange>
          </w:rPr>
          <w:t>for</w:t>
        </w:r>
        <w:proofErr w:type="gramEnd"/>
        <w:r w:rsidRPr="00CE26C6">
          <w:rPr>
            <w:rFonts w:ascii="Monospace" w:hAnsi="Monospace" w:cs="Monospace"/>
            <w:color w:val="000000"/>
            <w:sz w:val="12"/>
            <w:szCs w:val="12"/>
            <w:rPrChange w:id="1748" w:author="Peter Lord" w:date="2015-08-20T19:49:00Z">
              <w:rPr>
                <w:rFonts w:ascii="Monospace" w:hAnsi="Monospace" w:cs="Monospace"/>
                <w:color w:val="000000"/>
                <w:sz w:val="20"/>
              </w:rPr>
            </w:rPrChange>
          </w:rPr>
          <w:t xml:space="preserve"> (</w:t>
        </w:r>
        <w:proofErr w:type="spellStart"/>
        <w:r w:rsidRPr="00CE26C6">
          <w:rPr>
            <w:rFonts w:ascii="Monospace" w:hAnsi="Monospace" w:cs="Monospace"/>
            <w:color w:val="000000"/>
            <w:sz w:val="12"/>
            <w:szCs w:val="12"/>
            <w:rPrChange w:id="1749" w:author="Peter Lord" w:date="2015-08-20T19:49:00Z">
              <w:rPr>
                <w:rFonts w:ascii="Monospace" w:hAnsi="Monospace" w:cs="Monospace"/>
                <w:color w:val="000000"/>
                <w:sz w:val="20"/>
              </w:rPr>
            </w:rPrChange>
          </w:rPr>
          <w:t>StoreZPK</w:t>
        </w:r>
        <w:proofErr w:type="spellEnd"/>
        <w:r w:rsidRPr="00CE26C6">
          <w:rPr>
            <w:rFonts w:ascii="Monospace" w:hAnsi="Monospace" w:cs="Monospace"/>
            <w:color w:val="000000"/>
            <w:sz w:val="12"/>
            <w:szCs w:val="12"/>
            <w:rPrChange w:id="1750" w:author="Peter Lord" w:date="2015-08-20T19:49:00Z">
              <w:rPr>
                <w:rFonts w:ascii="Monospace" w:hAnsi="Monospace" w:cs="Monospace"/>
                <w:color w:val="000000"/>
                <w:sz w:val="20"/>
              </w:rPr>
            </w:rPrChange>
          </w:rPr>
          <w:t xml:space="preserve"> store : </w:t>
        </w:r>
        <w:proofErr w:type="spellStart"/>
        <w:r w:rsidRPr="00CE26C6">
          <w:rPr>
            <w:rFonts w:ascii="Monospace" w:hAnsi="Monospace" w:cs="Monospace"/>
            <w:color w:val="000000"/>
            <w:sz w:val="12"/>
            <w:szCs w:val="12"/>
            <w:rPrChange w:id="1751" w:author="Peter Lord" w:date="2015-08-20T19:49:00Z">
              <w:rPr>
                <w:rFonts w:ascii="Monospace" w:hAnsi="Monospace" w:cs="Monospace"/>
                <w:color w:val="000000"/>
                <w:sz w:val="20"/>
              </w:rPr>
            </w:rPrChange>
          </w:rPr>
          <w:t>ManagedObject.</w:t>
        </w:r>
        <w:r w:rsidRPr="00CE26C6">
          <w:rPr>
            <w:rFonts w:ascii="Monospace" w:hAnsi="Monospace" w:cs="Monospace"/>
            <w:i/>
            <w:iCs/>
            <w:color w:val="000000"/>
            <w:sz w:val="12"/>
            <w:szCs w:val="12"/>
            <w:rPrChange w:id="1752" w:author="Peter Lord" w:date="2015-08-20T19:49:00Z">
              <w:rPr>
                <w:rFonts w:ascii="Monospace" w:hAnsi="Monospace" w:cs="Monospace"/>
                <w:i/>
                <w:iCs/>
                <w:color w:val="000000"/>
                <w:sz w:val="20"/>
              </w:rPr>
            </w:rPrChange>
          </w:rPr>
          <w:t>extent</w:t>
        </w:r>
        <w:proofErr w:type="spellEnd"/>
        <w:r w:rsidRPr="00CE26C6">
          <w:rPr>
            <w:rFonts w:ascii="Monospace" w:hAnsi="Monospace" w:cs="Monospace"/>
            <w:color w:val="000000"/>
            <w:sz w:val="12"/>
            <w:szCs w:val="12"/>
            <w:rPrChange w:id="1753" w:author="Peter Lord" w:date="2015-08-20T19:49:00Z">
              <w:rPr>
                <w:rFonts w:ascii="Monospace" w:hAnsi="Monospace" w:cs="Monospace"/>
                <w:color w:val="000000"/>
                <w:sz w:val="20"/>
              </w:rPr>
            </w:rPrChange>
          </w:rPr>
          <w:t>(</w:t>
        </w:r>
        <w:proofErr w:type="spellStart"/>
        <w:r w:rsidRPr="00CE26C6">
          <w:rPr>
            <w:rFonts w:ascii="Monospace" w:hAnsi="Monospace" w:cs="Monospace"/>
            <w:color w:val="000000"/>
            <w:sz w:val="12"/>
            <w:szCs w:val="12"/>
            <w:rPrChange w:id="1754" w:author="Peter Lord" w:date="2015-08-20T19:49:00Z">
              <w:rPr>
                <w:rFonts w:ascii="Monospace" w:hAnsi="Monospace" w:cs="Monospace"/>
                <w:color w:val="000000"/>
                <w:sz w:val="20"/>
              </w:rPr>
            </w:rPrChange>
          </w:rPr>
          <w:t>StoreZPK.</w:t>
        </w:r>
        <w:r w:rsidRPr="00CE26C6">
          <w:rPr>
            <w:rFonts w:ascii="Monospace" w:hAnsi="Monospace" w:cs="Monospace"/>
            <w:b/>
            <w:bCs/>
            <w:color w:val="7F0055"/>
            <w:sz w:val="12"/>
            <w:szCs w:val="12"/>
            <w:rPrChange w:id="1755" w:author="Peter Lord" w:date="2015-08-20T19:49:00Z">
              <w:rPr>
                <w:rFonts w:ascii="Monospace" w:hAnsi="Monospace" w:cs="Monospace"/>
                <w:b/>
                <w:bCs/>
                <w:color w:val="7F0055"/>
                <w:sz w:val="20"/>
              </w:rPr>
            </w:rPrChange>
          </w:rPr>
          <w:t>class</w:t>
        </w:r>
        <w:proofErr w:type="spellEnd"/>
        <w:r w:rsidRPr="00CE26C6">
          <w:rPr>
            <w:rFonts w:ascii="Monospace" w:hAnsi="Monospace" w:cs="Monospace"/>
            <w:color w:val="000000"/>
            <w:sz w:val="12"/>
            <w:szCs w:val="12"/>
            <w:rPrChange w:id="1756" w:author="Peter Lord" w:date="2015-08-20T19:49:00Z">
              <w:rPr>
                <w:rFonts w:ascii="Monospace" w:hAnsi="Monospace" w:cs="Monospace"/>
                <w:color w:val="000000"/>
                <w:sz w:val="20"/>
              </w:rPr>
            </w:rPrChange>
          </w:rPr>
          <w:t>)) {</w:t>
        </w:r>
      </w:ins>
    </w:p>
    <w:p w14:paraId="2BE094AB" w14:textId="77777777" w:rsidR="00CE26C6" w:rsidRPr="00CE26C6" w:rsidRDefault="00CE26C6" w:rsidP="00CE26C6">
      <w:pPr>
        <w:widowControl w:val="0"/>
        <w:autoSpaceDE w:val="0"/>
        <w:autoSpaceDN w:val="0"/>
        <w:adjustRightInd w:val="0"/>
        <w:rPr>
          <w:ins w:id="1757" w:author="Peter Lord" w:date="2015-08-20T19:49:00Z"/>
          <w:rFonts w:ascii="Monospace" w:hAnsi="Monospace" w:cs="Monospace"/>
          <w:sz w:val="12"/>
          <w:szCs w:val="12"/>
          <w:rPrChange w:id="1758" w:author="Peter Lord" w:date="2015-08-20T19:49:00Z">
            <w:rPr>
              <w:ins w:id="1759" w:author="Peter Lord" w:date="2015-08-20T19:49:00Z"/>
              <w:rFonts w:ascii="Monospace" w:hAnsi="Monospace" w:cs="Monospace"/>
              <w:sz w:val="20"/>
            </w:rPr>
          </w:rPrChange>
        </w:rPr>
      </w:pPr>
      <w:ins w:id="1760" w:author="Peter Lord" w:date="2015-08-20T19:49:00Z">
        <w:r w:rsidRPr="00CE26C6">
          <w:rPr>
            <w:rFonts w:ascii="Monospace" w:hAnsi="Monospace" w:cs="Monospace"/>
            <w:color w:val="000000"/>
            <w:sz w:val="12"/>
            <w:szCs w:val="12"/>
            <w:rPrChange w:id="1761"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6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63"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764" w:author="Peter Lord" w:date="2015-08-20T19:49:00Z">
              <w:rPr>
                <w:rFonts w:ascii="Monospace" w:hAnsi="Monospace" w:cs="Monospace"/>
                <w:color w:val="000000"/>
                <w:sz w:val="20"/>
              </w:rPr>
            </w:rPrChange>
          </w:rPr>
          <w:t>ManagedObject.</w:t>
        </w:r>
        <w:r w:rsidRPr="00CE26C6">
          <w:rPr>
            <w:rFonts w:ascii="Monospace" w:hAnsi="Monospace" w:cs="Monospace"/>
            <w:i/>
            <w:iCs/>
            <w:color w:val="000000"/>
            <w:sz w:val="12"/>
            <w:szCs w:val="12"/>
            <w:rPrChange w:id="1765" w:author="Peter Lord" w:date="2015-08-20T19:49:00Z">
              <w:rPr>
                <w:rFonts w:ascii="Monospace" w:hAnsi="Monospace" w:cs="Monospace"/>
                <w:i/>
                <w:iCs/>
                <w:color w:val="000000"/>
                <w:sz w:val="20"/>
              </w:rPr>
            </w:rPrChange>
          </w:rPr>
          <w:t>delete</w:t>
        </w:r>
        <w:proofErr w:type="spellEnd"/>
        <w:r w:rsidRPr="00CE26C6">
          <w:rPr>
            <w:rFonts w:ascii="Monospace" w:hAnsi="Monospace" w:cs="Monospace"/>
            <w:color w:val="000000"/>
            <w:sz w:val="12"/>
            <w:szCs w:val="12"/>
            <w:rPrChange w:id="1766" w:author="Peter Lord" w:date="2015-08-20T19:49:00Z">
              <w:rPr>
                <w:rFonts w:ascii="Monospace" w:hAnsi="Monospace" w:cs="Monospace"/>
                <w:color w:val="000000"/>
                <w:sz w:val="20"/>
              </w:rPr>
            </w:rPrChange>
          </w:rPr>
          <w:t>(</w:t>
        </w:r>
        <w:proofErr w:type="gramEnd"/>
        <w:r w:rsidRPr="00CE26C6">
          <w:rPr>
            <w:rFonts w:ascii="Monospace" w:hAnsi="Monospace" w:cs="Monospace"/>
            <w:color w:val="000000"/>
            <w:sz w:val="12"/>
            <w:szCs w:val="12"/>
            <w:rPrChange w:id="1767" w:author="Peter Lord" w:date="2015-08-20T19:49:00Z">
              <w:rPr>
                <w:rFonts w:ascii="Monospace" w:hAnsi="Monospace" w:cs="Monospace"/>
                <w:color w:val="000000"/>
                <w:sz w:val="20"/>
              </w:rPr>
            </w:rPrChange>
          </w:rPr>
          <w:t>store);</w:t>
        </w:r>
      </w:ins>
    </w:p>
    <w:p w14:paraId="61B42981" w14:textId="77777777" w:rsidR="00CE26C6" w:rsidRPr="00CE26C6" w:rsidRDefault="00CE26C6" w:rsidP="00CE26C6">
      <w:pPr>
        <w:widowControl w:val="0"/>
        <w:autoSpaceDE w:val="0"/>
        <w:autoSpaceDN w:val="0"/>
        <w:adjustRightInd w:val="0"/>
        <w:rPr>
          <w:ins w:id="1768" w:author="Peter Lord" w:date="2015-08-20T19:49:00Z"/>
          <w:rFonts w:ascii="Monospace" w:hAnsi="Monospace" w:cs="Monospace"/>
          <w:sz w:val="12"/>
          <w:szCs w:val="12"/>
          <w:rPrChange w:id="1769" w:author="Peter Lord" w:date="2015-08-20T19:49:00Z">
            <w:rPr>
              <w:ins w:id="1770" w:author="Peter Lord" w:date="2015-08-20T19:49:00Z"/>
              <w:rFonts w:ascii="Monospace" w:hAnsi="Monospace" w:cs="Monospace"/>
              <w:sz w:val="20"/>
            </w:rPr>
          </w:rPrChange>
        </w:rPr>
      </w:pPr>
      <w:ins w:id="1771" w:author="Peter Lord" w:date="2015-08-20T19:49:00Z">
        <w:r w:rsidRPr="00CE26C6">
          <w:rPr>
            <w:rFonts w:ascii="Monospace" w:hAnsi="Monospace" w:cs="Monospace"/>
            <w:color w:val="000000"/>
            <w:sz w:val="12"/>
            <w:szCs w:val="12"/>
            <w:rPrChange w:id="1772"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73" w:author="Peter Lord" w:date="2015-08-20T19:49:00Z">
              <w:rPr>
                <w:rFonts w:ascii="Monospace" w:hAnsi="Monospace" w:cs="Monospace"/>
                <w:color w:val="000000"/>
                <w:sz w:val="20"/>
              </w:rPr>
            </w:rPrChange>
          </w:rPr>
          <w:tab/>
          <w:t>}</w:t>
        </w:r>
      </w:ins>
    </w:p>
    <w:p w14:paraId="57A91B58" w14:textId="77777777" w:rsidR="00CE26C6" w:rsidRPr="00CE26C6" w:rsidRDefault="00CE26C6" w:rsidP="00CE26C6">
      <w:pPr>
        <w:widowControl w:val="0"/>
        <w:autoSpaceDE w:val="0"/>
        <w:autoSpaceDN w:val="0"/>
        <w:adjustRightInd w:val="0"/>
        <w:rPr>
          <w:ins w:id="1774" w:author="Peter Lord" w:date="2015-08-20T19:49:00Z"/>
          <w:rFonts w:ascii="Monospace" w:hAnsi="Monospace" w:cs="Monospace"/>
          <w:sz w:val="12"/>
          <w:szCs w:val="12"/>
          <w:rPrChange w:id="1775" w:author="Peter Lord" w:date="2015-08-20T19:49:00Z">
            <w:rPr>
              <w:ins w:id="1776" w:author="Peter Lord" w:date="2015-08-20T19:49:00Z"/>
              <w:rFonts w:ascii="Monospace" w:hAnsi="Monospace" w:cs="Monospace"/>
              <w:sz w:val="20"/>
            </w:rPr>
          </w:rPrChange>
        </w:rPr>
      </w:pPr>
      <w:ins w:id="1777" w:author="Peter Lord" w:date="2015-08-20T19:49:00Z">
        <w:r w:rsidRPr="00CE26C6">
          <w:rPr>
            <w:rFonts w:ascii="Monospace" w:hAnsi="Monospace" w:cs="Monospace"/>
            <w:color w:val="000000"/>
            <w:sz w:val="12"/>
            <w:szCs w:val="12"/>
            <w:rPrChange w:id="1778"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79" w:author="Peter Lord" w:date="2015-08-20T19:49:00Z">
              <w:rPr>
                <w:rFonts w:ascii="Monospace" w:hAnsi="Monospace" w:cs="Monospace"/>
                <w:color w:val="000000"/>
                <w:sz w:val="20"/>
              </w:rPr>
            </w:rPrChange>
          </w:rPr>
          <w:tab/>
        </w:r>
      </w:ins>
    </w:p>
    <w:p w14:paraId="0D8AE4E0" w14:textId="77777777" w:rsidR="00CE26C6" w:rsidRPr="00CE26C6" w:rsidRDefault="00CE26C6" w:rsidP="00CE26C6">
      <w:pPr>
        <w:widowControl w:val="0"/>
        <w:autoSpaceDE w:val="0"/>
        <w:autoSpaceDN w:val="0"/>
        <w:adjustRightInd w:val="0"/>
        <w:rPr>
          <w:ins w:id="1780" w:author="Peter Lord" w:date="2015-08-20T19:49:00Z"/>
          <w:rFonts w:ascii="Monospace" w:hAnsi="Monospace" w:cs="Monospace"/>
          <w:sz w:val="12"/>
          <w:szCs w:val="12"/>
          <w:rPrChange w:id="1781" w:author="Peter Lord" w:date="2015-08-20T19:49:00Z">
            <w:rPr>
              <w:ins w:id="1782" w:author="Peter Lord" w:date="2015-08-20T19:49:00Z"/>
              <w:rFonts w:ascii="Monospace" w:hAnsi="Monospace" w:cs="Monospace"/>
              <w:sz w:val="20"/>
            </w:rPr>
          </w:rPrChange>
        </w:rPr>
      </w:pPr>
      <w:ins w:id="1783" w:author="Peter Lord" w:date="2015-08-20T19:49:00Z">
        <w:r w:rsidRPr="00CE26C6">
          <w:rPr>
            <w:rFonts w:ascii="Monospace" w:hAnsi="Monospace" w:cs="Monospace"/>
            <w:color w:val="000000"/>
            <w:sz w:val="12"/>
            <w:szCs w:val="12"/>
            <w:rPrChange w:id="1784"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85"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786" w:author="Peter Lord" w:date="2015-08-20T19:49:00Z">
              <w:rPr>
                <w:rFonts w:ascii="Monospace" w:hAnsi="Monospace" w:cs="Monospace"/>
                <w:color w:val="000000"/>
                <w:sz w:val="20"/>
              </w:rPr>
            </w:rPrChange>
          </w:rPr>
          <w:t>Target.</w:t>
        </w:r>
        <w:r w:rsidRPr="00CE26C6">
          <w:rPr>
            <w:rFonts w:ascii="Monospace" w:hAnsi="Monospace" w:cs="Monospace"/>
            <w:i/>
            <w:iCs/>
            <w:color w:val="000000"/>
            <w:sz w:val="12"/>
            <w:szCs w:val="12"/>
            <w:rPrChange w:id="1787" w:author="Peter Lord" w:date="2015-08-20T19:49:00Z">
              <w:rPr>
                <w:rFonts w:ascii="Monospace" w:hAnsi="Monospace" w:cs="Monospace"/>
                <w:i/>
                <w:iCs/>
                <w:color w:val="000000"/>
                <w:sz w:val="20"/>
              </w:rPr>
            </w:rPrChange>
          </w:rPr>
          <w:t>unregister</w:t>
        </w:r>
        <w:proofErr w:type="spellEnd"/>
        <w:r w:rsidRPr="00CE26C6">
          <w:rPr>
            <w:rFonts w:ascii="Monospace" w:hAnsi="Monospace" w:cs="Monospace"/>
            <w:color w:val="000000"/>
            <w:sz w:val="12"/>
            <w:szCs w:val="12"/>
            <w:rPrChange w:id="1788" w:author="Peter Lord" w:date="2015-08-20T19:49:00Z">
              <w:rPr>
                <w:rFonts w:ascii="Monospace" w:hAnsi="Monospace" w:cs="Monospace"/>
                <w:color w:val="000000"/>
                <w:sz w:val="20"/>
              </w:rPr>
            </w:rPrChange>
          </w:rPr>
          <w:t>(</w:t>
        </w:r>
        <w:proofErr w:type="gramEnd"/>
        <w:r w:rsidRPr="00CE26C6">
          <w:rPr>
            <w:rFonts w:ascii="Monospace" w:hAnsi="Monospace" w:cs="Monospace"/>
            <w:color w:val="2A00FF"/>
            <w:sz w:val="12"/>
            <w:szCs w:val="12"/>
            <w:rPrChange w:id="1789" w:author="Peter Lord" w:date="2015-08-20T19:49:00Z">
              <w:rPr>
                <w:rFonts w:ascii="Monospace" w:hAnsi="Monospace" w:cs="Monospace"/>
                <w:color w:val="2A00FF"/>
                <w:sz w:val="20"/>
              </w:rPr>
            </w:rPrChange>
          </w:rPr>
          <w:t>"</w:t>
        </w:r>
        <w:proofErr w:type="spellStart"/>
        <w:r w:rsidRPr="00CE26C6">
          <w:rPr>
            <w:rFonts w:ascii="Monospace" w:hAnsi="Monospace" w:cs="Monospace"/>
            <w:color w:val="2A00FF"/>
            <w:sz w:val="12"/>
            <w:szCs w:val="12"/>
            <w:rPrChange w:id="1790" w:author="Peter Lord" w:date="2015-08-20T19:49:00Z">
              <w:rPr>
                <w:rFonts w:ascii="Monospace" w:hAnsi="Monospace" w:cs="Monospace"/>
                <w:color w:val="2A00FF"/>
                <w:sz w:val="20"/>
              </w:rPr>
            </w:rPrChange>
          </w:rPr>
          <w:t>keyexchange</w:t>
        </w:r>
        <w:proofErr w:type="spellEnd"/>
        <w:r w:rsidRPr="00CE26C6">
          <w:rPr>
            <w:rFonts w:ascii="Monospace" w:hAnsi="Monospace" w:cs="Monospace"/>
            <w:color w:val="2A00FF"/>
            <w:sz w:val="12"/>
            <w:szCs w:val="12"/>
            <w:rPrChange w:id="1791" w:author="Peter Lord" w:date="2015-08-20T19:49:00Z">
              <w:rPr>
                <w:rFonts w:ascii="Monospace" w:hAnsi="Monospace" w:cs="Monospace"/>
                <w:color w:val="2A00FF"/>
                <w:sz w:val="20"/>
              </w:rPr>
            </w:rPrChange>
          </w:rPr>
          <w:t>"</w:t>
        </w:r>
        <w:r w:rsidRPr="00CE26C6">
          <w:rPr>
            <w:rFonts w:ascii="Monospace" w:hAnsi="Monospace" w:cs="Monospace"/>
            <w:color w:val="000000"/>
            <w:sz w:val="12"/>
            <w:szCs w:val="12"/>
            <w:rPrChange w:id="1792" w:author="Peter Lord" w:date="2015-08-20T19:49:00Z">
              <w:rPr>
                <w:rFonts w:ascii="Monospace" w:hAnsi="Monospace" w:cs="Monospace"/>
                <w:color w:val="000000"/>
                <w:sz w:val="20"/>
              </w:rPr>
            </w:rPrChange>
          </w:rPr>
          <w:t>);</w:t>
        </w:r>
      </w:ins>
    </w:p>
    <w:p w14:paraId="247B1A0D" w14:textId="77777777" w:rsidR="00CE26C6" w:rsidRPr="00CE26C6" w:rsidRDefault="00CE26C6" w:rsidP="00CE26C6">
      <w:pPr>
        <w:widowControl w:val="0"/>
        <w:autoSpaceDE w:val="0"/>
        <w:autoSpaceDN w:val="0"/>
        <w:adjustRightInd w:val="0"/>
        <w:rPr>
          <w:ins w:id="1793" w:author="Peter Lord" w:date="2015-08-20T19:49:00Z"/>
          <w:rFonts w:ascii="Monospace" w:hAnsi="Monospace" w:cs="Monospace"/>
          <w:sz w:val="12"/>
          <w:szCs w:val="12"/>
          <w:rPrChange w:id="1794" w:author="Peter Lord" w:date="2015-08-20T19:49:00Z">
            <w:rPr>
              <w:ins w:id="1795" w:author="Peter Lord" w:date="2015-08-20T19:49:00Z"/>
              <w:rFonts w:ascii="Monospace" w:hAnsi="Monospace" w:cs="Monospace"/>
              <w:sz w:val="20"/>
            </w:rPr>
          </w:rPrChange>
        </w:rPr>
      </w:pPr>
      <w:ins w:id="1796" w:author="Peter Lord" w:date="2015-08-20T19:49:00Z">
        <w:r w:rsidRPr="00CE26C6">
          <w:rPr>
            <w:rFonts w:ascii="Monospace" w:hAnsi="Monospace" w:cs="Monospace"/>
            <w:color w:val="000000"/>
            <w:sz w:val="12"/>
            <w:szCs w:val="12"/>
            <w:rPrChange w:id="1797" w:author="Peter Lord" w:date="2015-08-20T19:49:00Z">
              <w:rPr>
                <w:rFonts w:ascii="Monospace" w:hAnsi="Monospace" w:cs="Monospace"/>
                <w:color w:val="000000"/>
                <w:sz w:val="20"/>
              </w:rPr>
            </w:rPrChange>
          </w:rPr>
          <w:tab/>
        </w:r>
        <w:r w:rsidRPr="00CE26C6">
          <w:rPr>
            <w:rFonts w:ascii="Monospace" w:hAnsi="Monospace" w:cs="Monospace"/>
            <w:color w:val="000000"/>
            <w:sz w:val="12"/>
            <w:szCs w:val="12"/>
            <w:rPrChange w:id="1798" w:author="Peter Lord" w:date="2015-08-20T19:49:00Z">
              <w:rPr>
                <w:rFonts w:ascii="Monospace" w:hAnsi="Monospace" w:cs="Monospace"/>
                <w:color w:val="000000"/>
                <w:sz w:val="20"/>
              </w:rPr>
            </w:rPrChange>
          </w:rPr>
          <w:tab/>
        </w:r>
        <w:proofErr w:type="spellStart"/>
        <w:proofErr w:type="gramStart"/>
        <w:r w:rsidRPr="00CE26C6">
          <w:rPr>
            <w:rFonts w:ascii="Monospace" w:hAnsi="Monospace" w:cs="Monospace"/>
            <w:color w:val="000000"/>
            <w:sz w:val="12"/>
            <w:szCs w:val="12"/>
            <w:rPrChange w:id="1799" w:author="Peter Lord" w:date="2015-08-20T19:49:00Z">
              <w:rPr>
                <w:rFonts w:ascii="Monospace" w:hAnsi="Monospace" w:cs="Monospace"/>
                <w:color w:val="000000"/>
                <w:sz w:val="20"/>
              </w:rPr>
            </w:rPrChange>
          </w:rPr>
          <w:t>Target.</w:t>
        </w:r>
        <w:r w:rsidRPr="00CE26C6">
          <w:rPr>
            <w:rFonts w:ascii="Monospace" w:hAnsi="Monospace" w:cs="Monospace"/>
            <w:i/>
            <w:iCs/>
            <w:color w:val="000000"/>
            <w:sz w:val="12"/>
            <w:szCs w:val="12"/>
            <w:rPrChange w:id="1800" w:author="Peter Lord" w:date="2015-08-20T19:49:00Z">
              <w:rPr>
                <w:rFonts w:ascii="Monospace" w:hAnsi="Monospace" w:cs="Monospace"/>
                <w:i/>
                <w:iCs/>
                <w:color w:val="000000"/>
                <w:sz w:val="20"/>
              </w:rPr>
            </w:rPrChange>
          </w:rPr>
          <w:t>unregister</w:t>
        </w:r>
        <w:proofErr w:type="spellEnd"/>
        <w:r w:rsidRPr="00CE26C6">
          <w:rPr>
            <w:rFonts w:ascii="Monospace" w:hAnsi="Monospace" w:cs="Monospace"/>
            <w:color w:val="000000"/>
            <w:sz w:val="12"/>
            <w:szCs w:val="12"/>
            <w:rPrChange w:id="1801" w:author="Peter Lord" w:date="2015-08-20T19:49:00Z">
              <w:rPr>
                <w:rFonts w:ascii="Monospace" w:hAnsi="Monospace" w:cs="Monospace"/>
                <w:color w:val="000000"/>
                <w:sz w:val="20"/>
              </w:rPr>
            </w:rPrChange>
          </w:rPr>
          <w:t>(</w:t>
        </w:r>
        <w:proofErr w:type="gramEnd"/>
        <w:r w:rsidRPr="00CE26C6">
          <w:rPr>
            <w:rFonts w:ascii="Monospace" w:hAnsi="Monospace" w:cs="Monospace"/>
            <w:color w:val="2A00FF"/>
            <w:sz w:val="12"/>
            <w:szCs w:val="12"/>
            <w:rPrChange w:id="1802" w:author="Peter Lord" w:date="2015-08-20T19:49:00Z">
              <w:rPr>
                <w:rFonts w:ascii="Monospace" w:hAnsi="Monospace" w:cs="Monospace"/>
                <w:color w:val="2A00FF"/>
                <w:sz w:val="20"/>
              </w:rPr>
            </w:rPrChange>
          </w:rPr>
          <w:t>"keys"</w:t>
        </w:r>
        <w:r w:rsidRPr="00CE26C6">
          <w:rPr>
            <w:rFonts w:ascii="Monospace" w:hAnsi="Monospace" w:cs="Monospace"/>
            <w:color w:val="000000"/>
            <w:sz w:val="12"/>
            <w:szCs w:val="12"/>
            <w:rPrChange w:id="1803" w:author="Peter Lord" w:date="2015-08-20T19:49:00Z">
              <w:rPr>
                <w:rFonts w:ascii="Monospace" w:hAnsi="Monospace" w:cs="Monospace"/>
                <w:color w:val="000000"/>
                <w:sz w:val="20"/>
              </w:rPr>
            </w:rPrChange>
          </w:rPr>
          <w:t>);</w:t>
        </w:r>
      </w:ins>
    </w:p>
    <w:p w14:paraId="21A332CD" w14:textId="77777777" w:rsidR="00CE26C6" w:rsidRPr="00CE26C6" w:rsidRDefault="00CE26C6" w:rsidP="00CE26C6">
      <w:pPr>
        <w:widowControl w:val="0"/>
        <w:autoSpaceDE w:val="0"/>
        <w:autoSpaceDN w:val="0"/>
        <w:adjustRightInd w:val="0"/>
        <w:rPr>
          <w:ins w:id="1804" w:author="Peter Lord" w:date="2015-08-20T19:49:00Z"/>
          <w:rFonts w:ascii="Monospace" w:hAnsi="Monospace" w:cs="Monospace"/>
          <w:sz w:val="12"/>
          <w:szCs w:val="12"/>
          <w:rPrChange w:id="1805" w:author="Peter Lord" w:date="2015-08-20T19:49:00Z">
            <w:rPr>
              <w:ins w:id="1806" w:author="Peter Lord" w:date="2015-08-20T19:49:00Z"/>
              <w:rFonts w:ascii="Monospace" w:hAnsi="Monospace" w:cs="Monospace"/>
              <w:sz w:val="20"/>
            </w:rPr>
          </w:rPrChange>
        </w:rPr>
      </w:pPr>
      <w:ins w:id="1807" w:author="Peter Lord" w:date="2015-08-20T19:49:00Z">
        <w:r w:rsidRPr="00CE26C6">
          <w:rPr>
            <w:rFonts w:ascii="Monospace" w:hAnsi="Monospace" w:cs="Monospace"/>
            <w:color w:val="000000"/>
            <w:sz w:val="12"/>
            <w:szCs w:val="12"/>
            <w:rPrChange w:id="1808" w:author="Peter Lord" w:date="2015-08-20T19:49:00Z">
              <w:rPr>
                <w:rFonts w:ascii="Monospace" w:hAnsi="Monospace" w:cs="Monospace"/>
                <w:color w:val="000000"/>
                <w:sz w:val="20"/>
              </w:rPr>
            </w:rPrChange>
          </w:rPr>
          <w:tab/>
          <w:t>}</w:t>
        </w:r>
      </w:ins>
    </w:p>
    <w:p w14:paraId="0CE0A04B" w14:textId="77777777" w:rsidR="00CE26C6" w:rsidRPr="00CE26C6" w:rsidRDefault="00CE26C6" w:rsidP="00CE26C6">
      <w:pPr>
        <w:widowControl w:val="0"/>
        <w:autoSpaceDE w:val="0"/>
        <w:autoSpaceDN w:val="0"/>
        <w:adjustRightInd w:val="0"/>
        <w:rPr>
          <w:ins w:id="1809" w:author="Peter Lord" w:date="2015-08-20T19:49:00Z"/>
          <w:rFonts w:ascii="Monospace" w:hAnsi="Monospace" w:cs="Monospace"/>
          <w:sz w:val="12"/>
          <w:szCs w:val="12"/>
          <w:rPrChange w:id="1810" w:author="Peter Lord" w:date="2015-08-20T19:49:00Z">
            <w:rPr>
              <w:ins w:id="1811" w:author="Peter Lord" w:date="2015-08-20T19:49:00Z"/>
              <w:rFonts w:ascii="Monospace" w:hAnsi="Monospace" w:cs="Monospace"/>
              <w:sz w:val="20"/>
            </w:rPr>
          </w:rPrChange>
        </w:rPr>
      </w:pPr>
      <w:ins w:id="1812" w:author="Peter Lord" w:date="2015-08-20T19:49:00Z">
        <w:r w:rsidRPr="00CE26C6">
          <w:rPr>
            <w:rFonts w:ascii="Monospace" w:hAnsi="Monospace" w:cs="Monospace"/>
            <w:color w:val="000000"/>
            <w:sz w:val="12"/>
            <w:szCs w:val="12"/>
            <w:rPrChange w:id="1813" w:author="Peter Lord" w:date="2015-08-20T19:49:00Z">
              <w:rPr>
                <w:rFonts w:ascii="Monospace" w:hAnsi="Monospace" w:cs="Monospace"/>
                <w:color w:val="000000"/>
                <w:sz w:val="20"/>
              </w:rPr>
            </w:rPrChange>
          </w:rPr>
          <w:tab/>
        </w:r>
      </w:ins>
    </w:p>
    <w:p w14:paraId="20720B1B" w14:textId="77777777" w:rsidR="00CE26C6" w:rsidRPr="00CE26C6" w:rsidRDefault="00CE26C6" w:rsidP="00CE26C6">
      <w:pPr>
        <w:widowControl w:val="0"/>
        <w:autoSpaceDE w:val="0"/>
        <w:autoSpaceDN w:val="0"/>
        <w:adjustRightInd w:val="0"/>
        <w:rPr>
          <w:ins w:id="1814" w:author="Peter Lord" w:date="2015-08-20T19:49:00Z"/>
          <w:rFonts w:ascii="Monospace" w:hAnsi="Monospace" w:cs="Monospace"/>
          <w:sz w:val="12"/>
          <w:szCs w:val="12"/>
          <w:rPrChange w:id="1815" w:author="Peter Lord" w:date="2015-08-20T19:49:00Z">
            <w:rPr>
              <w:ins w:id="1816" w:author="Peter Lord" w:date="2015-08-20T19:49:00Z"/>
              <w:rFonts w:ascii="Monospace" w:hAnsi="Monospace" w:cs="Monospace"/>
              <w:sz w:val="20"/>
            </w:rPr>
          </w:rPrChange>
        </w:rPr>
      </w:pPr>
      <w:ins w:id="1817" w:author="Peter Lord" w:date="2015-08-20T19:49:00Z">
        <w:r w:rsidRPr="00CE26C6">
          <w:rPr>
            <w:rFonts w:ascii="Monospace" w:hAnsi="Monospace" w:cs="Monospace"/>
            <w:color w:val="000000"/>
            <w:sz w:val="12"/>
            <w:szCs w:val="12"/>
            <w:rPrChange w:id="1818" w:author="Peter Lord" w:date="2015-08-20T19:49:00Z">
              <w:rPr>
                <w:rFonts w:ascii="Monospace" w:hAnsi="Monospace" w:cs="Monospace"/>
                <w:color w:val="000000"/>
                <w:sz w:val="20"/>
              </w:rPr>
            </w:rPrChange>
          </w:rPr>
          <w:t>}</w:t>
        </w:r>
      </w:ins>
    </w:p>
    <w:p w14:paraId="7BF6B172" w14:textId="64924DB9" w:rsidR="00616FD5" w:rsidRPr="00EE1BBC" w:rsidDel="00CE26C6" w:rsidRDefault="00616FD5" w:rsidP="00616FD5">
      <w:pPr>
        <w:widowControl w:val="0"/>
        <w:autoSpaceDE w:val="0"/>
        <w:autoSpaceDN w:val="0"/>
        <w:adjustRightInd w:val="0"/>
        <w:rPr>
          <w:del w:id="1819" w:author="Peter Lord" w:date="2015-08-20T19:49:00Z"/>
          <w:rFonts w:ascii="Monospace" w:hAnsi="Monospace" w:cs="Monospace"/>
          <w:sz w:val="12"/>
          <w:szCs w:val="12"/>
        </w:rPr>
      </w:pPr>
      <w:del w:id="1820" w:author="Peter Lord" w:date="2015-08-20T19:49:00Z">
        <w:r w:rsidRPr="00EE1BBC" w:rsidDel="00CE26C6">
          <w:rPr>
            <w:rFonts w:ascii="Monospace" w:hAnsi="Monospace" w:cs="Monospace"/>
            <w:b/>
            <w:bCs/>
            <w:color w:val="7F0055"/>
            <w:sz w:val="12"/>
            <w:szCs w:val="12"/>
          </w:rPr>
          <w:delText>package</w:delText>
        </w:r>
        <w:r w:rsidRPr="00EE1BBC" w:rsidDel="00CE26C6">
          <w:rPr>
            <w:rFonts w:ascii="Monospace" w:hAnsi="Monospace" w:cs="Monospace"/>
            <w:color w:val="000000"/>
            <w:sz w:val="12"/>
            <w:szCs w:val="12"/>
          </w:rPr>
          <w:delText xml:space="preserve"> com.discover.hydra.lifecycle;</w:delText>
        </w:r>
      </w:del>
    </w:p>
    <w:p w14:paraId="42025475" w14:textId="5BBCA0BA" w:rsidR="00616FD5" w:rsidRPr="00EE1BBC" w:rsidDel="00CE26C6" w:rsidRDefault="00616FD5" w:rsidP="00616FD5">
      <w:pPr>
        <w:widowControl w:val="0"/>
        <w:autoSpaceDE w:val="0"/>
        <w:autoSpaceDN w:val="0"/>
        <w:adjustRightInd w:val="0"/>
        <w:rPr>
          <w:del w:id="1821" w:author="Peter Lord" w:date="2015-08-20T19:49:00Z"/>
          <w:rFonts w:ascii="Monospace" w:hAnsi="Monospace" w:cs="Monospace"/>
          <w:sz w:val="12"/>
          <w:szCs w:val="12"/>
        </w:rPr>
      </w:pPr>
    </w:p>
    <w:p w14:paraId="6E6ED1A9" w14:textId="7A6FCFDF" w:rsidR="00616FD5" w:rsidRPr="00EE1BBC" w:rsidDel="00CE26C6" w:rsidRDefault="00616FD5" w:rsidP="00616FD5">
      <w:pPr>
        <w:widowControl w:val="0"/>
        <w:autoSpaceDE w:val="0"/>
        <w:autoSpaceDN w:val="0"/>
        <w:adjustRightInd w:val="0"/>
        <w:rPr>
          <w:del w:id="1822" w:author="Peter Lord" w:date="2015-08-20T19:49:00Z"/>
          <w:rFonts w:ascii="Monospace" w:hAnsi="Monospace" w:cs="Monospace"/>
          <w:sz w:val="12"/>
          <w:szCs w:val="12"/>
        </w:rPr>
      </w:pPr>
      <w:del w:id="1823" w:author="Peter Lord" w:date="2015-08-20T19:49:00Z">
        <w:r w:rsidRPr="00EE1BBC" w:rsidDel="00CE26C6">
          <w:rPr>
            <w:rFonts w:ascii="Monospace" w:hAnsi="Monospace" w:cs="Monospace"/>
            <w:b/>
            <w:bCs/>
            <w:color w:val="7F0055"/>
            <w:sz w:val="12"/>
            <w:szCs w:val="12"/>
          </w:rPr>
          <w:delText>import</w:delText>
        </w:r>
        <w:r w:rsidRPr="00EE1BBC" w:rsidDel="00CE26C6">
          <w:rPr>
            <w:rFonts w:ascii="Monospace" w:hAnsi="Monospace" w:cs="Monospace"/>
            <w:color w:val="000000"/>
            <w:sz w:val="12"/>
            <w:szCs w:val="12"/>
          </w:rPr>
          <w:delText xml:space="preserve"> com.discover.hydra.StoreZPK;</w:delText>
        </w:r>
      </w:del>
    </w:p>
    <w:p w14:paraId="2C6E3356" w14:textId="5AEDF040" w:rsidR="00616FD5" w:rsidRPr="00EE1BBC" w:rsidDel="00CE26C6" w:rsidRDefault="00616FD5" w:rsidP="00616FD5">
      <w:pPr>
        <w:widowControl w:val="0"/>
        <w:autoSpaceDE w:val="0"/>
        <w:autoSpaceDN w:val="0"/>
        <w:adjustRightInd w:val="0"/>
        <w:rPr>
          <w:del w:id="1824" w:author="Peter Lord" w:date="2015-08-20T19:49:00Z"/>
          <w:rFonts w:ascii="Monospace" w:hAnsi="Monospace" w:cs="Monospace"/>
          <w:sz w:val="12"/>
          <w:szCs w:val="12"/>
        </w:rPr>
      </w:pPr>
      <w:del w:id="1825" w:author="Peter Lord" w:date="2015-08-20T19:49:00Z">
        <w:r w:rsidRPr="00EE1BBC" w:rsidDel="00CE26C6">
          <w:rPr>
            <w:rFonts w:ascii="Monospace" w:hAnsi="Monospace" w:cs="Monospace"/>
            <w:b/>
            <w:bCs/>
            <w:color w:val="7F0055"/>
            <w:sz w:val="12"/>
            <w:szCs w:val="12"/>
          </w:rPr>
          <w:delText>import</w:delText>
        </w:r>
        <w:r w:rsidRPr="00EE1BBC" w:rsidDel="00CE26C6">
          <w:rPr>
            <w:rFonts w:ascii="Monospace" w:hAnsi="Monospace" w:cs="Monospace"/>
            <w:color w:val="000000"/>
            <w:sz w:val="12"/>
            <w:szCs w:val="12"/>
          </w:rPr>
          <w:delText xml:space="preserve"> com.kabira.platform.ManagedObject;</w:delText>
        </w:r>
      </w:del>
    </w:p>
    <w:p w14:paraId="1AB4364C" w14:textId="2673DDD6" w:rsidR="00616FD5" w:rsidRPr="00EE1BBC" w:rsidDel="00CE26C6" w:rsidRDefault="00616FD5" w:rsidP="00616FD5">
      <w:pPr>
        <w:widowControl w:val="0"/>
        <w:autoSpaceDE w:val="0"/>
        <w:autoSpaceDN w:val="0"/>
        <w:adjustRightInd w:val="0"/>
        <w:rPr>
          <w:del w:id="1826" w:author="Peter Lord" w:date="2015-08-20T19:49:00Z"/>
          <w:rFonts w:ascii="Monospace" w:hAnsi="Monospace" w:cs="Monospace"/>
          <w:sz w:val="12"/>
          <w:szCs w:val="12"/>
        </w:rPr>
      </w:pPr>
      <w:del w:id="1827" w:author="Peter Lord" w:date="2015-08-20T19:49:00Z">
        <w:r w:rsidRPr="00EE1BBC" w:rsidDel="00CE26C6">
          <w:rPr>
            <w:rFonts w:ascii="Monospace" w:hAnsi="Monospace" w:cs="Monospace"/>
            <w:b/>
            <w:bCs/>
            <w:color w:val="7F0055"/>
            <w:sz w:val="12"/>
            <w:szCs w:val="12"/>
          </w:rPr>
          <w:delText>import</w:delText>
        </w:r>
        <w:r w:rsidRPr="00EE1BBC" w:rsidDel="00CE26C6">
          <w:rPr>
            <w:rFonts w:ascii="Monospace" w:hAnsi="Monospace" w:cs="Monospace"/>
            <w:color w:val="000000"/>
            <w:sz w:val="12"/>
            <w:szCs w:val="12"/>
          </w:rPr>
          <w:delText xml:space="preserve"> com.kabira.platform.component.Notifier;</w:delText>
        </w:r>
      </w:del>
    </w:p>
    <w:p w14:paraId="0E93C31A" w14:textId="46122286" w:rsidR="00616FD5" w:rsidRPr="00EE1BBC" w:rsidDel="00CE26C6" w:rsidRDefault="00616FD5" w:rsidP="00616FD5">
      <w:pPr>
        <w:widowControl w:val="0"/>
        <w:autoSpaceDE w:val="0"/>
        <w:autoSpaceDN w:val="0"/>
        <w:adjustRightInd w:val="0"/>
        <w:rPr>
          <w:del w:id="1828" w:author="Peter Lord" w:date="2015-08-20T19:49:00Z"/>
          <w:rFonts w:ascii="Monospace" w:hAnsi="Monospace" w:cs="Monospace"/>
          <w:sz w:val="12"/>
          <w:szCs w:val="12"/>
        </w:rPr>
      </w:pPr>
    </w:p>
    <w:p w14:paraId="55B0667B" w14:textId="3566AE29" w:rsidR="00616FD5" w:rsidRPr="00EE1BBC" w:rsidDel="00CE26C6" w:rsidRDefault="00616FD5" w:rsidP="00616FD5">
      <w:pPr>
        <w:widowControl w:val="0"/>
        <w:autoSpaceDE w:val="0"/>
        <w:autoSpaceDN w:val="0"/>
        <w:adjustRightInd w:val="0"/>
        <w:rPr>
          <w:del w:id="1829" w:author="Peter Lord" w:date="2015-08-20T19:49:00Z"/>
          <w:rFonts w:ascii="Monospace" w:hAnsi="Monospace" w:cs="Monospace"/>
          <w:sz w:val="12"/>
          <w:szCs w:val="12"/>
        </w:rPr>
      </w:pPr>
      <w:del w:id="1830" w:author="Peter Lord" w:date="2015-08-20T19:49:00Z">
        <w:r w:rsidRPr="00EE1BBC" w:rsidDel="00CE26C6">
          <w:rPr>
            <w:rFonts w:ascii="Monospace" w:hAnsi="Monospace" w:cs="Monospace"/>
            <w:b/>
            <w:bCs/>
            <w:color w:val="7F0055"/>
            <w:sz w:val="12"/>
            <w:szCs w:val="12"/>
          </w:rPr>
          <w:delText>public</w:delText>
        </w:r>
        <w:r w:rsidRPr="00EE1BBC" w:rsidDel="00CE26C6">
          <w:rPr>
            <w:rFonts w:ascii="Monospace" w:hAnsi="Monospace" w:cs="Monospace"/>
            <w:color w:val="000000"/>
            <w:sz w:val="12"/>
            <w:szCs w:val="12"/>
          </w:rPr>
          <w:delText xml:space="preserve"> </w:delText>
        </w:r>
        <w:r w:rsidRPr="00EE1BBC" w:rsidDel="00CE26C6">
          <w:rPr>
            <w:rFonts w:ascii="Monospace" w:hAnsi="Monospace" w:cs="Monospace"/>
            <w:b/>
            <w:bCs/>
            <w:color w:val="7F0055"/>
            <w:sz w:val="12"/>
            <w:szCs w:val="12"/>
          </w:rPr>
          <w:delText>class</w:delText>
        </w:r>
        <w:r w:rsidRPr="00EE1BBC" w:rsidDel="00CE26C6">
          <w:rPr>
            <w:rFonts w:ascii="Monospace" w:hAnsi="Monospace" w:cs="Monospace"/>
            <w:color w:val="000000"/>
            <w:sz w:val="12"/>
            <w:szCs w:val="12"/>
          </w:rPr>
          <w:delText xml:space="preserve"> ComponentNotifier </w:delText>
        </w:r>
        <w:r w:rsidRPr="00EE1BBC" w:rsidDel="00CE26C6">
          <w:rPr>
            <w:rFonts w:ascii="Monospace" w:hAnsi="Monospace" w:cs="Monospace"/>
            <w:b/>
            <w:bCs/>
            <w:color w:val="7F0055"/>
            <w:sz w:val="12"/>
            <w:szCs w:val="12"/>
          </w:rPr>
          <w:delText>extends</w:delText>
        </w:r>
        <w:r w:rsidRPr="00EE1BBC" w:rsidDel="00CE26C6">
          <w:rPr>
            <w:rFonts w:ascii="Monospace" w:hAnsi="Monospace" w:cs="Monospace"/>
            <w:color w:val="000000"/>
            <w:sz w:val="12"/>
            <w:szCs w:val="12"/>
          </w:rPr>
          <w:delText xml:space="preserve"> Notifier {</w:delText>
        </w:r>
      </w:del>
    </w:p>
    <w:p w14:paraId="6B5852B3" w14:textId="3F3438EE" w:rsidR="00616FD5" w:rsidRPr="00EE1BBC" w:rsidDel="00CE26C6" w:rsidRDefault="00616FD5" w:rsidP="00616FD5">
      <w:pPr>
        <w:widowControl w:val="0"/>
        <w:autoSpaceDE w:val="0"/>
        <w:autoSpaceDN w:val="0"/>
        <w:adjustRightInd w:val="0"/>
        <w:rPr>
          <w:del w:id="1831" w:author="Peter Lord" w:date="2015-08-20T19:49:00Z"/>
          <w:rFonts w:ascii="Monospace" w:hAnsi="Monospace" w:cs="Monospace"/>
          <w:sz w:val="12"/>
          <w:szCs w:val="12"/>
        </w:rPr>
      </w:pPr>
    </w:p>
    <w:p w14:paraId="36698AF3" w14:textId="5B0AAEA0" w:rsidR="00616FD5" w:rsidRPr="00EE1BBC" w:rsidDel="00CE26C6" w:rsidRDefault="00616FD5" w:rsidP="00616FD5">
      <w:pPr>
        <w:widowControl w:val="0"/>
        <w:autoSpaceDE w:val="0"/>
        <w:autoSpaceDN w:val="0"/>
        <w:adjustRightInd w:val="0"/>
        <w:rPr>
          <w:del w:id="1832" w:author="Peter Lord" w:date="2015-08-20T19:49:00Z"/>
          <w:rFonts w:ascii="Monospace" w:hAnsi="Monospace" w:cs="Monospace"/>
          <w:sz w:val="12"/>
          <w:szCs w:val="12"/>
        </w:rPr>
      </w:pPr>
      <w:del w:id="1833"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646464"/>
            <w:sz w:val="12"/>
            <w:szCs w:val="12"/>
          </w:rPr>
          <w:delText>@Override</w:delText>
        </w:r>
      </w:del>
    </w:p>
    <w:p w14:paraId="0A0451BD" w14:textId="0F146F19" w:rsidR="00616FD5" w:rsidRPr="00EE1BBC" w:rsidDel="00CE26C6" w:rsidRDefault="00616FD5" w:rsidP="00616FD5">
      <w:pPr>
        <w:widowControl w:val="0"/>
        <w:autoSpaceDE w:val="0"/>
        <w:autoSpaceDN w:val="0"/>
        <w:adjustRightInd w:val="0"/>
        <w:rPr>
          <w:del w:id="1834" w:author="Peter Lord" w:date="2015-08-20T19:49:00Z"/>
          <w:rFonts w:ascii="Monospace" w:hAnsi="Monospace" w:cs="Monospace"/>
          <w:sz w:val="12"/>
          <w:szCs w:val="12"/>
        </w:rPr>
      </w:pPr>
      <w:del w:id="1835"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protected</w:delText>
        </w:r>
        <w:r w:rsidRPr="00EE1BBC" w:rsidDel="00CE26C6">
          <w:rPr>
            <w:rFonts w:ascii="Monospace" w:hAnsi="Monospace" w:cs="Monospace"/>
            <w:color w:val="000000"/>
            <w:sz w:val="12"/>
            <w:szCs w:val="12"/>
          </w:rPr>
          <w:delText xml:space="preserve"> </w:delText>
        </w:r>
        <w:r w:rsidRPr="00EE1BBC" w:rsidDel="00CE26C6">
          <w:rPr>
            <w:rFonts w:ascii="Monospace" w:hAnsi="Monospace" w:cs="Monospace"/>
            <w:b/>
            <w:bCs/>
            <w:color w:val="7F0055"/>
            <w:sz w:val="12"/>
            <w:szCs w:val="12"/>
          </w:rPr>
          <w:delText>void</w:delText>
        </w:r>
        <w:r w:rsidRPr="00EE1BBC" w:rsidDel="00CE26C6">
          <w:rPr>
            <w:rFonts w:ascii="Monospace" w:hAnsi="Monospace" w:cs="Monospace"/>
            <w:color w:val="000000"/>
            <w:sz w:val="12"/>
            <w:szCs w:val="12"/>
          </w:rPr>
          <w:delText xml:space="preserve"> preConfigurationInitialize() {</w:delText>
        </w:r>
      </w:del>
    </w:p>
    <w:p w14:paraId="62C081BF" w14:textId="21D4704B" w:rsidR="00616FD5" w:rsidRPr="00EE1BBC" w:rsidDel="00CE26C6" w:rsidRDefault="00616FD5" w:rsidP="00616FD5">
      <w:pPr>
        <w:widowControl w:val="0"/>
        <w:autoSpaceDE w:val="0"/>
        <w:autoSpaceDN w:val="0"/>
        <w:adjustRightInd w:val="0"/>
        <w:rPr>
          <w:del w:id="1836" w:author="Peter Lord" w:date="2015-08-20T19:49:00Z"/>
          <w:rFonts w:ascii="Monospace" w:hAnsi="Monospace" w:cs="Monospace"/>
          <w:sz w:val="12"/>
          <w:szCs w:val="12"/>
        </w:rPr>
      </w:pPr>
      <w:del w:id="1837"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0E3E5E2C" w14:textId="3ABA73D8" w:rsidR="00616FD5" w:rsidRPr="00EE1BBC" w:rsidDel="00CE26C6" w:rsidRDefault="00616FD5" w:rsidP="00616FD5">
      <w:pPr>
        <w:widowControl w:val="0"/>
        <w:autoSpaceDE w:val="0"/>
        <w:autoSpaceDN w:val="0"/>
        <w:adjustRightInd w:val="0"/>
        <w:rPr>
          <w:del w:id="1838" w:author="Peter Lord" w:date="2015-08-20T19:49:00Z"/>
          <w:rFonts w:ascii="Monospace" w:hAnsi="Monospace" w:cs="Monospace"/>
          <w:sz w:val="12"/>
          <w:szCs w:val="12"/>
        </w:rPr>
      </w:pPr>
      <w:del w:id="1839"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 On startup, create node notifier</w:delText>
        </w:r>
      </w:del>
    </w:p>
    <w:p w14:paraId="09AF730A" w14:textId="66D36C35" w:rsidR="00616FD5" w:rsidRPr="00EE1BBC" w:rsidDel="00CE26C6" w:rsidRDefault="00616FD5" w:rsidP="00616FD5">
      <w:pPr>
        <w:widowControl w:val="0"/>
        <w:autoSpaceDE w:val="0"/>
        <w:autoSpaceDN w:val="0"/>
        <w:adjustRightInd w:val="0"/>
        <w:rPr>
          <w:del w:id="1840" w:author="Peter Lord" w:date="2015-08-20T19:49:00Z"/>
          <w:rFonts w:ascii="Monospace" w:hAnsi="Monospace" w:cs="Monospace"/>
          <w:sz w:val="12"/>
          <w:szCs w:val="12"/>
        </w:rPr>
      </w:pPr>
      <w:del w:id="1841"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w:delText>
        </w:r>
      </w:del>
    </w:p>
    <w:p w14:paraId="2ADCEAD3" w14:textId="5178117C" w:rsidR="00616FD5" w:rsidRPr="00EE1BBC" w:rsidDel="00CE26C6" w:rsidRDefault="00616FD5" w:rsidP="00616FD5">
      <w:pPr>
        <w:widowControl w:val="0"/>
        <w:autoSpaceDE w:val="0"/>
        <w:autoSpaceDN w:val="0"/>
        <w:adjustRightInd w:val="0"/>
        <w:rPr>
          <w:del w:id="1842" w:author="Peter Lord" w:date="2015-08-20T19:49:00Z"/>
          <w:rFonts w:ascii="Monospace" w:hAnsi="Monospace" w:cs="Monospace"/>
          <w:sz w:val="12"/>
          <w:szCs w:val="12"/>
        </w:rPr>
      </w:pPr>
      <w:del w:id="1843"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new</w:delText>
        </w:r>
        <w:r w:rsidRPr="00EE1BBC" w:rsidDel="00CE26C6">
          <w:rPr>
            <w:rFonts w:ascii="Monospace" w:hAnsi="Monospace" w:cs="Monospace"/>
            <w:color w:val="000000"/>
            <w:sz w:val="12"/>
            <w:szCs w:val="12"/>
          </w:rPr>
          <w:delText xml:space="preserve"> NodeNotifier();</w:delText>
        </w:r>
      </w:del>
    </w:p>
    <w:p w14:paraId="78297039" w14:textId="6D890510" w:rsidR="00616FD5" w:rsidRPr="00EE1BBC" w:rsidDel="00CE26C6" w:rsidRDefault="00616FD5" w:rsidP="00616FD5">
      <w:pPr>
        <w:widowControl w:val="0"/>
        <w:autoSpaceDE w:val="0"/>
        <w:autoSpaceDN w:val="0"/>
        <w:adjustRightInd w:val="0"/>
        <w:rPr>
          <w:del w:id="1844" w:author="Peter Lord" w:date="2015-08-20T19:49:00Z"/>
          <w:rFonts w:ascii="Monospace" w:hAnsi="Monospace" w:cs="Monospace"/>
          <w:sz w:val="12"/>
          <w:szCs w:val="12"/>
        </w:rPr>
      </w:pPr>
      <w:del w:id="1845"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68C33729" w14:textId="12F26B68" w:rsidR="00616FD5" w:rsidRPr="00EE1BBC" w:rsidDel="00CE26C6" w:rsidRDefault="00616FD5" w:rsidP="00616FD5">
      <w:pPr>
        <w:widowControl w:val="0"/>
        <w:autoSpaceDE w:val="0"/>
        <w:autoSpaceDN w:val="0"/>
        <w:adjustRightInd w:val="0"/>
        <w:rPr>
          <w:del w:id="1846" w:author="Peter Lord" w:date="2015-08-20T19:49:00Z"/>
          <w:rFonts w:ascii="Monospace" w:hAnsi="Monospace" w:cs="Monospace"/>
          <w:sz w:val="12"/>
          <w:szCs w:val="12"/>
        </w:rPr>
      </w:pPr>
      <w:del w:id="1847"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 create store</w:delText>
        </w:r>
      </w:del>
    </w:p>
    <w:p w14:paraId="242814DC" w14:textId="44E7607A" w:rsidR="00616FD5" w:rsidRPr="00EE1BBC" w:rsidDel="00CE26C6" w:rsidRDefault="00616FD5" w:rsidP="00616FD5">
      <w:pPr>
        <w:widowControl w:val="0"/>
        <w:autoSpaceDE w:val="0"/>
        <w:autoSpaceDN w:val="0"/>
        <w:adjustRightInd w:val="0"/>
        <w:rPr>
          <w:del w:id="1848" w:author="Peter Lord" w:date="2015-08-20T19:49:00Z"/>
          <w:rFonts w:ascii="Monospace" w:hAnsi="Monospace" w:cs="Monospace"/>
          <w:sz w:val="12"/>
          <w:szCs w:val="12"/>
        </w:rPr>
      </w:pPr>
      <w:del w:id="1849"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w:delText>
        </w:r>
      </w:del>
    </w:p>
    <w:p w14:paraId="30B50427" w14:textId="24303F40" w:rsidR="00616FD5" w:rsidDel="00CE26C6" w:rsidRDefault="00616FD5" w:rsidP="00616FD5">
      <w:pPr>
        <w:widowControl w:val="0"/>
        <w:autoSpaceDE w:val="0"/>
        <w:autoSpaceDN w:val="0"/>
        <w:adjustRightInd w:val="0"/>
        <w:rPr>
          <w:del w:id="1850" w:author="Peter Lord" w:date="2015-08-20T19:49:00Z"/>
          <w:rFonts w:ascii="Monospace" w:hAnsi="Monospace" w:cs="Monospace"/>
          <w:color w:val="000000"/>
          <w:sz w:val="12"/>
          <w:szCs w:val="12"/>
        </w:rPr>
      </w:pPr>
      <w:del w:id="1851"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new</w:delText>
        </w:r>
        <w:r w:rsidRPr="00EE1BBC" w:rsidDel="00CE26C6">
          <w:rPr>
            <w:rFonts w:ascii="Monospace" w:hAnsi="Monospace" w:cs="Monospace"/>
            <w:color w:val="000000"/>
            <w:sz w:val="12"/>
            <w:szCs w:val="12"/>
          </w:rPr>
          <w:delText xml:space="preserve"> StoreZPK();</w:delText>
        </w:r>
      </w:del>
    </w:p>
    <w:p w14:paraId="2B6D29E8" w14:textId="69F7439A" w:rsidR="00616FD5" w:rsidRPr="00C874FD" w:rsidDel="00CE26C6" w:rsidRDefault="00616FD5" w:rsidP="00616FD5">
      <w:pPr>
        <w:widowControl w:val="0"/>
        <w:autoSpaceDE w:val="0"/>
        <w:autoSpaceDN w:val="0"/>
        <w:adjustRightInd w:val="0"/>
        <w:rPr>
          <w:del w:id="1852" w:author="Peter Lord" w:date="2015-08-20T19:49:00Z"/>
          <w:rFonts w:ascii="Monospace" w:hAnsi="Monospace" w:cs="Monospace"/>
          <w:color w:val="000000"/>
          <w:sz w:val="12"/>
          <w:szCs w:val="12"/>
        </w:rPr>
      </w:pPr>
    </w:p>
    <w:p w14:paraId="15ED65AD" w14:textId="5FD632E1" w:rsidR="00616FD5" w:rsidRPr="00EE1BBC" w:rsidDel="00CE26C6" w:rsidRDefault="00616FD5" w:rsidP="00616FD5">
      <w:pPr>
        <w:widowControl w:val="0"/>
        <w:autoSpaceDE w:val="0"/>
        <w:autoSpaceDN w:val="0"/>
        <w:adjustRightInd w:val="0"/>
        <w:rPr>
          <w:del w:id="1853" w:author="Peter Lord" w:date="2015-08-20T19:49:00Z"/>
          <w:rFonts w:ascii="Monospace" w:hAnsi="Monospace" w:cs="Monospace"/>
          <w:sz w:val="12"/>
          <w:szCs w:val="12"/>
        </w:rPr>
      </w:pPr>
      <w:del w:id="1854"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 xml:space="preserve">// Register </w:delText>
        </w:r>
        <w:r w:rsidRPr="00EE1BBC" w:rsidDel="00CE26C6">
          <w:rPr>
            <w:rFonts w:ascii="Monospace" w:hAnsi="Monospace" w:cs="Monospace"/>
            <w:color w:val="3F7F5F"/>
            <w:sz w:val="12"/>
            <w:szCs w:val="12"/>
            <w:u w:val="single"/>
          </w:rPr>
          <w:delText>admin</w:delText>
        </w:r>
        <w:r w:rsidRPr="00EE1BBC" w:rsidDel="00CE26C6">
          <w:rPr>
            <w:rFonts w:ascii="Monospace" w:hAnsi="Monospace" w:cs="Monospace"/>
            <w:color w:val="3F7F5F"/>
            <w:sz w:val="12"/>
            <w:szCs w:val="12"/>
          </w:rPr>
          <w:delText xml:space="preserve"> target</w:delText>
        </w:r>
      </w:del>
    </w:p>
    <w:p w14:paraId="4F6260C2" w14:textId="56B3935E" w:rsidR="00616FD5" w:rsidRPr="00EE1BBC" w:rsidDel="00CE26C6" w:rsidRDefault="00616FD5" w:rsidP="00616FD5">
      <w:pPr>
        <w:widowControl w:val="0"/>
        <w:autoSpaceDE w:val="0"/>
        <w:autoSpaceDN w:val="0"/>
        <w:adjustRightInd w:val="0"/>
        <w:rPr>
          <w:del w:id="1855" w:author="Peter Lord" w:date="2015-08-20T19:49:00Z"/>
          <w:rFonts w:ascii="Monospace" w:hAnsi="Monospace" w:cs="Monospace"/>
          <w:sz w:val="12"/>
          <w:szCs w:val="12"/>
        </w:rPr>
      </w:pPr>
      <w:del w:id="1856"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w:delText>
        </w:r>
      </w:del>
    </w:p>
    <w:p w14:paraId="0C26D430" w14:textId="7AE67ACF" w:rsidR="00616FD5" w:rsidRPr="00EE1BBC" w:rsidDel="00CE26C6" w:rsidRDefault="00616FD5" w:rsidP="00616FD5">
      <w:pPr>
        <w:widowControl w:val="0"/>
        <w:autoSpaceDE w:val="0"/>
        <w:autoSpaceDN w:val="0"/>
        <w:adjustRightInd w:val="0"/>
        <w:rPr>
          <w:del w:id="1857" w:author="Peter Lord" w:date="2015-08-20T19:49:00Z"/>
          <w:rFonts w:ascii="Monospace" w:hAnsi="Monospace" w:cs="Monospace"/>
          <w:sz w:val="12"/>
          <w:szCs w:val="12"/>
        </w:rPr>
      </w:pPr>
      <w:del w:id="1858"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Target.</w:delText>
        </w:r>
        <w:r w:rsidRPr="00EE1BBC" w:rsidDel="00CE26C6">
          <w:rPr>
            <w:rFonts w:ascii="Monospace" w:hAnsi="Monospace" w:cs="Monospace"/>
            <w:i/>
            <w:iCs/>
            <w:color w:val="000000"/>
            <w:sz w:val="12"/>
            <w:szCs w:val="12"/>
          </w:rPr>
          <w:delText>register</w:delText>
        </w:r>
        <w:r w:rsidRPr="00EE1BBC" w:rsidDel="00CE26C6">
          <w:rPr>
            <w:rFonts w:ascii="Monospace" w:hAnsi="Monospace" w:cs="Monospace"/>
            <w:color w:val="000000"/>
            <w:sz w:val="12"/>
            <w:szCs w:val="12"/>
          </w:rPr>
          <w:delText>(AdminTarget.</w:delText>
        </w:r>
        <w:r w:rsidRPr="00EE1BBC" w:rsidDel="00CE26C6">
          <w:rPr>
            <w:rFonts w:ascii="Monospace" w:hAnsi="Monospace" w:cs="Monospace"/>
            <w:b/>
            <w:bCs/>
            <w:color w:val="7F0055"/>
            <w:sz w:val="12"/>
            <w:szCs w:val="12"/>
          </w:rPr>
          <w:delText>class</w:delText>
        </w:r>
        <w:r w:rsidRPr="00EE1BBC" w:rsidDel="00CE26C6">
          <w:rPr>
            <w:rFonts w:ascii="Monospace" w:hAnsi="Monospace" w:cs="Monospace"/>
            <w:color w:val="000000"/>
            <w:sz w:val="12"/>
            <w:szCs w:val="12"/>
          </w:rPr>
          <w:delText>);</w:delText>
        </w:r>
      </w:del>
    </w:p>
    <w:p w14:paraId="48A6E385" w14:textId="2EAC49EE" w:rsidR="00616FD5" w:rsidRPr="00EE1BBC" w:rsidDel="00CE26C6" w:rsidRDefault="00616FD5" w:rsidP="00616FD5">
      <w:pPr>
        <w:widowControl w:val="0"/>
        <w:autoSpaceDE w:val="0"/>
        <w:autoSpaceDN w:val="0"/>
        <w:adjustRightInd w:val="0"/>
        <w:rPr>
          <w:del w:id="1859" w:author="Peter Lord" w:date="2015-08-20T19:49:00Z"/>
          <w:rFonts w:ascii="Monospace" w:hAnsi="Monospace" w:cs="Monospace"/>
          <w:sz w:val="12"/>
          <w:szCs w:val="12"/>
        </w:rPr>
      </w:pPr>
      <w:del w:id="1860"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457333FE" w14:textId="7A83C2C9" w:rsidR="00616FD5" w:rsidRPr="00EE1BBC" w:rsidDel="00CE26C6" w:rsidRDefault="00616FD5" w:rsidP="00616FD5">
      <w:pPr>
        <w:widowControl w:val="0"/>
        <w:autoSpaceDE w:val="0"/>
        <w:autoSpaceDN w:val="0"/>
        <w:adjustRightInd w:val="0"/>
        <w:rPr>
          <w:del w:id="1861" w:author="Peter Lord" w:date="2015-08-20T19:49:00Z"/>
          <w:rFonts w:ascii="Monospace" w:hAnsi="Monospace" w:cs="Monospace"/>
          <w:sz w:val="12"/>
          <w:szCs w:val="12"/>
        </w:rPr>
      </w:pPr>
      <w:del w:id="1862" w:author="Peter Lord" w:date="2015-08-20T19:49:00Z">
        <w:r w:rsidRPr="00EE1BBC" w:rsidDel="00CE26C6">
          <w:rPr>
            <w:rFonts w:ascii="Monospace" w:hAnsi="Monospace" w:cs="Monospace"/>
            <w:color w:val="000000"/>
            <w:sz w:val="12"/>
            <w:szCs w:val="12"/>
          </w:rPr>
          <w:tab/>
          <w:delText>}</w:delText>
        </w:r>
      </w:del>
    </w:p>
    <w:p w14:paraId="6F9E6678" w14:textId="2BD48033" w:rsidR="00616FD5" w:rsidRPr="00EE1BBC" w:rsidDel="00CE26C6" w:rsidRDefault="00616FD5" w:rsidP="00616FD5">
      <w:pPr>
        <w:widowControl w:val="0"/>
        <w:autoSpaceDE w:val="0"/>
        <w:autoSpaceDN w:val="0"/>
        <w:adjustRightInd w:val="0"/>
        <w:rPr>
          <w:del w:id="1863" w:author="Peter Lord" w:date="2015-08-20T19:49:00Z"/>
          <w:rFonts w:ascii="Monospace" w:hAnsi="Monospace" w:cs="Monospace"/>
          <w:sz w:val="12"/>
          <w:szCs w:val="12"/>
        </w:rPr>
      </w:pPr>
    </w:p>
    <w:p w14:paraId="2ACE0993" w14:textId="5FB987E1" w:rsidR="00616FD5" w:rsidRPr="00EE1BBC" w:rsidDel="00CE26C6" w:rsidRDefault="00616FD5" w:rsidP="00616FD5">
      <w:pPr>
        <w:widowControl w:val="0"/>
        <w:autoSpaceDE w:val="0"/>
        <w:autoSpaceDN w:val="0"/>
        <w:adjustRightInd w:val="0"/>
        <w:rPr>
          <w:del w:id="1864" w:author="Peter Lord" w:date="2015-08-20T19:49:00Z"/>
          <w:rFonts w:ascii="Monospace" w:hAnsi="Monospace" w:cs="Monospace"/>
          <w:sz w:val="12"/>
          <w:szCs w:val="12"/>
        </w:rPr>
      </w:pPr>
      <w:del w:id="1865"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646464"/>
            <w:sz w:val="12"/>
            <w:szCs w:val="12"/>
          </w:rPr>
          <w:delText>@Override</w:delText>
        </w:r>
      </w:del>
    </w:p>
    <w:p w14:paraId="3D52092B" w14:textId="53FE6CB8" w:rsidR="00616FD5" w:rsidRPr="00EE1BBC" w:rsidDel="00CE26C6" w:rsidRDefault="00616FD5" w:rsidP="00616FD5">
      <w:pPr>
        <w:widowControl w:val="0"/>
        <w:autoSpaceDE w:val="0"/>
        <w:autoSpaceDN w:val="0"/>
        <w:adjustRightInd w:val="0"/>
        <w:rPr>
          <w:del w:id="1866" w:author="Peter Lord" w:date="2015-08-20T19:49:00Z"/>
          <w:rFonts w:ascii="Monospace" w:hAnsi="Monospace" w:cs="Monospace"/>
          <w:sz w:val="12"/>
          <w:szCs w:val="12"/>
        </w:rPr>
      </w:pPr>
      <w:del w:id="1867"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protected</w:delText>
        </w:r>
        <w:r w:rsidRPr="00EE1BBC" w:rsidDel="00CE26C6">
          <w:rPr>
            <w:rFonts w:ascii="Monospace" w:hAnsi="Monospace" w:cs="Monospace"/>
            <w:color w:val="000000"/>
            <w:sz w:val="12"/>
            <w:szCs w:val="12"/>
          </w:rPr>
          <w:delText xml:space="preserve"> </w:delText>
        </w:r>
        <w:r w:rsidRPr="00EE1BBC" w:rsidDel="00CE26C6">
          <w:rPr>
            <w:rFonts w:ascii="Monospace" w:hAnsi="Monospace" w:cs="Monospace"/>
            <w:b/>
            <w:bCs/>
            <w:color w:val="7F0055"/>
            <w:sz w:val="12"/>
            <w:szCs w:val="12"/>
          </w:rPr>
          <w:delText>void</w:delText>
        </w:r>
        <w:r w:rsidRPr="00EE1BBC" w:rsidDel="00CE26C6">
          <w:rPr>
            <w:rFonts w:ascii="Monospace" w:hAnsi="Monospace" w:cs="Monospace"/>
            <w:color w:val="000000"/>
            <w:sz w:val="12"/>
            <w:szCs w:val="12"/>
          </w:rPr>
          <w:delText xml:space="preserve"> postConfigurationTerminate() {</w:delText>
        </w:r>
      </w:del>
    </w:p>
    <w:p w14:paraId="0F369C61" w14:textId="592E6746" w:rsidR="00616FD5" w:rsidRPr="00EE1BBC" w:rsidDel="00CE26C6" w:rsidRDefault="00616FD5" w:rsidP="00616FD5">
      <w:pPr>
        <w:widowControl w:val="0"/>
        <w:autoSpaceDE w:val="0"/>
        <w:autoSpaceDN w:val="0"/>
        <w:adjustRightInd w:val="0"/>
        <w:rPr>
          <w:del w:id="1868" w:author="Peter Lord" w:date="2015-08-20T19:49:00Z"/>
          <w:rFonts w:ascii="Monospace" w:hAnsi="Monospace" w:cs="Monospace"/>
          <w:sz w:val="12"/>
          <w:szCs w:val="12"/>
        </w:rPr>
      </w:pPr>
      <w:del w:id="1869"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3D19DBFA" w14:textId="34E77807" w:rsidR="00616FD5" w:rsidRPr="00EE1BBC" w:rsidDel="00CE26C6" w:rsidRDefault="00616FD5" w:rsidP="00616FD5">
      <w:pPr>
        <w:widowControl w:val="0"/>
        <w:autoSpaceDE w:val="0"/>
        <w:autoSpaceDN w:val="0"/>
        <w:adjustRightInd w:val="0"/>
        <w:rPr>
          <w:del w:id="1870" w:author="Peter Lord" w:date="2015-08-20T19:49:00Z"/>
          <w:rFonts w:ascii="Monospace" w:hAnsi="Monospace" w:cs="Monospace"/>
          <w:sz w:val="12"/>
          <w:szCs w:val="12"/>
        </w:rPr>
      </w:pPr>
      <w:del w:id="1871"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 Tidy-up</w:delText>
        </w:r>
      </w:del>
    </w:p>
    <w:p w14:paraId="2418DC24" w14:textId="273EAE9E" w:rsidR="00616FD5" w:rsidRPr="00EE1BBC" w:rsidDel="00CE26C6" w:rsidRDefault="00616FD5" w:rsidP="00616FD5">
      <w:pPr>
        <w:widowControl w:val="0"/>
        <w:autoSpaceDE w:val="0"/>
        <w:autoSpaceDN w:val="0"/>
        <w:adjustRightInd w:val="0"/>
        <w:rPr>
          <w:del w:id="1872" w:author="Peter Lord" w:date="2015-08-20T19:49:00Z"/>
          <w:rFonts w:ascii="Monospace" w:hAnsi="Monospace" w:cs="Monospace"/>
          <w:sz w:val="12"/>
          <w:szCs w:val="12"/>
        </w:rPr>
      </w:pPr>
      <w:del w:id="1873"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3F7F5F"/>
            <w:sz w:val="12"/>
            <w:szCs w:val="12"/>
          </w:rPr>
          <w:delText>//</w:delText>
        </w:r>
      </w:del>
    </w:p>
    <w:p w14:paraId="68C20E24" w14:textId="688D63FD" w:rsidR="00616FD5" w:rsidRPr="00EE1BBC" w:rsidDel="00CE26C6" w:rsidRDefault="00616FD5" w:rsidP="00616FD5">
      <w:pPr>
        <w:widowControl w:val="0"/>
        <w:autoSpaceDE w:val="0"/>
        <w:autoSpaceDN w:val="0"/>
        <w:adjustRightInd w:val="0"/>
        <w:rPr>
          <w:del w:id="1874" w:author="Peter Lord" w:date="2015-08-20T19:49:00Z"/>
          <w:rFonts w:ascii="Monospace" w:hAnsi="Monospace" w:cs="Monospace"/>
          <w:sz w:val="12"/>
          <w:szCs w:val="12"/>
        </w:rPr>
      </w:pPr>
      <w:del w:id="1875"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for</w:delText>
        </w:r>
        <w:r w:rsidRPr="00EE1BBC" w:rsidDel="00CE26C6">
          <w:rPr>
            <w:rFonts w:ascii="Monospace" w:hAnsi="Monospace" w:cs="Monospace"/>
            <w:color w:val="000000"/>
            <w:sz w:val="12"/>
            <w:szCs w:val="12"/>
          </w:rPr>
          <w:delText xml:space="preserve"> (NodeNotifier notifier : ManagedObject.</w:delText>
        </w:r>
        <w:r w:rsidRPr="00EE1BBC" w:rsidDel="00CE26C6">
          <w:rPr>
            <w:rFonts w:ascii="Monospace" w:hAnsi="Monospace" w:cs="Monospace"/>
            <w:i/>
            <w:iCs/>
            <w:color w:val="000000"/>
            <w:sz w:val="12"/>
            <w:szCs w:val="12"/>
          </w:rPr>
          <w:delText>extent</w:delText>
        </w:r>
        <w:r w:rsidRPr="00EE1BBC" w:rsidDel="00CE26C6">
          <w:rPr>
            <w:rFonts w:ascii="Monospace" w:hAnsi="Monospace" w:cs="Monospace"/>
            <w:color w:val="000000"/>
            <w:sz w:val="12"/>
            <w:szCs w:val="12"/>
          </w:rPr>
          <w:delText>(NodeNotifier.</w:delText>
        </w:r>
        <w:r w:rsidRPr="00EE1BBC" w:rsidDel="00CE26C6">
          <w:rPr>
            <w:rFonts w:ascii="Monospace" w:hAnsi="Monospace" w:cs="Monospace"/>
            <w:b/>
            <w:bCs/>
            <w:color w:val="7F0055"/>
            <w:sz w:val="12"/>
            <w:szCs w:val="12"/>
          </w:rPr>
          <w:delText>class</w:delText>
        </w:r>
        <w:r w:rsidRPr="00EE1BBC" w:rsidDel="00CE26C6">
          <w:rPr>
            <w:rFonts w:ascii="Monospace" w:hAnsi="Monospace" w:cs="Monospace"/>
            <w:color w:val="000000"/>
            <w:sz w:val="12"/>
            <w:szCs w:val="12"/>
          </w:rPr>
          <w:delText>)) {</w:delText>
        </w:r>
      </w:del>
    </w:p>
    <w:p w14:paraId="77A57CB3" w14:textId="7D10E097" w:rsidR="00616FD5" w:rsidRPr="00EE1BBC" w:rsidDel="00CE26C6" w:rsidRDefault="00616FD5" w:rsidP="00616FD5">
      <w:pPr>
        <w:widowControl w:val="0"/>
        <w:autoSpaceDE w:val="0"/>
        <w:autoSpaceDN w:val="0"/>
        <w:adjustRightInd w:val="0"/>
        <w:rPr>
          <w:del w:id="1876" w:author="Peter Lord" w:date="2015-08-20T19:49:00Z"/>
          <w:rFonts w:ascii="Monospace" w:hAnsi="Monospace" w:cs="Monospace"/>
          <w:sz w:val="12"/>
          <w:szCs w:val="12"/>
        </w:rPr>
      </w:pPr>
      <w:del w:id="1877"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ManagedObject.</w:delText>
        </w:r>
        <w:r w:rsidRPr="00EE1BBC" w:rsidDel="00CE26C6">
          <w:rPr>
            <w:rFonts w:ascii="Monospace" w:hAnsi="Monospace" w:cs="Monospace"/>
            <w:i/>
            <w:iCs/>
            <w:color w:val="000000"/>
            <w:sz w:val="12"/>
            <w:szCs w:val="12"/>
          </w:rPr>
          <w:delText>delete</w:delText>
        </w:r>
        <w:r w:rsidRPr="00EE1BBC" w:rsidDel="00CE26C6">
          <w:rPr>
            <w:rFonts w:ascii="Monospace" w:hAnsi="Monospace" w:cs="Monospace"/>
            <w:color w:val="000000"/>
            <w:sz w:val="12"/>
            <w:szCs w:val="12"/>
          </w:rPr>
          <w:delText>(notifier);</w:delText>
        </w:r>
      </w:del>
    </w:p>
    <w:p w14:paraId="22ADE85F" w14:textId="09F09DE8" w:rsidR="00616FD5" w:rsidRPr="00EE1BBC" w:rsidDel="00CE26C6" w:rsidRDefault="00616FD5" w:rsidP="00616FD5">
      <w:pPr>
        <w:widowControl w:val="0"/>
        <w:autoSpaceDE w:val="0"/>
        <w:autoSpaceDN w:val="0"/>
        <w:adjustRightInd w:val="0"/>
        <w:rPr>
          <w:del w:id="1878" w:author="Peter Lord" w:date="2015-08-20T19:49:00Z"/>
          <w:rFonts w:ascii="Monospace" w:hAnsi="Monospace" w:cs="Monospace"/>
          <w:sz w:val="12"/>
          <w:szCs w:val="12"/>
        </w:rPr>
      </w:pPr>
      <w:del w:id="1879"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w:delText>
        </w:r>
      </w:del>
    </w:p>
    <w:p w14:paraId="04B85C68" w14:textId="19CCDC56" w:rsidR="00616FD5" w:rsidRPr="00EE1BBC" w:rsidDel="00CE26C6" w:rsidRDefault="00616FD5" w:rsidP="00616FD5">
      <w:pPr>
        <w:widowControl w:val="0"/>
        <w:autoSpaceDE w:val="0"/>
        <w:autoSpaceDN w:val="0"/>
        <w:adjustRightInd w:val="0"/>
        <w:rPr>
          <w:del w:id="1880" w:author="Peter Lord" w:date="2015-08-20T19:49:00Z"/>
          <w:rFonts w:ascii="Monospace" w:hAnsi="Monospace" w:cs="Monospace"/>
          <w:sz w:val="12"/>
          <w:szCs w:val="12"/>
        </w:rPr>
      </w:pPr>
      <w:del w:id="1881"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2FBDB7BB" w14:textId="1675B380" w:rsidR="00616FD5" w:rsidRPr="00EE1BBC" w:rsidDel="00CE26C6" w:rsidRDefault="00616FD5" w:rsidP="00616FD5">
      <w:pPr>
        <w:widowControl w:val="0"/>
        <w:autoSpaceDE w:val="0"/>
        <w:autoSpaceDN w:val="0"/>
        <w:adjustRightInd w:val="0"/>
        <w:rPr>
          <w:del w:id="1882" w:author="Peter Lord" w:date="2015-08-20T19:49:00Z"/>
          <w:rFonts w:ascii="Monospace" w:hAnsi="Monospace" w:cs="Monospace"/>
          <w:sz w:val="12"/>
          <w:szCs w:val="12"/>
        </w:rPr>
      </w:pPr>
      <w:del w:id="1883"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b/>
            <w:bCs/>
            <w:color w:val="7F0055"/>
            <w:sz w:val="12"/>
            <w:szCs w:val="12"/>
          </w:rPr>
          <w:delText>for</w:delText>
        </w:r>
        <w:r w:rsidRPr="00EE1BBC" w:rsidDel="00CE26C6">
          <w:rPr>
            <w:rFonts w:ascii="Monospace" w:hAnsi="Monospace" w:cs="Monospace"/>
            <w:color w:val="000000"/>
            <w:sz w:val="12"/>
            <w:szCs w:val="12"/>
          </w:rPr>
          <w:delText xml:space="preserve"> (StoreZPK store : ManagedObject.</w:delText>
        </w:r>
        <w:r w:rsidRPr="00EE1BBC" w:rsidDel="00CE26C6">
          <w:rPr>
            <w:rFonts w:ascii="Monospace" w:hAnsi="Monospace" w:cs="Monospace"/>
            <w:i/>
            <w:iCs/>
            <w:color w:val="000000"/>
            <w:sz w:val="12"/>
            <w:szCs w:val="12"/>
          </w:rPr>
          <w:delText>extent</w:delText>
        </w:r>
        <w:r w:rsidRPr="00EE1BBC" w:rsidDel="00CE26C6">
          <w:rPr>
            <w:rFonts w:ascii="Monospace" w:hAnsi="Monospace" w:cs="Monospace"/>
            <w:color w:val="000000"/>
            <w:sz w:val="12"/>
            <w:szCs w:val="12"/>
          </w:rPr>
          <w:delText>(StoreZPK.</w:delText>
        </w:r>
        <w:r w:rsidRPr="00EE1BBC" w:rsidDel="00CE26C6">
          <w:rPr>
            <w:rFonts w:ascii="Monospace" w:hAnsi="Monospace" w:cs="Monospace"/>
            <w:b/>
            <w:bCs/>
            <w:color w:val="7F0055"/>
            <w:sz w:val="12"/>
            <w:szCs w:val="12"/>
          </w:rPr>
          <w:delText>class</w:delText>
        </w:r>
        <w:r w:rsidRPr="00EE1BBC" w:rsidDel="00CE26C6">
          <w:rPr>
            <w:rFonts w:ascii="Monospace" w:hAnsi="Monospace" w:cs="Monospace"/>
            <w:color w:val="000000"/>
            <w:sz w:val="12"/>
            <w:szCs w:val="12"/>
          </w:rPr>
          <w:delText>)) {</w:delText>
        </w:r>
      </w:del>
    </w:p>
    <w:p w14:paraId="1C3E5262" w14:textId="1AC66C02" w:rsidR="00616FD5" w:rsidRPr="00EE1BBC" w:rsidDel="00CE26C6" w:rsidRDefault="00616FD5" w:rsidP="00616FD5">
      <w:pPr>
        <w:widowControl w:val="0"/>
        <w:autoSpaceDE w:val="0"/>
        <w:autoSpaceDN w:val="0"/>
        <w:adjustRightInd w:val="0"/>
        <w:rPr>
          <w:del w:id="1884" w:author="Peter Lord" w:date="2015-08-20T19:49:00Z"/>
          <w:rFonts w:ascii="Monospace" w:hAnsi="Monospace" w:cs="Monospace"/>
          <w:sz w:val="12"/>
          <w:szCs w:val="12"/>
        </w:rPr>
      </w:pPr>
      <w:del w:id="1885"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ManagedObject.</w:delText>
        </w:r>
        <w:r w:rsidRPr="00EE1BBC" w:rsidDel="00CE26C6">
          <w:rPr>
            <w:rFonts w:ascii="Monospace" w:hAnsi="Monospace" w:cs="Monospace"/>
            <w:i/>
            <w:iCs/>
            <w:color w:val="000000"/>
            <w:sz w:val="12"/>
            <w:szCs w:val="12"/>
          </w:rPr>
          <w:delText>delete</w:delText>
        </w:r>
        <w:r w:rsidRPr="00EE1BBC" w:rsidDel="00CE26C6">
          <w:rPr>
            <w:rFonts w:ascii="Monospace" w:hAnsi="Monospace" w:cs="Monospace"/>
            <w:color w:val="000000"/>
            <w:sz w:val="12"/>
            <w:szCs w:val="12"/>
          </w:rPr>
          <w:delText>(store);</w:delText>
        </w:r>
      </w:del>
    </w:p>
    <w:p w14:paraId="1DEB3E17" w14:textId="74B3444B" w:rsidR="00616FD5" w:rsidRPr="00EE1BBC" w:rsidDel="00CE26C6" w:rsidRDefault="00616FD5" w:rsidP="00616FD5">
      <w:pPr>
        <w:widowControl w:val="0"/>
        <w:autoSpaceDE w:val="0"/>
        <w:autoSpaceDN w:val="0"/>
        <w:adjustRightInd w:val="0"/>
        <w:rPr>
          <w:del w:id="1886" w:author="Peter Lord" w:date="2015-08-20T19:49:00Z"/>
          <w:rFonts w:ascii="Monospace" w:hAnsi="Monospace" w:cs="Monospace"/>
          <w:sz w:val="12"/>
          <w:szCs w:val="12"/>
        </w:rPr>
      </w:pPr>
      <w:del w:id="1887"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w:delText>
        </w:r>
      </w:del>
    </w:p>
    <w:p w14:paraId="64B9AC94" w14:textId="3EBB5F75" w:rsidR="00616FD5" w:rsidRPr="00C874FD" w:rsidDel="00CE26C6" w:rsidRDefault="00616FD5" w:rsidP="00616FD5">
      <w:pPr>
        <w:widowControl w:val="0"/>
        <w:autoSpaceDE w:val="0"/>
        <w:autoSpaceDN w:val="0"/>
        <w:adjustRightInd w:val="0"/>
        <w:rPr>
          <w:del w:id="1888" w:author="Peter Lord" w:date="2015-08-20T19:49:00Z"/>
          <w:rFonts w:ascii="Monospace" w:hAnsi="Monospace" w:cs="Monospace"/>
          <w:color w:val="000000"/>
          <w:sz w:val="12"/>
          <w:szCs w:val="12"/>
        </w:rPr>
      </w:pPr>
      <w:del w:id="1889"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r>
      </w:del>
    </w:p>
    <w:p w14:paraId="421E9AC2" w14:textId="62377610" w:rsidR="00616FD5" w:rsidRPr="00EE1BBC" w:rsidDel="00CE26C6" w:rsidRDefault="00616FD5" w:rsidP="00616FD5">
      <w:pPr>
        <w:widowControl w:val="0"/>
        <w:autoSpaceDE w:val="0"/>
        <w:autoSpaceDN w:val="0"/>
        <w:adjustRightInd w:val="0"/>
        <w:rPr>
          <w:del w:id="1890" w:author="Peter Lord" w:date="2015-08-20T19:49:00Z"/>
          <w:rFonts w:ascii="Monospace" w:hAnsi="Monospace" w:cs="Monospace"/>
          <w:sz w:val="12"/>
          <w:szCs w:val="12"/>
        </w:rPr>
      </w:pPr>
      <w:del w:id="1891" w:author="Peter Lord" w:date="2015-08-20T19:49:00Z">
        <w:r w:rsidRPr="00EE1BBC" w:rsidDel="00CE26C6">
          <w:rPr>
            <w:rFonts w:ascii="Monospace" w:hAnsi="Monospace" w:cs="Monospace"/>
            <w:color w:val="000000"/>
            <w:sz w:val="12"/>
            <w:szCs w:val="12"/>
          </w:rPr>
          <w:tab/>
        </w:r>
        <w:r w:rsidRPr="00EE1BBC" w:rsidDel="00CE26C6">
          <w:rPr>
            <w:rFonts w:ascii="Monospace" w:hAnsi="Monospace" w:cs="Monospace"/>
            <w:color w:val="000000"/>
            <w:sz w:val="12"/>
            <w:szCs w:val="12"/>
          </w:rPr>
          <w:tab/>
          <w:delText>Target.</w:delText>
        </w:r>
        <w:r w:rsidRPr="00EE1BBC" w:rsidDel="00CE26C6">
          <w:rPr>
            <w:rFonts w:ascii="Monospace" w:hAnsi="Monospace" w:cs="Monospace"/>
            <w:i/>
            <w:iCs/>
            <w:color w:val="000000"/>
            <w:sz w:val="12"/>
            <w:szCs w:val="12"/>
          </w:rPr>
          <w:delText>unregister</w:delText>
        </w:r>
        <w:r w:rsidRPr="00EE1BBC" w:rsidDel="00CE26C6">
          <w:rPr>
            <w:rFonts w:ascii="Monospace" w:hAnsi="Monospace" w:cs="Monospace"/>
            <w:color w:val="000000"/>
            <w:sz w:val="12"/>
            <w:szCs w:val="12"/>
          </w:rPr>
          <w:delText>(</w:delText>
        </w:r>
        <w:r w:rsidRPr="00EE1BBC" w:rsidDel="00CE26C6">
          <w:rPr>
            <w:rFonts w:ascii="Monospace" w:hAnsi="Monospace" w:cs="Monospace"/>
            <w:color w:val="2A00FF"/>
            <w:sz w:val="12"/>
            <w:szCs w:val="12"/>
          </w:rPr>
          <w:delText>"hydra"</w:delText>
        </w:r>
        <w:r w:rsidRPr="00EE1BBC" w:rsidDel="00CE26C6">
          <w:rPr>
            <w:rFonts w:ascii="Monospace" w:hAnsi="Monospace" w:cs="Monospace"/>
            <w:color w:val="000000"/>
            <w:sz w:val="12"/>
            <w:szCs w:val="12"/>
          </w:rPr>
          <w:delText>);</w:delText>
        </w:r>
      </w:del>
    </w:p>
    <w:p w14:paraId="2B23DB05" w14:textId="4EBBC0EF" w:rsidR="00616FD5" w:rsidRPr="00EE1BBC" w:rsidDel="00CE26C6" w:rsidRDefault="00616FD5" w:rsidP="00616FD5">
      <w:pPr>
        <w:widowControl w:val="0"/>
        <w:autoSpaceDE w:val="0"/>
        <w:autoSpaceDN w:val="0"/>
        <w:adjustRightInd w:val="0"/>
        <w:rPr>
          <w:del w:id="1892" w:author="Peter Lord" w:date="2015-08-20T19:49:00Z"/>
          <w:rFonts w:ascii="Monospace" w:hAnsi="Monospace" w:cs="Monospace"/>
          <w:sz w:val="12"/>
          <w:szCs w:val="12"/>
        </w:rPr>
      </w:pPr>
      <w:del w:id="1893" w:author="Peter Lord" w:date="2015-08-20T19:49:00Z">
        <w:r w:rsidRPr="00EE1BBC" w:rsidDel="00CE26C6">
          <w:rPr>
            <w:rFonts w:ascii="Monospace" w:hAnsi="Monospace" w:cs="Monospace"/>
            <w:color w:val="000000"/>
            <w:sz w:val="12"/>
            <w:szCs w:val="12"/>
          </w:rPr>
          <w:tab/>
          <w:delText>}</w:delText>
        </w:r>
      </w:del>
    </w:p>
    <w:p w14:paraId="199620CA" w14:textId="64FFF8FF" w:rsidR="00616FD5" w:rsidRPr="00EE1BBC" w:rsidDel="00CE26C6" w:rsidRDefault="00616FD5" w:rsidP="00616FD5">
      <w:pPr>
        <w:widowControl w:val="0"/>
        <w:autoSpaceDE w:val="0"/>
        <w:autoSpaceDN w:val="0"/>
        <w:adjustRightInd w:val="0"/>
        <w:rPr>
          <w:del w:id="1894" w:author="Peter Lord" w:date="2015-08-20T19:49:00Z"/>
          <w:rFonts w:ascii="Monospace" w:hAnsi="Monospace" w:cs="Monospace"/>
          <w:sz w:val="12"/>
          <w:szCs w:val="12"/>
        </w:rPr>
      </w:pPr>
      <w:del w:id="1895" w:author="Peter Lord" w:date="2015-08-20T19:49:00Z">
        <w:r w:rsidRPr="00EE1BBC" w:rsidDel="00CE26C6">
          <w:rPr>
            <w:rFonts w:ascii="Monospace" w:hAnsi="Monospace" w:cs="Monospace"/>
            <w:color w:val="000000"/>
            <w:sz w:val="12"/>
            <w:szCs w:val="12"/>
          </w:rPr>
          <w:tab/>
        </w:r>
      </w:del>
    </w:p>
    <w:p w14:paraId="2F74B449" w14:textId="6034A0F5" w:rsidR="00616FD5" w:rsidRPr="00EE1BBC" w:rsidDel="00CE26C6" w:rsidRDefault="00616FD5" w:rsidP="00616FD5">
      <w:pPr>
        <w:widowControl w:val="0"/>
        <w:autoSpaceDE w:val="0"/>
        <w:autoSpaceDN w:val="0"/>
        <w:adjustRightInd w:val="0"/>
        <w:rPr>
          <w:del w:id="1896" w:author="Peter Lord" w:date="2015-08-20T19:49:00Z"/>
          <w:rFonts w:ascii="Monospace" w:hAnsi="Monospace" w:cs="Monospace"/>
          <w:sz w:val="12"/>
          <w:szCs w:val="12"/>
        </w:rPr>
      </w:pPr>
      <w:del w:id="1897" w:author="Peter Lord" w:date="2015-08-20T19:49:00Z">
        <w:r w:rsidRPr="00EE1BBC" w:rsidDel="00CE26C6">
          <w:rPr>
            <w:rFonts w:ascii="Monospace" w:hAnsi="Monospace" w:cs="Monospace"/>
            <w:color w:val="000000"/>
            <w:sz w:val="12"/>
            <w:szCs w:val="12"/>
          </w:rPr>
          <w:delText>}</w:delText>
        </w:r>
      </w:del>
    </w:p>
    <w:p w14:paraId="2B351243" w14:textId="77777777" w:rsidR="00616FD5" w:rsidRDefault="00616FD5" w:rsidP="00616FD5">
      <w:pPr>
        <w:pStyle w:val="BodyText"/>
      </w:pPr>
      <w:r>
        <w:t>However, should these components require configuration, then an alternative is to create these when application configuration is activated.</w:t>
      </w:r>
    </w:p>
    <w:p w14:paraId="7E67AF2E" w14:textId="77777777" w:rsidR="00616FD5" w:rsidRDefault="00616FD5" w:rsidP="00E87812">
      <w:pPr>
        <w:pStyle w:val="BodyText"/>
      </w:pPr>
    </w:p>
    <w:p w14:paraId="3C5F6E43" w14:textId="44A510CA" w:rsidR="0078304A" w:rsidRDefault="0078304A" w:rsidP="00E87812">
      <w:pPr>
        <w:pStyle w:val="Heading3"/>
      </w:pPr>
      <w:r>
        <w:lastRenderedPageBreak/>
        <w:t>Summary</w:t>
      </w:r>
    </w:p>
    <w:p w14:paraId="4A8DDC63" w14:textId="01C533CD" w:rsidR="0078304A" w:rsidRDefault="0078304A" w:rsidP="00E87812">
      <w:pPr>
        <w:pStyle w:val="BodyText"/>
      </w:pPr>
      <w:r>
        <w:t xml:space="preserve">The following gives a summary of the </w:t>
      </w:r>
      <w:r w:rsidR="00A51AAA">
        <w:t>high availability’s</w:t>
      </w:r>
      <w:r>
        <w:t xml:space="preserve"> </w:t>
      </w:r>
      <w:r w:rsidR="00A51AAA">
        <w:t>behavior</w:t>
      </w:r>
      <w:r>
        <w:t>: -</w:t>
      </w:r>
    </w:p>
    <w:p w14:paraId="19C9CC0F" w14:textId="17F05C41" w:rsidR="0078304A" w:rsidRDefault="0078304A" w:rsidP="00E87812">
      <w:pPr>
        <w:pStyle w:val="Heading4"/>
      </w:pPr>
      <w:r>
        <w:t>Cold start</w:t>
      </w:r>
    </w:p>
    <w:p w14:paraId="6DA617EA" w14:textId="688BAF83" w:rsidR="0078304A" w:rsidRDefault="00D4496D" w:rsidP="00E87812">
      <w:pPr>
        <w:pStyle w:val="BodyText"/>
        <w:numPr>
          <w:ilvl w:val="0"/>
          <w:numId w:val="24"/>
        </w:numPr>
      </w:pPr>
      <w:r>
        <w:t>All nodes started</w:t>
      </w:r>
    </w:p>
    <w:p w14:paraId="2EFADA0B" w14:textId="0FF1594A" w:rsidR="00D4496D" w:rsidRDefault="00D4496D" w:rsidP="00E87812">
      <w:pPr>
        <w:pStyle w:val="BodyText"/>
        <w:numPr>
          <w:ilvl w:val="0"/>
          <w:numId w:val="24"/>
        </w:numPr>
      </w:pPr>
      <w:r>
        <w:t xml:space="preserve">Load and activate </w:t>
      </w:r>
      <w:proofErr w:type="spellStart"/>
      <w:r>
        <w:t>haservice</w:t>
      </w:r>
      <w:proofErr w:type="spellEnd"/>
      <w:r>
        <w:t xml:space="preserve"> configuration on all nodes</w:t>
      </w:r>
    </w:p>
    <w:p w14:paraId="1A285AB6" w14:textId="54771E7C" w:rsidR="00D4496D" w:rsidRDefault="00D4496D" w:rsidP="00E87812">
      <w:pPr>
        <w:pStyle w:val="BodyText"/>
        <w:numPr>
          <w:ilvl w:val="0"/>
          <w:numId w:val="24"/>
        </w:numPr>
      </w:pPr>
      <w:r>
        <w:t xml:space="preserve">Run </w:t>
      </w:r>
      <w:r w:rsidRPr="00E87812">
        <w:rPr>
          <w:b/>
        </w:rPr>
        <w:t>administrator rehydrate hydra</w:t>
      </w:r>
      <w:r>
        <w:rPr>
          <w:b/>
        </w:rPr>
        <w:t xml:space="preserve"> </w:t>
      </w:r>
      <w:r>
        <w:t>on one node – this will trigger the secondary store to load all keys from disk</w:t>
      </w:r>
    </w:p>
    <w:p w14:paraId="40C45C5F" w14:textId="16CF3110" w:rsidR="00D4496D" w:rsidRDefault="00D4496D" w:rsidP="00E87812">
      <w:pPr>
        <w:pStyle w:val="Heading4"/>
      </w:pPr>
      <w:r>
        <w:t>Processing transactions</w:t>
      </w:r>
    </w:p>
    <w:p w14:paraId="78D95C00" w14:textId="3F47E89B" w:rsidR="00D4496D" w:rsidRDefault="00D4496D" w:rsidP="00E87812">
      <w:pPr>
        <w:pStyle w:val="BodyText"/>
        <w:numPr>
          <w:ilvl w:val="0"/>
          <w:numId w:val="25"/>
        </w:numPr>
      </w:pPr>
      <w:r>
        <w:t>Processing can be sent to any node</w:t>
      </w:r>
    </w:p>
    <w:p w14:paraId="44B35F5F" w14:textId="668726A4" w:rsidR="00D4496D" w:rsidRDefault="00D4496D" w:rsidP="00E87812">
      <w:pPr>
        <w:pStyle w:val="BodyText"/>
        <w:numPr>
          <w:ilvl w:val="0"/>
          <w:numId w:val="25"/>
        </w:numPr>
      </w:pPr>
      <w:r>
        <w:t>ZPKs are read from local shared memory</w:t>
      </w:r>
    </w:p>
    <w:p w14:paraId="259A0097" w14:textId="70702E98" w:rsidR="00D4496D" w:rsidRDefault="00D4496D" w:rsidP="00E87812">
      <w:pPr>
        <w:pStyle w:val="Heading4"/>
      </w:pPr>
      <w:r>
        <w:t>Key exchange transaction</w:t>
      </w:r>
    </w:p>
    <w:p w14:paraId="74715495" w14:textId="57783367" w:rsidR="00D4496D" w:rsidRDefault="00D4496D" w:rsidP="00E87812">
      <w:pPr>
        <w:pStyle w:val="BodyText"/>
        <w:numPr>
          <w:ilvl w:val="0"/>
          <w:numId w:val="26"/>
        </w:numPr>
      </w:pPr>
      <w:r>
        <w:t>DKE message sent to any node</w:t>
      </w:r>
    </w:p>
    <w:p w14:paraId="5F90F79D" w14:textId="4007719F" w:rsidR="00D4496D" w:rsidRDefault="00D4496D" w:rsidP="00E87812">
      <w:pPr>
        <w:pStyle w:val="BodyText"/>
        <w:numPr>
          <w:ilvl w:val="0"/>
          <w:numId w:val="26"/>
        </w:numPr>
      </w:pPr>
      <w:r>
        <w:t>New ZPK is created and automatically replicated to all nodes</w:t>
      </w:r>
    </w:p>
    <w:p w14:paraId="2BB45401" w14:textId="7AEB28D0" w:rsidR="00D4496D" w:rsidRDefault="00D4496D" w:rsidP="00E87812">
      <w:pPr>
        <w:pStyle w:val="BodyText"/>
        <w:numPr>
          <w:ilvl w:val="0"/>
          <w:numId w:val="26"/>
        </w:numPr>
      </w:pPr>
      <w:r>
        <w:t>Secondary store is triggered to copy ZPK to disk</w:t>
      </w:r>
    </w:p>
    <w:p w14:paraId="2A89BE68" w14:textId="66C2B276" w:rsidR="00D4496D" w:rsidRDefault="00D4496D" w:rsidP="00E87812">
      <w:pPr>
        <w:pStyle w:val="BodyText"/>
        <w:numPr>
          <w:ilvl w:val="0"/>
          <w:numId w:val="26"/>
        </w:numPr>
      </w:pPr>
      <w:r>
        <w:t>Any old ZPKs are removed</w:t>
      </w:r>
      <w:r w:rsidR="002A630B">
        <w:t xml:space="preserve"> (which in turn triggers the secondary store to remove or rename the external file)</w:t>
      </w:r>
    </w:p>
    <w:p w14:paraId="03F8021D" w14:textId="2D17BFD0" w:rsidR="00D4496D" w:rsidRDefault="00D4496D" w:rsidP="00E87812">
      <w:pPr>
        <w:pStyle w:val="Heading4"/>
      </w:pPr>
      <w:r>
        <w:t>Node failure (planned or unexpected)</w:t>
      </w:r>
    </w:p>
    <w:p w14:paraId="430EEE00" w14:textId="7E38C1A6" w:rsidR="00D4496D" w:rsidRDefault="00D4496D" w:rsidP="00E87812">
      <w:pPr>
        <w:pStyle w:val="BodyText"/>
        <w:numPr>
          <w:ilvl w:val="0"/>
          <w:numId w:val="27"/>
        </w:numPr>
      </w:pPr>
      <w:r>
        <w:t>If active node fails, then active responsibility is passed to first replica</w:t>
      </w:r>
      <w:r w:rsidR="002A630B">
        <w:t xml:space="preserve"> and node is removed from node list</w:t>
      </w:r>
      <w:r>
        <w:t>.  New active node will export all keys to local disk</w:t>
      </w:r>
    </w:p>
    <w:p w14:paraId="69CC4A82" w14:textId="19DB98B9" w:rsidR="00D4496D" w:rsidRDefault="00D4496D" w:rsidP="00E87812">
      <w:pPr>
        <w:pStyle w:val="BodyText"/>
        <w:numPr>
          <w:ilvl w:val="0"/>
          <w:numId w:val="27"/>
        </w:numPr>
      </w:pPr>
      <w:r>
        <w:t xml:space="preserve">If replica node fails, then replica is removed from </w:t>
      </w:r>
      <w:r w:rsidR="002A630B">
        <w:t>node list</w:t>
      </w:r>
    </w:p>
    <w:p w14:paraId="02F9CE6A" w14:textId="4C8692D2" w:rsidR="00D4496D" w:rsidRDefault="00D4496D" w:rsidP="00E87812">
      <w:pPr>
        <w:pStyle w:val="BodyText"/>
        <w:numPr>
          <w:ilvl w:val="0"/>
          <w:numId w:val="27"/>
        </w:numPr>
      </w:pPr>
      <w:r>
        <w:t xml:space="preserve">Quorum </w:t>
      </w:r>
      <w:proofErr w:type="spellStart"/>
      <w:r>
        <w:t>notifier</w:t>
      </w:r>
      <w:proofErr w:type="spellEnd"/>
      <w:r>
        <w:t xml:space="preserve"> called to disable DKE messages</w:t>
      </w:r>
    </w:p>
    <w:p w14:paraId="61BB4E57" w14:textId="03F723E8" w:rsidR="00D4496D" w:rsidRDefault="00D4496D" w:rsidP="00E87812">
      <w:pPr>
        <w:pStyle w:val="BodyText"/>
        <w:numPr>
          <w:ilvl w:val="0"/>
          <w:numId w:val="27"/>
        </w:numPr>
      </w:pPr>
      <w:r>
        <w:t>Node is restored</w:t>
      </w:r>
    </w:p>
    <w:p w14:paraId="15F8A144" w14:textId="6C37C3C3" w:rsidR="00D4496D" w:rsidRDefault="00D4496D" w:rsidP="00E87812">
      <w:pPr>
        <w:pStyle w:val="BodyText"/>
        <w:numPr>
          <w:ilvl w:val="0"/>
          <w:numId w:val="27"/>
        </w:numPr>
      </w:pPr>
      <w:proofErr w:type="spellStart"/>
      <w:r>
        <w:t>Haservice</w:t>
      </w:r>
      <w:proofErr w:type="spellEnd"/>
      <w:r>
        <w:t xml:space="preserve"> configuration loaded and activated – this will re-sync data</w:t>
      </w:r>
    </w:p>
    <w:p w14:paraId="63FC96F3" w14:textId="325E07BA" w:rsidR="00D4496D" w:rsidRDefault="00D4496D" w:rsidP="00E87812">
      <w:pPr>
        <w:pStyle w:val="BodyText"/>
        <w:numPr>
          <w:ilvl w:val="0"/>
          <w:numId w:val="27"/>
        </w:numPr>
      </w:pPr>
      <w:r>
        <w:t xml:space="preserve">Key exchange can be manually resumed (or automatically via a node </w:t>
      </w:r>
      <w:proofErr w:type="spellStart"/>
      <w:r>
        <w:t>notifier</w:t>
      </w:r>
      <w:proofErr w:type="spellEnd"/>
      <w:r>
        <w:t>)</w:t>
      </w:r>
    </w:p>
    <w:p w14:paraId="69B94774" w14:textId="77777777" w:rsidR="00D4496D" w:rsidRPr="00D4496D" w:rsidRDefault="00D4496D" w:rsidP="00E87812">
      <w:pPr>
        <w:pStyle w:val="BodyText"/>
        <w:ind w:left="2160"/>
      </w:pPr>
    </w:p>
    <w:p w14:paraId="5C75C51D" w14:textId="5C5B3606" w:rsidR="00D4496D" w:rsidRDefault="00D4496D" w:rsidP="00E87812">
      <w:pPr>
        <w:pStyle w:val="Heading3"/>
      </w:pPr>
      <w:r>
        <w:t>Task list</w:t>
      </w:r>
    </w:p>
    <w:p w14:paraId="32345AA6" w14:textId="3FC3382D" w:rsidR="00D4496D" w:rsidRDefault="00D4496D" w:rsidP="00E87812">
      <w:pPr>
        <w:pStyle w:val="BodyText"/>
      </w:pPr>
      <w:r>
        <w:t>The following outlines the main implementation tasks required: -</w:t>
      </w:r>
    </w:p>
    <w:p w14:paraId="1D865D4F" w14:textId="77777777" w:rsidR="00D4496D" w:rsidRPr="00D4496D" w:rsidRDefault="00D4496D" w:rsidP="00E87812">
      <w:pPr>
        <w:pStyle w:val="BodyText"/>
      </w:pPr>
    </w:p>
    <w:p w14:paraId="2015692A" w14:textId="2B4DF49D" w:rsidR="00D4496D" w:rsidRDefault="00D4496D" w:rsidP="00E87812">
      <w:pPr>
        <w:pStyle w:val="BodyText"/>
        <w:numPr>
          <w:ilvl w:val="0"/>
          <w:numId w:val="28"/>
        </w:numPr>
      </w:pPr>
      <w:r>
        <w:t xml:space="preserve">Create </w:t>
      </w:r>
      <w:proofErr w:type="spellStart"/>
      <w:r>
        <w:t>haservice</w:t>
      </w:r>
      <w:proofErr w:type="spellEnd"/>
      <w:r>
        <w:t xml:space="preserve"> configuration file</w:t>
      </w:r>
    </w:p>
    <w:p w14:paraId="26D743BA" w14:textId="507BB53F" w:rsidR="00D4496D" w:rsidRDefault="00D4496D" w:rsidP="00E87812">
      <w:pPr>
        <w:pStyle w:val="BodyText"/>
        <w:numPr>
          <w:ilvl w:val="0"/>
          <w:numId w:val="28"/>
        </w:numPr>
      </w:pPr>
      <w:r>
        <w:t>Implement secondary store functions</w:t>
      </w:r>
      <w:r w:rsidR="00776231">
        <w:t>: -</w:t>
      </w:r>
    </w:p>
    <w:p w14:paraId="68ADEDCB" w14:textId="34E522CE" w:rsidR="00D4496D" w:rsidRDefault="00776231" w:rsidP="00E87812">
      <w:pPr>
        <w:pStyle w:val="BodyText"/>
        <w:numPr>
          <w:ilvl w:val="1"/>
          <w:numId w:val="28"/>
        </w:numPr>
      </w:pPr>
      <w:r>
        <w:t>Create an external file from shared memory data</w:t>
      </w:r>
    </w:p>
    <w:p w14:paraId="2CDC2BCB" w14:textId="55750869" w:rsidR="00776231" w:rsidRDefault="00776231" w:rsidP="00E87812">
      <w:pPr>
        <w:pStyle w:val="BodyText"/>
        <w:numPr>
          <w:ilvl w:val="1"/>
          <w:numId w:val="28"/>
        </w:numPr>
      </w:pPr>
      <w:r>
        <w:t>Load an external file and create a ZPK in shared memory</w:t>
      </w:r>
    </w:p>
    <w:p w14:paraId="3F7CA2C0" w14:textId="29EE44B0" w:rsidR="00776231" w:rsidRDefault="00776231" w:rsidP="00E87812">
      <w:pPr>
        <w:pStyle w:val="BodyText"/>
        <w:numPr>
          <w:ilvl w:val="1"/>
          <w:numId w:val="28"/>
        </w:numPr>
      </w:pPr>
      <w:r>
        <w:t>Delete (or backup) an external file</w:t>
      </w:r>
    </w:p>
    <w:p w14:paraId="05D07A3E" w14:textId="5778E762" w:rsidR="00776231" w:rsidRDefault="00776231" w:rsidP="00E87812">
      <w:pPr>
        <w:pStyle w:val="BodyText"/>
        <w:numPr>
          <w:ilvl w:val="1"/>
          <w:numId w:val="28"/>
        </w:numPr>
      </w:pPr>
      <w:r>
        <w:t>Iterate over all external files and create ZPKs in shared memory</w:t>
      </w:r>
    </w:p>
    <w:p w14:paraId="34CDD533" w14:textId="01735143" w:rsidR="00776231" w:rsidRDefault="00776231" w:rsidP="00E87812">
      <w:pPr>
        <w:pStyle w:val="BodyText"/>
        <w:numPr>
          <w:ilvl w:val="0"/>
          <w:numId w:val="28"/>
        </w:numPr>
      </w:pPr>
      <w:r>
        <w:t xml:space="preserve">Implement node </w:t>
      </w:r>
      <w:proofErr w:type="spellStart"/>
      <w:r>
        <w:t>notifier</w:t>
      </w:r>
      <w:proofErr w:type="spellEnd"/>
      <w:r>
        <w:t>: -</w:t>
      </w:r>
    </w:p>
    <w:p w14:paraId="54517CFB" w14:textId="5BDB80EC" w:rsidR="00776231" w:rsidRDefault="00776231" w:rsidP="00E87812">
      <w:pPr>
        <w:pStyle w:val="BodyText"/>
        <w:numPr>
          <w:ilvl w:val="1"/>
          <w:numId w:val="28"/>
        </w:numPr>
      </w:pPr>
      <w:r>
        <w:t>Iterate over all ZPKs if this node is now active for the partition</w:t>
      </w:r>
    </w:p>
    <w:p w14:paraId="5D6A8E21" w14:textId="332BAC98" w:rsidR="00776231" w:rsidRDefault="00776231" w:rsidP="00E87812">
      <w:pPr>
        <w:pStyle w:val="BodyText"/>
        <w:numPr>
          <w:ilvl w:val="1"/>
          <w:numId w:val="28"/>
        </w:numPr>
      </w:pPr>
      <w:r>
        <w:t>Optionally, keep track of available nodes to automatically re-enable key processing</w:t>
      </w:r>
    </w:p>
    <w:p w14:paraId="0EEDBE05" w14:textId="5715916E" w:rsidR="00776231" w:rsidRDefault="00776231" w:rsidP="00E87812">
      <w:pPr>
        <w:pStyle w:val="BodyText"/>
        <w:numPr>
          <w:ilvl w:val="0"/>
          <w:numId w:val="28"/>
        </w:numPr>
      </w:pPr>
      <w:r>
        <w:t xml:space="preserve">Implement quorum </w:t>
      </w:r>
      <w:proofErr w:type="spellStart"/>
      <w:r>
        <w:t>notfier</w:t>
      </w:r>
      <w:proofErr w:type="spellEnd"/>
      <w:r>
        <w:t>: -</w:t>
      </w:r>
    </w:p>
    <w:p w14:paraId="06647628" w14:textId="4BCBF45E" w:rsidR="00776231" w:rsidRDefault="00776231" w:rsidP="00E87812">
      <w:pPr>
        <w:pStyle w:val="BodyText"/>
        <w:numPr>
          <w:ilvl w:val="1"/>
          <w:numId w:val="28"/>
        </w:numPr>
      </w:pPr>
      <w:r>
        <w:t>When quorum fails, disable key processing</w:t>
      </w:r>
    </w:p>
    <w:p w14:paraId="71790BF0" w14:textId="150FAA58" w:rsidR="00776231" w:rsidRDefault="00776231" w:rsidP="00E87812">
      <w:pPr>
        <w:pStyle w:val="BodyText"/>
        <w:numPr>
          <w:ilvl w:val="0"/>
          <w:numId w:val="28"/>
        </w:numPr>
      </w:pPr>
      <w:r>
        <w:t>Implement ZPK managed object with suitable keys and queries</w:t>
      </w:r>
    </w:p>
    <w:p w14:paraId="6A6A8F7D" w14:textId="3D83FB60" w:rsidR="00776231" w:rsidRDefault="00776231" w:rsidP="00E87812">
      <w:pPr>
        <w:pStyle w:val="BodyText"/>
        <w:numPr>
          <w:ilvl w:val="0"/>
          <w:numId w:val="28"/>
        </w:numPr>
      </w:pPr>
      <w:r>
        <w:t>Implement administration targets</w:t>
      </w:r>
    </w:p>
    <w:p w14:paraId="1506B615" w14:textId="0B4F711D" w:rsidR="00776231" w:rsidRPr="00D4496D" w:rsidRDefault="00776231" w:rsidP="00E87812">
      <w:pPr>
        <w:pStyle w:val="BodyText"/>
        <w:numPr>
          <w:ilvl w:val="0"/>
          <w:numId w:val="28"/>
        </w:numPr>
      </w:pPr>
      <w:r>
        <w:t xml:space="preserve">Implement lifecycle operations to create the </w:t>
      </w:r>
      <w:proofErr w:type="spellStart"/>
      <w:r>
        <w:t>notifiers</w:t>
      </w:r>
      <w:proofErr w:type="spellEnd"/>
      <w:r>
        <w:t xml:space="preserve"> above</w:t>
      </w:r>
    </w:p>
    <w:p w14:paraId="6EB6D782" w14:textId="77777777" w:rsidR="00D4496D" w:rsidRPr="00EC1D0F" w:rsidRDefault="00D4496D" w:rsidP="00E87812">
      <w:pPr>
        <w:pStyle w:val="BodyText"/>
      </w:pPr>
    </w:p>
    <w:p w14:paraId="627C59F3" w14:textId="77777777" w:rsidR="00E90892" w:rsidRDefault="00E90892" w:rsidP="00E5441A">
      <w:pPr>
        <w:pStyle w:val="Heading2"/>
      </w:pPr>
      <w:bookmarkStart w:id="1898" w:name="_Toc301117733"/>
      <w:commentRangeStart w:id="1899"/>
      <w:r>
        <w:lastRenderedPageBreak/>
        <w:t>Disaster Recovery</w:t>
      </w:r>
      <w:bookmarkEnd w:id="1898"/>
      <w:commentRangeEnd w:id="1899"/>
      <w:r>
        <w:rPr>
          <w:rStyle w:val="CommentReference"/>
          <w:b w:val="0"/>
        </w:rPr>
        <w:commentReference w:id="1899"/>
      </w:r>
    </w:p>
    <w:p w14:paraId="5793A135" w14:textId="77777777" w:rsidR="00C202FB" w:rsidRDefault="00C202FB" w:rsidP="00C202FB">
      <w:pPr>
        <w:pStyle w:val="Title1"/>
      </w:pPr>
      <w:bookmarkStart w:id="1900" w:name="_Toc443438459"/>
      <w:bookmarkStart w:id="1901" w:name="_Toc450454581"/>
    </w:p>
    <w:p w14:paraId="559C579A" w14:textId="77777777" w:rsidR="004B46A6" w:rsidRDefault="004B46A6" w:rsidP="00E5441A">
      <w:pPr>
        <w:pStyle w:val="Heading2"/>
      </w:pPr>
      <w:bookmarkStart w:id="1902" w:name="_Toc301117734"/>
      <w:r>
        <w:t>Security</w:t>
      </w:r>
      <w:bookmarkEnd w:id="1902"/>
      <w:r>
        <w:t xml:space="preserve"> </w:t>
      </w:r>
    </w:p>
    <w:p w14:paraId="69D9979E" w14:textId="77777777" w:rsidR="004B46A6" w:rsidRDefault="004B46A6" w:rsidP="00056BC7">
      <w:pPr>
        <w:pStyle w:val="BodyText"/>
        <w:ind w:left="0"/>
      </w:pPr>
    </w:p>
    <w:p w14:paraId="5B9A7F15" w14:textId="77777777" w:rsidR="004B46A6" w:rsidRDefault="004B46A6" w:rsidP="00135E98">
      <w:pPr>
        <w:pStyle w:val="BodyText"/>
      </w:pPr>
      <w:r>
        <w:t>.</w:t>
      </w:r>
    </w:p>
    <w:p w14:paraId="510A3E0A" w14:textId="77777777" w:rsidR="001838BA" w:rsidRDefault="001838BA" w:rsidP="001838BA">
      <w:pPr>
        <w:pStyle w:val="BodyText"/>
      </w:pPr>
      <w:r>
        <w:t xml:space="preserve"> </w:t>
      </w:r>
    </w:p>
    <w:p w14:paraId="10FAF7AD" w14:textId="77777777" w:rsidR="00C202FB" w:rsidRDefault="00C202FB" w:rsidP="00C202FB">
      <w:pPr>
        <w:pStyle w:val="BodyText"/>
      </w:pPr>
    </w:p>
    <w:p w14:paraId="06FC6CDC" w14:textId="77777777" w:rsidR="00C202FB" w:rsidRPr="00C202FB" w:rsidRDefault="00C202FB" w:rsidP="00C202FB">
      <w:pPr>
        <w:pStyle w:val="BodyText"/>
      </w:pPr>
    </w:p>
    <w:p w14:paraId="1CE8F290" w14:textId="77777777" w:rsidR="00E90892" w:rsidRDefault="00E90892" w:rsidP="00E5441A">
      <w:pPr>
        <w:pStyle w:val="Heading2"/>
        <w:ind w:left="0"/>
      </w:pPr>
      <w:bookmarkStart w:id="1903" w:name="_Toc301117735"/>
      <w:commentRangeStart w:id="1904"/>
      <w:r>
        <w:t>Processing Logic</w:t>
      </w:r>
      <w:bookmarkEnd w:id="1903"/>
      <w:commentRangeEnd w:id="1904"/>
      <w:r>
        <w:t xml:space="preserve"> </w:t>
      </w:r>
      <w:r>
        <w:rPr>
          <w:rStyle w:val="CommentReference"/>
          <w:b w:val="0"/>
        </w:rPr>
        <w:commentReference w:id="1904"/>
      </w:r>
    </w:p>
    <w:p w14:paraId="2FAE5275" w14:textId="77777777" w:rsidR="00E90892" w:rsidRDefault="00E90892">
      <w:pPr>
        <w:pStyle w:val="BodyText"/>
      </w:pPr>
    </w:p>
    <w:p w14:paraId="4D9E2BAB" w14:textId="77777777" w:rsidR="00E5441A" w:rsidRDefault="00E5441A">
      <w:pPr>
        <w:pStyle w:val="BodyText"/>
      </w:pPr>
    </w:p>
    <w:p w14:paraId="47FE1ECE" w14:textId="77777777" w:rsidR="00E5441A" w:rsidRDefault="00E5441A">
      <w:pPr>
        <w:pStyle w:val="BodyText"/>
      </w:pPr>
    </w:p>
    <w:p w14:paraId="7AF09CF3" w14:textId="77777777" w:rsidR="00E5441A" w:rsidRDefault="00E5441A">
      <w:pPr>
        <w:pStyle w:val="BodyText"/>
      </w:pPr>
    </w:p>
    <w:p w14:paraId="7BC2077E" w14:textId="77777777" w:rsidR="00E90892" w:rsidRDefault="00E90892" w:rsidP="00E5441A">
      <w:pPr>
        <w:pStyle w:val="Heading2"/>
        <w:ind w:left="0"/>
      </w:pPr>
      <w:bookmarkStart w:id="1905" w:name="_Toc56988090"/>
      <w:bookmarkStart w:id="1906" w:name="_Toc301117736"/>
      <w:bookmarkEnd w:id="1900"/>
      <w:bookmarkEnd w:id="1901"/>
      <w:commentRangeStart w:id="1907"/>
      <w:r>
        <w:t>Program Comments</w:t>
      </w:r>
      <w:bookmarkEnd w:id="1905"/>
      <w:bookmarkEnd w:id="1906"/>
      <w:r>
        <w:t xml:space="preserve"> </w:t>
      </w:r>
      <w:commentRangeEnd w:id="1907"/>
      <w:r>
        <w:rPr>
          <w:rStyle w:val="CommentReference"/>
          <w:b w:val="0"/>
        </w:rPr>
        <w:commentReference w:id="1907"/>
      </w:r>
    </w:p>
    <w:p w14:paraId="5DA6584B" w14:textId="77777777" w:rsidR="00E90892" w:rsidRDefault="00E90892">
      <w:pPr>
        <w:pStyle w:val="BodyText"/>
      </w:pPr>
    </w:p>
    <w:p w14:paraId="51962843" w14:textId="77777777" w:rsidR="005B44F5" w:rsidRDefault="005B44F5" w:rsidP="005B44F5">
      <w:pPr>
        <w:pStyle w:val="BodyText"/>
      </w:pPr>
    </w:p>
    <w:p w14:paraId="08936537" w14:textId="77777777" w:rsidR="005B44F5" w:rsidRDefault="005B44F5" w:rsidP="005B44F5">
      <w:pPr>
        <w:pStyle w:val="BodyText"/>
      </w:pPr>
    </w:p>
    <w:p w14:paraId="199E9E6A" w14:textId="77777777" w:rsidR="005B44F5" w:rsidRDefault="005B44F5" w:rsidP="005B44F5">
      <w:pPr>
        <w:pStyle w:val="BodyText"/>
      </w:pPr>
    </w:p>
    <w:p w14:paraId="752FFB28" w14:textId="77777777" w:rsidR="005B44F5" w:rsidRDefault="005B44F5" w:rsidP="005B44F5">
      <w:pPr>
        <w:pStyle w:val="BodyText"/>
      </w:pPr>
      <w:r>
        <w:t xml:space="preserve"> </w:t>
      </w:r>
    </w:p>
    <w:p w14:paraId="4CC325A4" w14:textId="77777777" w:rsidR="00E90892" w:rsidRDefault="00E90892">
      <w:pPr>
        <w:pStyle w:val="Heading1"/>
      </w:pPr>
      <w:bookmarkStart w:id="1908" w:name="_Toc450454582"/>
      <w:bookmarkStart w:id="1909" w:name="_Toc301117737"/>
      <w:commentRangeStart w:id="1910"/>
      <w:r>
        <w:lastRenderedPageBreak/>
        <w:t>Data</w:t>
      </w:r>
      <w:bookmarkEnd w:id="1908"/>
      <w:bookmarkEnd w:id="1909"/>
      <w:r>
        <w:t xml:space="preserve"> </w:t>
      </w:r>
      <w:commentRangeEnd w:id="1910"/>
      <w:r>
        <w:rPr>
          <w:rStyle w:val="CommentReference"/>
          <w:b w:val="0"/>
        </w:rPr>
        <w:commentReference w:id="1910"/>
      </w:r>
    </w:p>
    <w:p w14:paraId="7587E502" w14:textId="77777777" w:rsidR="00E90892" w:rsidRDefault="00E90892">
      <w:pPr>
        <w:pStyle w:val="BodyText"/>
      </w:pPr>
    </w:p>
    <w:p w14:paraId="79697529" w14:textId="77777777" w:rsidR="00E90892" w:rsidRDefault="00E90892">
      <w:pPr>
        <w:pStyle w:val="BodyText"/>
      </w:pPr>
    </w:p>
    <w:p w14:paraId="5DC0946A" w14:textId="77777777" w:rsidR="00892D7D" w:rsidRDefault="00892D7D" w:rsidP="00892D7D">
      <w:pPr>
        <w:autoSpaceDE w:val="0"/>
        <w:autoSpaceDN w:val="0"/>
        <w:adjustRightInd w:val="0"/>
        <w:rPr>
          <w:rFonts w:ascii="Courier New" w:hAnsi="Courier New" w:cs="Courier New"/>
          <w:szCs w:val="22"/>
        </w:rPr>
      </w:pPr>
      <w:r>
        <w:rPr>
          <w:rFonts w:ascii="Courier New" w:hAnsi="Courier New" w:cs="Courier New"/>
          <w:szCs w:val="22"/>
        </w:rPr>
        <w:tab/>
        <w:t>}</w:t>
      </w:r>
    </w:p>
    <w:p w14:paraId="400A7D5A" w14:textId="77777777" w:rsidR="00892D7D" w:rsidRDefault="00892D7D" w:rsidP="00892D7D">
      <w:pPr>
        <w:autoSpaceDE w:val="0"/>
        <w:autoSpaceDN w:val="0"/>
        <w:adjustRightInd w:val="0"/>
        <w:rPr>
          <w:rFonts w:ascii="Courier New" w:hAnsi="Courier New" w:cs="Courier New"/>
          <w:szCs w:val="22"/>
        </w:rPr>
      </w:pPr>
      <w:r>
        <w:rPr>
          <w:rFonts w:ascii="Courier New" w:hAnsi="Courier New" w:cs="Courier New"/>
          <w:szCs w:val="22"/>
        </w:rPr>
        <w:tab/>
      </w:r>
    </w:p>
    <w:p w14:paraId="6D77AD2D" w14:textId="77777777" w:rsidR="00892D7D" w:rsidRDefault="00892D7D" w:rsidP="00892D7D">
      <w:pPr>
        <w:autoSpaceDE w:val="0"/>
        <w:autoSpaceDN w:val="0"/>
        <w:adjustRightInd w:val="0"/>
        <w:rPr>
          <w:rFonts w:ascii="Courier New" w:hAnsi="Courier New" w:cs="Courier New"/>
          <w:szCs w:val="22"/>
        </w:rPr>
      </w:pPr>
      <w:r>
        <w:rPr>
          <w:rFonts w:ascii="Courier New" w:hAnsi="Courier New" w:cs="Courier New"/>
          <w:szCs w:val="22"/>
        </w:rPr>
        <w:tab/>
      </w:r>
    </w:p>
    <w:p w14:paraId="233B7C21" w14:textId="77777777" w:rsidR="00892D7D" w:rsidRDefault="00892D7D" w:rsidP="00892D7D">
      <w:pPr>
        <w:autoSpaceDE w:val="0"/>
        <w:autoSpaceDN w:val="0"/>
        <w:adjustRightInd w:val="0"/>
        <w:rPr>
          <w:rFonts w:ascii="Courier New" w:hAnsi="Courier New" w:cs="Courier New"/>
          <w:szCs w:val="22"/>
        </w:rPr>
      </w:pPr>
      <w:r>
        <w:rPr>
          <w:rFonts w:ascii="Courier New" w:hAnsi="Courier New" w:cs="Courier New"/>
          <w:szCs w:val="22"/>
        </w:rPr>
        <w:tab/>
      </w:r>
      <w:proofErr w:type="gramStart"/>
      <w:r>
        <w:rPr>
          <w:rFonts w:ascii="Courier New" w:hAnsi="Courier New" w:cs="Courier New"/>
          <w:szCs w:val="22"/>
        </w:rPr>
        <w:t>//</w:t>
      </w:r>
      <w:proofErr w:type="spellStart"/>
      <w:r>
        <w:rPr>
          <w:rFonts w:ascii="Courier New" w:hAnsi="Courier New" w:cs="Courier New"/>
          <w:szCs w:val="22"/>
        </w:rPr>
        <w:t>Backout</w:t>
      </w:r>
      <w:proofErr w:type="spellEnd"/>
      <w:r>
        <w:rPr>
          <w:rFonts w:ascii="Courier New" w:hAnsi="Courier New" w:cs="Courier New"/>
          <w:szCs w:val="22"/>
        </w:rPr>
        <w:t xml:space="preserve"> method?</w:t>
      </w:r>
      <w:proofErr w:type="gramEnd"/>
    </w:p>
    <w:p w14:paraId="3C15BD4E" w14:textId="77777777" w:rsidR="00892D7D" w:rsidRDefault="00892D7D" w:rsidP="00892D7D">
      <w:pPr>
        <w:autoSpaceDE w:val="0"/>
        <w:autoSpaceDN w:val="0"/>
        <w:adjustRightInd w:val="0"/>
        <w:rPr>
          <w:rFonts w:ascii="Courier New" w:hAnsi="Courier New" w:cs="Courier New"/>
          <w:szCs w:val="22"/>
        </w:rPr>
      </w:pPr>
      <w:r>
        <w:rPr>
          <w:rFonts w:ascii="Courier New" w:hAnsi="Courier New" w:cs="Courier New"/>
          <w:szCs w:val="22"/>
        </w:rPr>
        <w:t>}</w:t>
      </w:r>
    </w:p>
    <w:p w14:paraId="290C1F78" w14:textId="77777777" w:rsidR="00892D7D" w:rsidRDefault="00892D7D">
      <w:pPr>
        <w:pStyle w:val="BodyText"/>
      </w:pPr>
    </w:p>
    <w:p w14:paraId="51201908" w14:textId="77777777" w:rsidR="00892D7D" w:rsidRDefault="00892D7D">
      <w:pPr>
        <w:pStyle w:val="BodyText"/>
      </w:pPr>
    </w:p>
    <w:p w14:paraId="576D2AF6" w14:textId="77777777" w:rsidR="00892D7D" w:rsidRDefault="00892D7D">
      <w:pPr>
        <w:pStyle w:val="BodyText"/>
      </w:pPr>
    </w:p>
    <w:p w14:paraId="1215FE28" w14:textId="77777777" w:rsidR="00E90892" w:rsidRDefault="00E90892">
      <w:pPr>
        <w:pStyle w:val="Heading2"/>
      </w:pPr>
      <w:bookmarkStart w:id="1911" w:name="_Toc443438467"/>
      <w:bookmarkStart w:id="1912" w:name="_Toc450454583"/>
      <w:bookmarkStart w:id="1913" w:name="_Toc301117738"/>
      <w:commentRangeStart w:id="1914"/>
      <w:r>
        <w:t>Input</w:t>
      </w:r>
      <w:bookmarkEnd w:id="1911"/>
      <w:bookmarkEnd w:id="1912"/>
      <w:bookmarkEnd w:id="1913"/>
      <w:commentRangeEnd w:id="1914"/>
      <w:r>
        <w:t xml:space="preserve"> </w:t>
      </w:r>
      <w:r>
        <w:rPr>
          <w:rStyle w:val="CommentReference"/>
          <w:b w:val="0"/>
        </w:rPr>
        <w:commentReference w:id="1914"/>
      </w:r>
    </w:p>
    <w:p w14:paraId="70C3EF63" w14:textId="77777777" w:rsidR="00E90892" w:rsidRDefault="00E90892">
      <w:pPr>
        <w:pStyle w:val="BodyText"/>
      </w:pPr>
    </w:p>
    <w:p w14:paraId="27C3A546" w14:textId="77777777" w:rsidR="00E90892" w:rsidRDefault="00E90892">
      <w:pPr>
        <w:pStyle w:val="BodyText"/>
      </w:pPr>
    </w:p>
    <w:p w14:paraId="17A82F18" w14:textId="77777777" w:rsidR="00E90892" w:rsidRDefault="00E90892">
      <w:pPr>
        <w:pStyle w:val="Heading2"/>
      </w:pPr>
      <w:bookmarkStart w:id="1915" w:name="_Toc443438469"/>
      <w:bookmarkStart w:id="1916" w:name="_Toc450454585"/>
      <w:bookmarkStart w:id="1917" w:name="_Toc301117739"/>
      <w:commentRangeStart w:id="1918"/>
      <w:r>
        <w:t>I/O</w:t>
      </w:r>
      <w:bookmarkEnd w:id="1915"/>
      <w:bookmarkEnd w:id="1916"/>
      <w:bookmarkEnd w:id="1917"/>
      <w:commentRangeEnd w:id="1918"/>
      <w:r>
        <w:t xml:space="preserve"> </w:t>
      </w:r>
      <w:r>
        <w:rPr>
          <w:rStyle w:val="CommentReference"/>
          <w:b w:val="0"/>
        </w:rPr>
        <w:commentReference w:id="1918"/>
      </w:r>
    </w:p>
    <w:p w14:paraId="2A237C32" w14:textId="77777777" w:rsidR="00E90892" w:rsidRDefault="00E90892">
      <w:pPr>
        <w:pStyle w:val="BodyText"/>
      </w:pPr>
    </w:p>
    <w:p w14:paraId="2E6040CA" w14:textId="77777777" w:rsidR="00E90892" w:rsidRDefault="00E90892">
      <w:pPr>
        <w:pStyle w:val="BodyText"/>
      </w:pPr>
    </w:p>
    <w:p w14:paraId="3DA248D2" w14:textId="77777777" w:rsidR="00E90892" w:rsidRDefault="00E90892">
      <w:pPr>
        <w:pStyle w:val="Heading2"/>
      </w:pPr>
      <w:bookmarkStart w:id="1919" w:name="_Toc301117740"/>
      <w:commentRangeStart w:id="1920"/>
      <w:r>
        <w:t>Triggers</w:t>
      </w:r>
      <w:bookmarkEnd w:id="1919"/>
      <w:commentRangeEnd w:id="1920"/>
      <w:r>
        <w:t xml:space="preserve"> </w:t>
      </w:r>
      <w:r>
        <w:rPr>
          <w:rStyle w:val="CommentReference"/>
          <w:b w:val="0"/>
        </w:rPr>
        <w:commentReference w:id="1920"/>
      </w:r>
    </w:p>
    <w:p w14:paraId="15D0660D" w14:textId="77777777" w:rsidR="00E90892" w:rsidRDefault="00E90892">
      <w:pPr>
        <w:pStyle w:val="BodyText"/>
      </w:pPr>
    </w:p>
    <w:p w14:paraId="76E7B851" w14:textId="77777777" w:rsidR="00E90892" w:rsidRDefault="00E90892">
      <w:pPr>
        <w:pStyle w:val="BodyText"/>
      </w:pPr>
    </w:p>
    <w:p w14:paraId="3296F316" w14:textId="77777777" w:rsidR="00E90892" w:rsidRDefault="00E90892">
      <w:pPr>
        <w:pStyle w:val="Heading2"/>
      </w:pPr>
      <w:bookmarkStart w:id="1921" w:name="_Toc443438468"/>
      <w:bookmarkStart w:id="1922" w:name="_Toc450454584"/>
      <w:bookmarkStart w:id="1923" w:name="_Toc301117741"/>
      <w:commentRangeStart w:id="1924"/>
      <w:r>
        <w:t>Output</w:t>
      </w:r>
      <w:bookmarkEnd w:id="1921"/>
      <w:bookmarkEnd w:id="1922"/>
      <w:bookmarkEnd w:id="1923"/>
      <w:commentRangeEnd w:id="1924"/>
      <w:r>
        <w:t xml:space="preserve"> </w:t>
      </w:r>
      <w:r>
        <w:rPr>
          <w:rStyle w:val="CommentReference"/>
          <w:b w:val="0"/>
        </w:rPr>
        <w:commentReference w:id="1924"/>
      </w:r>
    </w:p>
    <w:p w14:paraId="63F86FFA" w14:textId="77777777" w:rsidR="00E90892" w:rsidRDefault="00E90892">
      <w:pPr>
        <w:pStyle w:val="BodyText"/>
      </w:pPr>
    </w:p>
    <w:p w14:paraId="4CECB39E" w14:textId="77777777" w:rsidR="00E90892" w:rsidRDefault="00E90892">
      <w:pPr>
        <w:pStyle w:val="BodyText"/>
      </w:pPr>
    </w:p>
    <w:p w14:paraId="2FB3A085" w14:textId="77777777" w:rsidR="00E90892" w:rsidRPr="00CA7E66" w:rsidRDefault="00E90892" w:rsidP="00CA7E66">
      <w:pPr>
        <w:pStyle w:val="Heading2"/>
        <w:ind w:left="0"/>
        <w:rPr>
          <w:sz w:val="32"/>
          <w:szCs w:val="32"/>
        </w:rPr>
      </w:pPr>
      <w:bookmarkStart w:id="1925" w:name="_Toc301117742"/>
      <w:r w:rsidRPr="00CA7E66">
        <w:rPr>
          <w:sz w:val="32"/>
          <w:szCs w:val="32"/>
        </w:rPr>
        <w:t>Audit and Control</w:t>
      </w:r>
      <w:bookmarkEnd w:id="1925"/>
    </w:p>
    <w:p w14:paraId="1921EC47" w14:textId="77777777" w:rsidR="00E90892" w:rsidRDefault="00E90892">
      <w:pPr>
        <w:pStyle w:val="Heading2"/>
      </w:pPr>
      <w:bookmarkStart w:id="1926" w:name="_Toc301117743"/>
      <w:bookmarkStart w:id="1927" w:name="_Hlt449506780"/>
      <w:bookmarkStart w:id="1928" w:name="_Toc443438472"/>
      <w:commentRangeStart w:id="1929"/>
      <w:r>
        <w:t>Audit Practices</w:t>
      </w:r>
      <w:bookmarkEnd w:id="1926"/>
      <w:commentRangeEnd w:id="1929"/>
      <w:r>
        <w:t xml:space="preserve"> </w:t>
      </w:r>
      <w:r>
        <w:rPr>
          <w:rStyle w:val="CommentReference"/>
          <w:b w:val="0"/>
        </w:rPr>
        <w:commentReference w:id="1929"/>
      </w:r>
    </w:p>
    <w:p w14:paraId="45723117" w14:textId="77777777" w:rsidR="00E90892" w:rsidRDefault="00E90892">
      <w:pPr>
        <w:pStyle w:val="BodyText"/>
      </w:pPr>
    </w:p>
    <w:p w14:paraId="48D21C44" w14:textId="77777777" w:rsidR="00E90892" w:rsidRDefault="00E90892">
      <w:pPr>
        <w:pStyle w:val="BodyText"/>
      </w:pPr>
    </w:p>
    <w:p w14:paraId="3F933F89" w14:textId="77777777" w:rsidR="00E90892" w:rsidRDefault="00E90892">
      <w:pPr>
        <w:pStyle w:val="Heading2"/>
      </w:pPr>
      <w:bookmarkStart w:id="1930" w:name="_Toc301117744"/>
      <w:commentRangeStart w:id="1931"/>
      <w:r>
        <w:t>Control Routines</w:t>
      </w:r>
      <w:bookmarkEnd w:id="1930"/>
      <w:commentRangeEnd w:id="1931"/>
      <w:r>
        <w:t xml:space="preserve"> </w:t>
      </w:r>
      <w:r>
        <w:rPr>
          <w:rStyle w:val="CommentReference"/>
          <w:b w:val="0"/>
        </w:rPr>
        <w:commentReference w:id="1931"/>
      </w:r>
    </w:p>
    <w:p w14:paraId="0EF934A7" w14:textId="77777777" w:rsidR="00E90892" w:rsidRDefault="00E90892">
      <w:pPr>
        <w:pStyle w:val="BodyText"/>
      </w:pPr>
    </w:p>
    <w:p w14:paraId="0965A1E5" w14:textId="77777777" w:rsidR="00E90892" w:rsidRDefault="00E90892">
      <w:pPr>
        <w:pStyle w:val="BodyText"/>
      </w:pPr>
    </w:p>
    <w:p w14:paraId="1B007CA6" w14:textId="77777777" w:rsidR="00E90892" w:rsidRDefault="00E90892">
      <w:pPr>
        <w:pStyle w:val="Heading2"/>
      </w:pPr>
      <w:bookmarkStart w:id="1932" w:name="_Toc301117745"/>
      <w:commentRangeStart w:id="1933"/>
      <w:r>
        <w:t>Error Codes</w:t>
      </w:r>
      <w:bookmarkEnd w:id="1932"/>
      <w:r>
        <w:t xml:space="preserve"> </w:t>
      </w:r>
      <w:commentRangeEnd w:id="1933"/>
      <w:r>
        <w:rPr>
          <w:rStyle w:val="CommentReference"/>
          <w:b w:val="0"/>
        </w:rPr>
        <w:commentReference w:id="1933"/>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296"/>
        <w:gridCol w:w="2693"/>
        <w:gridCol w:w="2693"/>
        <w:gridCol w:w="2693"/>
      </w:tblGrid>
      <w:tr w:rsidR="00E90892" w14:paraId="3310E55D" w14:textId="77777777">
        <w:trPr>
          <w:tblHeader/>
        </w:trPr>
        <w:tc>
          <w:tcPr>
            <w:tcW w:w="1296" w:type="dxa"/>
            <w:shd w:val="pct5" w:color="auto" w:fill="FFFFFF"/>
          </w:tcPr>
          <w:bookmarkEnd w:id="1927"/>
          <w:p w14:paraId="7CBAB774" w14:textId="77777777" w:rsidR="00E90892" w:rsidRDefault="00E90892">
            <w:pPr>
              <w:pStyle w:val="TableHeader"/>
              <w:ind w:right="47"/>
            </w:pPr>
            <w:r>
              <w:t>Code</w:t>
            </w:r>
          </w:p>
        </w:tc>
        <w:tc>
          <w:tcPr>
            <w:tcW w:w="2693" w:type="dxa"/>
            <w:shd w:val="pct5" w:color="auto" w:fill="FFFFFF"/>
          </w:tcPr>
          <w:p w14:paraId="221CE477" w14:textId="77777777" w:rsidR="00E90892" w:rsidRDefault="00E90892">
            <w:pPr>
              <w:pStyle w:val="TableHeader"/>
            </w:pPr>
            <w:r>
              <w:t>Message</w:t>
            </w:r>
          </w:p>
        </w:tc>
        <w:tc>
          <w:tcPr>
            <w:tcW w:w="2693" w:type="dxa"/>
            <w:shd w:val="pct5" w:color="auto" w:fill="FFFFFF"/>
          </w:tcPr>
          <w:p w14:paraId="49755E81" w14:textId="77777777" w:rsidR="00E90892" w:rsidRDefault="00E90892">
            <w:pPr>
              <w:pStyle w:val="TableHeader"/>
            </w:pPr>
            <w:r>
              <w:t>Description</w:t>
            </w:r>
          </w:p>
        </w:tc>
        <w:tc>
          <w:tcPr>
            <w:tcW w:w="2693" w:type="dxa"/>
            <w:shd w:val="pct5" w:color="auto" w:fill="FFFFFF"/>
          </w:tcPr>
          <w:p w14:paraId="36B75A53" w14:textId="77777777" w:rsidR="00E90892" w:rsidRDefault="00E90892">
            <w:pPr>
              <w:pStyle w:val="TableHeader"/>
            </w:pPr>
            <w:r>
              <w:t xml:space="preserve">Return Value </w:t>
            </w:r>
          </w:p>
        </w:tc>
      </w:tr>
      <w:tr w:rsidR="00E90892" w14:paraId="7924D968" w14:textId="77777777">
        <w:tc>
          <w:tcPr>
            <w:tcW w:w="1296" w:type="dxa"/>
          </w:tcPr>
          <w:p w14:paraId="2A3BF801" w14:textId="77777777" w:rsidR="00E90892" w:rsidRDefault="00E90892">
            <w:pPr>
              <w:pStyle w:val="TableText"/>
            </w:pPr>
          </w:p>
        </w:tc>
        <w:tc>
          <w:tcPr>
            <w:tcW w:w="2693" w:type="dxa"/>
          </w:tcPr>
          <w:p w14:paraId="59A60252" w14:textId="77777777" w:rsidR="00E90892" w:rsidRDefault="00E90892">
            <w:pPr>
              <w:pStyle w:val="TableText"/>
            </w:pPr>
          </w:p>
        </w:tc>
        <w:tc>
          <w:tcPr>
            <w:tcW w:w="2693" w:type="dxa"/>
          </w:tcPr>
          <w:p w14:paraId="50B3FA53" w14:textId="77777777" w:rsidR="00E90892" w:rsidRDefault="00E90892">
            <w:pPr>
              <w:pStyle w:val="TableText"/>
            </w:pPr>
          </w:p>
        </w:tc>
        <w:tc>
          <w:tcPr>
            <w:tcW w:w="2693" w:type="dxa"/>
          </w:tcPr>
          <w:p w14:paraId="239729A1" w14:textId="77777777" w:rsidR="00E90892" w:rsidRDefault="00E90892">
            <w:pPr>
              <w:pStyle w:val="TableText"/>
            </w:pPr>
          </w:p>
        </w:tc>
      </w:tr>
      <w:tr w:rsidR="00E90892" w14:paraId="6356105D" w14:textId="77777777">
        <w:tc>
          <w:tcPr>
            <w:tcW w:w="1296" w:type="dxa"/>
          </w:tcPr>
          <w:p w14:paraId="15B55568" w14:textId="77777777" w:rsidR="00E90892" w:rsidRDefault="00E90892">
            <w:pPr>
              <w:pStyle w:val="TableText"/>
            </w:pPr>
          </w:p>
        </w:tc>
        <w:tc>
          <w:tcPr>
            <w:tcW w:w="2693" w:type="dxa"/>
          </w:tcPr>
          <w:p w14:paraId="689A3C8A" w14:textId="77777777" w:rsidR="00E90892" w:rsidRDefault="00E90892">
            <w:pPr>
              <w:pStyle w:val="TableText"/>
            </w:pPr>
          </w:p>
        </w:tc>
        <w:tc>
          <w:tcPr>
            <w:tcW w:w="2693" w:type="dxa"/>
          </w:tcPr>
          <w:p w14:paraId="00115819" w14:textId="77777777" w:rsidR="00E90892" w:rsidRDefault="00E90892">
            <w:pPr>
              <w:pStyle w:val="TableText"/>
            </w:pPr>
          </w:p>
        </w:tc>
        <w:tc>
          <w:tcPr>
            <w:tcW w:w="2693" w:type="dxa"/>
          </w:tcPr>
          <w:p w14:paraId="346D6204" w14:textId="77777777" w:rsidR="00E90892" w:rsidRDefault="00E90892">
            <w:pPr>
              <w:pStyle w:val="TableText"/>
            </w:pPr>
          </w:p>
        </w:tc>
      </w:tr>
    </w:tbl>
    <w:p w14:paraId="77BEB040" w14:textId="77777777" w:rsidR="00E90892" w:rsidRDefault="00E90892">
      <w:pPr>
        <w:pStyle w:val="BodyText"/>
      </w:pPr>
    </w:p>
    <w:p w14:paraId="697C79BD" w14:textId="77777777" w:rsidR="00E90892" w:rsidRDefault="00E90892">
      <w:pPr>
        <w:pStyle w:val="Heading1"/>
      </w:pPr>
      <w:bookmarkStart w:id="1934" w:name="_Toc443438473"/>
      <w:bookmarkStart w:id="1935" w:name="_Toc450454588"/>
      <w:bookmarkStart w:id="1936" w:name="_Toc301117746"/>
      <w:bookmarkEnd w:id="1928"/>
      <w:r>
        <w:lastRenderedPageBreak/>
        <w:t xml:space="preserve">Program </w:t>
      </w:r>
      <w:bookmarkEnd w:id="1934"/>
      <w:bookmarkEnd w:id="1935"/>
      <w:r>
        <w:t>and Compile Information</w:t>
      </w:r>
      <w:bookmarkEnd w:id="1936"/>
      <w:r>
        <w:t xml:space="preserve"> </w:t>
      </w:r>
    </w:p>
    <w:p w14:paraId="6757367A" w14:textId="77777777" w:rsidR="00E90892" w:rsidRDefault="00E90892">
      <w:pPr>
        <w:pStyle w:val="Heading2"/>
      </w:pPr>
      <w:bookmarkStart w:id="1937" w:name="_Toc450454589"/>
      <w:bookmarkStart w:id="1938" w:name="_Toc301117747"/>
      <w:commentRangeStart w:id="1939"/>
      <w:r>
        <w:t>Source Language</w:t>
      </w:r>
      <w:bookmarkEnd w:id="1937"/>
      <w:bookmarkEnd w:id="1938"/>
      <w:r>
        <w:t xml:space="preserve"> </w:t>
      </w:r>
      <w:commentRangeEnd w:id="1939"/>
      <w:r>
        <w:rPr>
          <w:rStyle w:val="CommentReference"/>
          <w:b w:val="0"/>
        </w:rPr>
        <w:commentReference w:id="1939"/>
      </w:r>
    </w:p>
    <w:p w14:paraId="17D1D8F7" w14:textId="77777777" w:rsidR="00E90892" w:rsidRDefault="00E90892">
      <w:pPr>
        <w:pStyle w:val="BodyText"/>
      </w:pPr>
    </w:p>
    <w:p w14:paraId="687D2BC2" w14:textId="77777777" w:rsidR="00E90892" w:rsidRDefault="00E90892">
      <w:pPr>
        <w:pStyle w:val="BodyText"/>
      </w:pPr>
    </w:p>
    <w:p w14:paraId="25049BE0" w14:textId="77777777" w:rsidR="00E90892" w:rsidRDefault="00E90892">
      <w:pPr>
        <w:pStyle w:val="Heading2"/>
      </w:pPr>
      <w:bookmarkStart w:id="1940" w:name="_Toc443438474"/>
      <w:bookmarkStart w:id="1941" w:name="_Toc450454590"/>
      <w:bookmarkStart w:id="1942" w:name="_Toc301117748"/>
      <w:commentRangeStart w:id="1943"/>
      <w:r>
        <w:t xml:space="preserve">Runtime </w:t>
      </w:r>
      <w:bookmarkEnd w:id="1940"/>
      <w:bookmarkEnd w:id="1941"/>
      <w:r>
        <w:t>Environment</w:t>
      </w:r>
      <w:bookmarkEnd w:id="1942"/>
      <w:r>
        <w:t xml:space="preserve"> </w:t>
      </w:r>
      <w:commentRangeEnd w:id="1943"/>
      <w:r>
        <w:rPr>
          <w:rStyle w:val="CommentReference"/>
          <w:b w:val="0"/>
        </w:rPr>
        <w:commentReference w:id="1943"/>
      </w:r>
    </w:p>
    <w:p w14:paraId="3CDCB784" w14:textId="77777777" w:rsidR="00E90892" w:rsidRDefault="00E90892">
      <w:pPr>
        <w:pStyle w:val="BodyText"/>
      </w:pPr>
      <w:bookmarkStart w:id="1944" w:name="_Toc443438475"/>
    </w:p>
    <w:p w14:paraId="7A79264E" w14:textId="77777777" w:rsidR="00E90892" w:rsidRDefault="00E90892">
      <w:pPr>
        <w:pStyle w:val="BodyText"/>
      </w:pPr>
    </w:p>
    <w:p w14:paraId="14BF78FF" w14:textId="77777777" w:rsidR="00E90892" w:rsidRDefault="00E90892">
      <w:pPr>
        <w:pStyle w:val="Heading2"/>
      </w:pPr>
      <w:bookmarkStart w:id="1945" w:name="_Toc450454591"/>
      <w:bookmarkStart w:id="1946" w:name="_Toc301117749"/>
      <w:commentRangeStart w:id="1947"/>
      <w:r>
        <w:t>Module List</w:t>
      </w:r>
      <w:bookmarkEnd w:id="1944"/>
      <w:bookmarkEnd w:id="1945"/>
      <w:bookmarkEnd w:id="1946"/>
      <w:r>
        <w:t xml:space="preserve"> </w:t>
      </w:r>
      <w:commentRangeEnd w:id="1947"/>
      <w:r>
        <w:rPr>
          <w:rStyle w:val="CommentReference"/>
          <w:b w:val="0"/>
        </w:rPr>
        <w:commentReference w:id="1947"/>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7020"/>
      </w:tblGrid>
      <w:tr w:rsidR="00E90892" w14:paraId="16BBBF2F" w14:textId="77777777">
        <w:trPr>
          <w:cantSplit/>
          <w:tblHeader/>
        </w:trPr>
        <w:tc>
          <w:tcPr>
            <w:tcW w:w="2340" w:type="dxa"/>
            <w:shd w:val="pct5" w:color="auto" w:fill="FFFFFF"/>
          </w:tcPr>
          <w:p w14:paraId="10918F74" w14:textId="77777777" w:rsidR="00E90892" w:rsidRDefault="00E90892">
            <w:pPr>
              <w:pStyle w:val="TableHeader"/>
            </w:pPr>
            <w:r>
              <w:t>Module</w:t>
            </w:r>
          </w:p>
        </w:tc>
        <w:tc>
          <w:tcPr>
            <w:tcW w:w="7020" w:type="dxa"/>
            <w:shd w:val="pct5" w:color="auto" w:fill="FFFFFF"/>
          </w:tcPr>
          <w:p w14:paraId="3B390D30" w14:textId="77777777" w:rsidR="00E90892" w:rsidRDefault="00E90892">
            <w:pPr>
              <w:pStyle w:val="TableHeader"/>
            </w:pPr>
            <w:r>
              <w:t>Description</w:t>
            </w:r>
          </w:p>
        </w:tc>
      </w:tr>
      <w:tr w:rsidR="00555D60" w14:paraId="336F3B33" w14:textId="77777777">
        <w:trPr>
          <w:cantSplit/>
        </w:trPr>
        <w:tc>
          <w:tcPr>
            <w:tcW w:w="2340" w:type="dxa"/>
          </w:tcPr>
          <w:p w14:paraId="3BA23242" w14:textId="77777777" w:rsidR="00555D60" w:rsidRDefault="00555D60" w:rsidP="00D46D0C">
            <w:pPr>
              <w:pStyle w:val="TableText"/>
            </w:pPr>
          </w:p>
        </w:tc>
        <w:tc>
          <w:tcPr>
            <w:tcW w:w="7020" w:type="dxa"/>
          </w:tcPr>
          <w:p w14:paraId="586EF30E" w14:textId="77777777" w:rsidR="00555D60" w:rsidRDefault="00555D60" w:rsidP="00CF50E8">
            <w:pPr>
              <w:pStyle w:val="TableText"/>
            </w:pPr>
          </w:p>
        </w:tc>
      </w:tr>
      <w:tr w:rsidR="00555D60" w14:paraId="4F02D8AD" w14:textId="77777777">
        <w:trPr>
          <w:cantSplit/>
        </w:trPr>
        <w:tc>
          <w:tcPr>
            <w:tcW w:w="2340" w:type="dxa"/>
          </w:tcPr>
          <w:p w14:paraId="4D3EE892" w14:textId="77777777" w:rsidR="00555D60" w:rsidRDefault="00555D60" w:rsidP="00D46D0C">
            <w:pPr>
              <w:pStyle w:val="TableText"/>
            </w:pPr>
          </w:p>
        </w:tc>
        <w:tc>
          <w:tcPr>
            <w:tcW w:w="7020" w:type="dxa"/>
          </w:tcPr>
          <w:p w14:paraId="016D091A" w14:textId="77777777" w:rsidR="00555D60" w:rsidRDefault="00555D60">
            <w:pPr>
              <w:pStyle w:val="TableText"/>
            </w:pPr>
          </w:p>
        </w:tc>
      </w:tr>
      <w:tr w:rsidR="00555D60" w14:paraId="32F9CF3B" w14:textId="77777777">
        <w:trPr>
          <w:cantSplit/>
        </w:trPr>
        <w:tc>
          <w:tcPr>
            <w:tcW w:w="2340" w:type="dxa"/>
          </w:tcPr>
          <w:p w14:paraId="3B3F4176" w14:textId="77777777" w:rsidR="00555D60" w:rsidRDefault="00555D60" w:rsidP="00D46D0C">
            <w:pPr>
              <w:pStyle w:val="TableText"/>
            </w:pPr>
          </w:p>
        </w:tc>
        <w:tc>
          <w:tcPr>
            <w:tcW w:w="7020" w:type="dxa"/>
          </w:tcPr>
          <w:p w14:paraId="04BF1E4B" w14:textId="77777777" w:rsidR="00555D60" w:rsidRDefault="00555D60">
            <w:pPr>
              <w:pStyle w:val="TableText"/>
            </w:pPr>
          </w:p>
        </w:tc>
      </w:tr>
      <w:tr w:rsidR="00555D60" w14:paraId="617AA0EF" w14:textId="77777777">
        <w:trPr>
          <w:cantSplit/>
        </w:trPr>
        <w:tc>
          <w:tcPr>
            <w:tcW w:w="2340" w:type="dxa"/>
          </w:tcPr>
          <w:p w14:paraId="348FD5D0" w14:textId="77777777" w:rsidR="00555D60" w:rsidRDefault="00555D60" w:rsidP="00D46D0C">
            <w:pPr>
              <w:pStyle w:val="TableText"/>
            </w:pPr>
          </w:p>
        </w:tc>
        <w:tc>
          <w:tcPr>
            <w:tcW w:w="7020" w:type="dxa"/>
          </w:tcPr>
          <w:p w14:paraId="0D0A5C11" w14:textId="77777777" w:rsidR="00555D60" w:rsidRDefault="00555D60">
            <w:pPr>
              <w:pStyle w:val="TableText"/>
            </w:pPr>
          </w:p>
        </w:tc>
      </w:tr>
      <w:tr w:rsidR="00555D60" w14:paraId="0AB140DF" w14:textId="77777777">
        <w:trPr>
          <w:cantSplit/>
        </w:trPr>
        <w:tc>
          <w:tcPr>
            <w:tcW w:w="2340" w:type="dxa"/>
          </w:tcPr>
          <w:p w14:paraId="387CE9D6" w14:textId="77777777" w:rsidR="00555D60" w:rsidRDefault="00555D60" w:rsidP="00D46D0C">
            <w:pPr>
              <w:pStyle w:val="TableText"/>
            </w:pPr>
          </w:p>
        </w:tc>
        <w:tc>
          <w:tcPr>
            <w:tcW w:w="7020" w:type="dxa"/>
          </w:tcPr>
          <w:p w14:paraId="2B2377A2" w14:textId="77777777" w:rsidR="00555D60" w:rsidRDefault="00555D60">
            <w:pPr>
              <w:pStyle w:val="TableText"/>
            </w:pPr>
          </w:p>
        </w:tc>
      </w:tr>
      <w:tr w:rsidR="00555D60" w14:paraId="5D712577" w14:textId="77777777">
        <w:trPr>
          <w:cantSplit/>
        </w:trPr>
        <w:tc>
          <w:tcPr>
            <w:tcW w:w="2340" w:type="dxa"/>
          </w:tcPr>
          <w:p w14:paraId="4D125545" w14:textId="77777777" w:rsidR="00555D60" w:rsidRDefault="00555D60" w:rsidP="00D46D0C">
            <w:pPr>
              <w:pStyle w:val="TableText"/>
            </w:pPr>
          </w:p>
        </w:tc>
        <w:tc>
          <w:tcPr>
            <w:tcW w:w="7020" w:type="dxa"/>
          </w:tcPr>
          <w:p w14:paraId="535E22FD" w14:textId="77777777" w:rsidR="00555D60" w:rsidRDefault="00555D60">
            <w:pPr>
              <w:pStyle w:val="TableText"/>
            </w:pPr>
          </w:p>
        </w:tc>
      </w:tr>
      <w:tr w:rsidR="00555D60" w14:paraId="6195153C" w14:textId="77777777">
        <w:trPr>
          <w:cantSplit/>
        </w:trPr>
        <w:tc>
          <w:tcPr>
            <w:tcW w:w="2340" w:type="dxa"/>
          </w:tcPr>
          <w:p w14:paraId="58B7331A" w14:textId="77777777" w:rsidR="00555D60" w:rsidRDefault="00555D60" w:rsidP="00D46D0C">
            <w:pPr>
              <w:pStyle w:val="TableText"/>
            </w:pPr>
          </w:p>
        </w:tc>
        <w:tc>
          <w:tcPr>
            <w:tcW w:w="7020" w:type="dxa"/>
          </w:tcPr>
          <w:p w14:paraId="0730435E" w14:textId="77777777" w:rsidR="00555D60" w:rsidRDefault="00555D60">
            <w:pPr>
              <w:pStyle w:val="TableText"/>
            </w:pPr>
          </w:p>
        </w:tc>
      </w:tr>
      <w:tr w:rsidR="00594CD2" w14:paraId="2E243FE8" w14:textId="77777777">
        <w:trPr>
          <w:cantSplit/>
        </w:trPr>
        <w:tc>
          <w:tcPr>
            <w:tcW w:w="2340" w:type="dxa"/>
          </w:tcPr>
          <w:p w14:paraId="2F5C7F75" w14:textId="77777777" w:rsidR="00594CD2" w:rsidRDefault="00594CD2" w:rsidP="00594CD2">
            <w:pPr>
              <w:pStyle w:val="TableText"/>
              <w:ind w:firstLine="720"/>
            </w:pPr>
          </w:p>
        </w:tc>
        <w:tc>
          <w:tcPr>
            <w:tcW w:w="7020" w:type="dxa"/>
          </w:tcPr>
          <w:p w14:paraId="0A926B1F" w14:textId="77777777" w:rsidR="00594CD2" w:rsidRDefault="00594CD2">
            <w:pPr>
              <w:pStyle w:val="TableText"/>
            </w:pPr>
          </w:p>
        </w:tc>
      </w:tr>
      <w:tr w:rsidR="00E90892" w14:paraId="3CB32065" w14:textId="77777777">
        <w:trPr>
          <w:cantSplit/>
        </w:trPr>
        <w:tc>
          <w:tcPr>
            <w:tcW w:w="2340" w:type="dxa"/>
          </w:tcPr>
          <w:p w14:paraId="3FB4713C" w14:textId="77777777" w:rsidR="00E90892" w:rsidRDefault="00E90892" w:rsidP="00594CD2">
            <w:pPr>
              <w:pStyle w:val="TableText"/>
            </w:pPr>
          </w:p>
        </w:tc>
        <w:tc>
          <w:tcPr>
            <w:tcW w:w="7020" w:type="dxa"/>
          </w:tcPr>
          <w:p w14:paraId="0868EF5B" w14:textId="77777777" w:rsidR="00E90892" w:rsidRDefault="00E90892">
            <w:pPr>
              <w:pStyle w:val="TableText"/>
            </w:pPr>
          </w:p>
        </w:tc>
      </w:tr>
      <w:tr w:rsidR="00E7417B" w14:paraId="13ACDA8B" w14:textId="77777777">
        <w:trPr>
          <w:cantSplit/>
        </w:trPr>
        <w:tc>
          <w:tcPr>
            <w:tcW w:w="2340" w:type="dxa"/>
          </w:tcPr>
          <w:p w14:paraId="3EEE8E38" w14:textId="77777777" w:rsidR="00E7417B" w:rsidRDefault="00E7417B">
            <w:pPr>
              <w:pStyle w:val="TableText"/>
            </w:pPr>
          </w:p>
        </w:tc>
        <w:tc>
          <w:tcPr>
            <w:tcW w:w="7020" w:type="dxa"/>
          </w:tcPr>
          <w:p w14:paraId="60D2D7C7" w14:textId="77777777" w:rsidR="00E7417B" w:rsidRDefault="00E7417B" w:rsidP="000F047C">
            <w:pPr>
              <w:pStyle w:val="TableText"/>
            </w:pPr>
          </w:p>
        </w:tc>
      </w:tr>
      <w:tr w:rsidR="00E7417B" w14:paraId="435AD3C8" w14:textId="77777777">
        <w:trPr>
          <w:cantSplit/>
        </w:trPr>
        <w:tc>
          <w:tcPr>
            <w:tcW w:w="2340" w:type="dxa"/>
          </w:tcPr>
          <w:p w14:paraId="6948B387" w14:textId="77777777" w:rsidR="00E7417B" w:rsidRDefault="00E7417B">
            <w:pPr>
              <w:pStyle w:val="TableText"/>
            </w:pPr>
          </w:p>
        </w:tc>
        <w:tc>
          <w:tcPr>
            <w:tcW w:w="7020" w:type="dxa"/>
          </w:tcPr>
          <w:p w14:paraId="251C2241" w14:textId="77777777" w:rsidR="00E7417B" w:rsidRDefault="00E7417B">
            <w:pPr>
              <w:pStyle w:val="TableText"/>
            </w:pPr>
          </w:p>
        </w:tc>
      </w:tr>
      <w:tr w:rsidR="00E7417B" w14:paraId="0C268293" w14:textId="77777777">
        <w:trPr>
          <w:cantSplit/>
        </w:trPr>
        <w:tc>
          <w:tcPr>
            <w:tcW w:w="2340" w:type="dxa"/>
          </w:tcPr>
          <w:p w14:paraId="0E7B7407" w14:textId="77777777" w:rsidR="00E7417B" w:rsidRDefault="00E7417B">
            <w:pPr>
              <w:pStyle w:val="TableText"/>
            </w:pPr>
          </w:p>
        </w:tc>
        <w:tc>
          <w:tcPr>
            <w:tcW w:w="7020" w:type="dxa"/>
          </w:tcPr>
          <w:p w14:paraId="311EF840" w14:textId="77777777" w:rsidR="00E7417B" w:rsidRDefault="00E7417B">
            <w:pPr>
              <w:pStyle w:val="TableText"/>
            </w:pPr>
          </w:p>
        </w:tc>
      </w:tr>
      <w:tr w:rsidR="00E90892" w14:paraId="210D9F69" w14:textId="77777777">
        <w:trPr>
          <w:cantSplit/>
        </w:trPr>
        <w:tc>
          <w:tcPr>
            <w:tcW w:w="2340" w:type="dxa"/>
          </w:tcPr>
          <w:p w14:paraId="3C6BF447" w14:textId="77777777" w:rsidR="00E90892" w:rsidRDefault="00E90892">
            <w:pPr>
              <w:pStyle w:val="TableText"/>
            </w:pPr>
          </w:p>
        </w:tc>
        <w:tc>
          <w:tcPr>
            <w:tcW w:w="7020" w:type="dxa"/>
          </w:tcPr>
          <w:p w14:paraId="14872E73" w14:textId="77777777" w:rsidR="00E90892" w:rsidRDefault="00E90892">
            <w:pPr>
              <w:pStyle w:val="TableText"/>
            </w:pPr>
          </w:p>
        </w:tc>
      </w:tr>
      <w:tr w:rsidR="00CF50E8" w14:paraId="63DECE0D" w14:textId="77777777">
        <w:trPr>
          <w:cantSplit/>
        </w:trPr>
        <w:tc>
          <w:tcPr>
            <w:tcW w:w="2340" w:type="dxa"/>
          </w:tcPr>
          <w:p w14:paraId="22A94A60" w14:textId="77777777" w:rsidR="00CF50E8" w:rsidRDefault="00CF50E8">
            <w:pPr>
              <w:pStyle w:val="TableText"/>
            </w:pPr>
          </w:p>
        </w:tc>
        <w:tc>
          <w:tcPr>
            <w:tcW w:w="7020" w:type="dxa"/>
          </w:tcPr>
          <w:p w14:paraId="53970670" w14:textId="77777777" w:rsidR="00CF50E8" w:rsidRDefault="00CF50E8">
            <w:pPr>
              <w:pStyle w:val="TableText"/>
            </w:pPr>
          </w:p>
        </w:tc>
      </w:tr>
    </w:tbl>
    <w:p w14:paraId="7593C0FB" w14:textId="77777777" w:rsidR="00CF50E8" w:rsidRDefault="00CF50E8">
      <w:pPr>
        <w:pStyle w:val="Heading2"/>
      </w:pPr>
      <w:bookmarkStart w:id="1948" w:name="_Toc443438476"/>
      <w:bookmarkStart w:id="1949" w:name="_Toc450454592"/>
    </w:p>
    <w:p w14:paraId="405F4B7A" w14:textId="77777777" w:rsidR="00CF50E8" w:rsidRDefault="00CF50E8">
      <w:pPr>
        <w:pStyle w:val="Heading2"/>
      </w:pPr>
    </w:p>
    <w:p w14:paraId="22DF6F8C" w14:textId="77777777" w:rsidR="00CF50E8" w:rsidRDefault="00CF50E8">
      <w:pPr>
        <w:pStyle w:val="Heading2"/>
      </w:pPr>
    </w:p>
    <w:p w14:paraId="70C71ABC" w14:textId="77777777" w:rsidR="00E90892" w:rsidRDefault="00E90892">
      <w:pPr>
        <w:pStyle w:val="Heading2"/>
      </w:pPr>
      <w:bookmarkStart w:id="1950" w:name="_Toc301117750"/>
      <w:commentRangeStart w:id="1951"/>
      <w:r>
        <w:t xml:space="preserve">Copy </w:t>
      </w:r>
      <w:bookmarkEnd w:id="1948"/>
      <w:r>
        <w:t>Code</w:t>
      </w:r>
      <w:bookmarkEnd w:id="1949"/>
      <w:bookmarkEnd w:id="1950"/>
      <w:r>
        <w:t xml:space="preserve"> </w:t>
      </w:r>
      <w:commentRangeEnd w:id="1951"/>
      <w:r>
        <w:rPr>
          <w:rStyle w:val="CommentReference"/>
          <w:b w:val="0"/>
        </w:rPr>
        <w:commentReference w:id="1951"/>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340"/>
        <w:gridCol w:w="7020"/>
      </w:tblGrid>
      <w:tr w:rsidR="00E90892" w14:paraId="030E86E4" w14:textId="77777777">
        <w:trPr>
          <w:tblHeader/>
        </w:trPr>
        <w:tc>
          <w:tcPr>
            <w:tcW w:w="2340" w:type="dxa"/>
            <w:shd w:val="pct5" w:color="auto" w:fill="FFFFFF"/>
          </w:tcPr>
          <w:p w14:paraId="21598613" w14:textId="77777777" w:rsidR="00E90892" w:rsidRDefault="00E90892">
            <w:pPr>
              <w:pStyle w:val="TableHeader"/>
            </w:pPr>
            <w:r>
              <w:t>Copy/Include</w:t>
            </w:r>
          </w:p>
        </w:tc>
        <w:tc>
          <w:tcPr>
            <w:tcW w:w="7020" w:type="dxa"/>
            <w:shd w:val="pct5" w:color="auto" w:fill="FFFFFF"/>
          </w:tcPr>
          <w:p w14:paraId="02795069" w14:textId="77777777" w:rsidR="00E90892" w:rsidRDefault="00E90892">
            <w:pPr>
              <w:pStyle w:val="TableHeader"/>
            </w:pPr>
            <w:r>
              <w:t>Description</w:t>
            </w:r>
          </w:p>
        </w:tc>
      </w:tr>
      <w:tr w:rsidR="00E90892" w14:paraId="20939FAB" w14:textId="77777777">
        <w:tc>
          <w:tcPr>
            <w:tcW w:w="2340" w:type="dxa"/>
          </w:tcPr>
          <w:p w14:paraId="5F599BE4" w14:textId="77777777" w:rsidR="00E90892" w:rsidRDefault="00E90892">
            <w:pPr>
              <w:pStyle w:val="TableText"/>
            </w:pPr>
          </w:p>
        </w:tc>
        <w:tc>
          <w:tcPr>
            <w:tcW w:w="7020" w:type="dxa"/>
          </w:tcPr>
          <w:p w14:paraId="0BBE5A1C" w14:textId="77777777" w:rsidR="00E90892" w:rsidRDefault="00E90892">
            <w:pPr>
              <w:pStyle w:val="TableText"/>
            </w:pPr>
          </w:p>
        </w:tc>
      </w:tr>
      <w:tr w:rsidR="00E90892" w14:paraId="6E406789" w14:textId="77777777">
        <w:tc>
          <w:tcPr>
            <w:tcW w:w="2340" w:type="dxa"/>
          </w:tcPr>
          <w:p w14:paraId="5A611F23" w14:textId="77777777" w:rsidR="00E90892" w:rsidRDefault="00E90892">
            <w:pPr>
              <w:pStyle w:val="TableText"/>
            </w:pPr>
          </w:p>
        </w:tc>
        <w:tc>
          <w:tcPr>
            <w:tcW w:w="7020" w:type="dxa"/>
          </w:tcPr>
          <w:p w14:paraId="5AF46E82" w14:textId="77777777" w:rsidR="00E90892" w:rsidRDefault="00E90892">
            <w:pPr>
              <w:pStyle w:val="TableText"/>
            </w:pPr>
          </w:p>
        </w:tc>
      </w:tr>
      <w:tr w:rsidR="00966D14" w14:paraId="4863C7B9" w14:textId="77777777">
        <w:tc>
          <w:tcPr>
            <w:tcW w:w="2340" w:type="dxa"/>
          </w:tcPr>
          <w:p w14:paraId="37D0EBB4" w14:textId="77777777" w:rsidR="00966D14" w:rsidRDefault="00966D14">
            <w:pPr>
              <w:pStyle w:val="TableText"/>
            </w:pPr>
          </w:p>
        </w:tc>
        <w:tc>
          <w:tcPr>
            <w:tcW w:w="7020" w:type="dxa"/>
          </w:tcPr>
          <w:p w14:paraId="64EF38D2" w14:textId="77777777" w:rsidR="00966D14" w:rsidRDefault="00966D14">
            <w:pPr>
              <w:pStyle w:val="TableText"/>
            </w:pPr>
          </w:p>
        </w:tc>
      </w:tr>
      <w:tr w:rsidR="00E90892" w14:paraId="78FC1656" w14:textId="77777777">
        <w:tc>
          <w:tcPr>
            <w:tcW w:w="2340" w:type="dxa"/>
          </w:tcPr>
          <w:p w14:paraId="36F1F294" w14:textId="77777777" w:rsidR="00E90892" w:rsidRDefault="00E90892">
            <w:pPr>
              <w:pStyle w:val="TableText"/>
            </w:pPr>
          </w:p>
        </w:tc>
        <w:tc>
          <w:tcPr>
            <w:tcW w:w="7020" w:type="dxa"/>
          </w:tcPr>
          <w:p w14:paraId="7AF3E098" w14:textId="77777777" w:rsidR="00E90892" w:rsidRDefault="00E90892">
            <w:pPr>
              <w:pStyle w:val="TableText"/>
            </w:pPr>
          </w:p>
        </w:tc>
      </w:tr>
      <w:tr w:rsidR="00E90892" w14:paraId="3E3C3C51" w14:textId="77777777">
        <w:tc>
          <w:tcPr>
            <w:tcW w:w="2340" w:type="dxa"/>
          </w:tcPr>
          <w:p w14:paraId="79F1C977" w14:textId="77777777" w:rsidR="00E90892" w:rsidRDefault="00E90892">
            <w:pPr>
              <w:pStyle w:val="TableText"/>
            </w:pPr>
          </w:p>
        </w:tc>
        <w:tc>
          <w:tcPr>
            <w:tcW w:w="7020" w:type="dxa"/>
          </w:tcPr>
          <w:p w14:paraId="4BCACD8B" w14:textId="77777777" w:rsidR="00E90892" w:rsidRDefault="00E90892">
            <w:pPr>
              <w:pStyle w:val="TableText"/>
            </w:pPr>
          </w:p>
        </w:tc>
      </w:tr>
      <w:tr w:rsidR="00E90892" w14:paraId="1B6EE90F" w14:textId="77777777">
        <w:tc>
          <w:tcPr>
            <w:tcW w:w="2340" w:type="dxa"/>
          </w:tcPr>
          <w:p w14:paraId="27E2BBB4" w14:textId="77777777" w:rsidR="00E90892" w:rsidRDefault="00E90892">
            <w:pPr>
              <w:pStyle w:val="TableText"/>
            </w:pPr>
          </w:p>
        </w:tc>
        <w:tc>
          <w:tcPr>
            <w:tcW w:w="7020" w:type="dxa"/>
          </w:tcPr>
          <w:p w14:paraId="4047BEC9" w14:textId="77777777" w:rsidR="00E90892" w:rsidRDefault="00E90892">
            <w:pPr>
              <w:pStyle w:val="TableText"/>
            </w:pPr>
          </w:p>
        </w:tc>
      </w:tr>
      <w:tr w:rsidR="00E90892" w14:paraId="3608EAE5" w14:textId="77777777">
        <w:tc>
          <w:tcPr>
            <w:tcW w:w="2340" w:type="dxa"/>
          </w:tcPr>
          <w:p w14:paraId="08EF953B" w14:textId="77777777" w:rsidR="00E90892" w:rsidRDefault="00E90892">
            <w:pPr>
              <w:pStyle w:val="TableText"/>
            </w:pPr>
          </w:p>
        </w:tc>
        <w:tc>
          <w:tcPr>
            <w:tcW w:w="7020" w:type="dxa"/>
          </w:tcPr>
          <w:p w14:paraId="6A3CB56C" w14:textId="77777777" w:rsidR="00E90892" w:rsidRDefault="00E90892">
            <w:pPr>
              <w:pStyle w:val="TableText"/>
            </w:pPr>
          </w:p>
        </w:tc>
      </w:tr>
    </w:tbl>
    <w:p w14:paraId="0F2813EF" w14:textId="77777777" w:rsidR="00E90892" w:rsidRDefault="00E90892">
      <w:pPr>
        <w:pStyle w:val="BodyText"/>
      </w:pPr>
    </w:p>
    <w:p w14:paraId="0F9168E8" w14:textId="77777777" w:rsidR="00E90892" w:rsidRDefault="00E90892">
      <w:pPr>
        <w:pStyle w:val="BodyText"/>
      </w:pPr>
    </w:p>
    <w:p w14:paraId="58723EC8" w14:textId="77777777" w:rsidR="00E90892" w:rsidRDefault="00E90892">
      <w:pPr>
        <w:pStyle w:val="Heading1"/>
      </w:pPr>
      <w:bookmarkStart w:id="1952" w:name="_Hlt452880202"/>
      <w:bookmarkStart w:id="1953" w:name="_Toc301117751"/>
      <w:bookmarkStart w:id="1954" w:name="_Toc449347602"/>
      <w:bookmarkStart w:id="1955" w:name="_Toc449348518"/>
      <w:bookmarkEnd w:id="1952"/>
      <w:commentRangeStart w:id="1956"/>
      <w:r>
        <w:lastRenderedPageBreak/>
        <w:t>Appendixes</w:t>
      </w:r>
      <w:bookmarkEnd w:id="1953"/>
      <w:r>
        <w:t xml:space="preserve"> </w:t>
      </w:r>
      <w:bookmarkEnd w:id="1954"/>
      <w:bookmarkEnd w:id="1955"/>
      <w:commentRangeEnd w:id="1956"/>
      <w:r>
        <w:rPr>
          <w:rStyle w:val="CommentReference"/>
          <w:b w:val="0"/>
        </w:rPr>
        <w:commentReference w:id="1956"/>
      </w:r>
    </w:p>
    <w:p w14:paraId="31DF68D5" w14:textId="77777777" w:rsidR="00E90892" w:rsidRDefault="00E90892">
      <w:pPr>
        <w:pStyle w:val="BodyText"/>
      </w:pPr>
      <w:r>
        <w:t>Appendixes are not required. You can delete appendixes that are not needed for your project.</w:t>
      </w:r>
    </w:p>
    <w:p w14:paraId="62C5759D" w14:textId="77777777" w:rsidR="00E90892" w:rsidRDefault="00E90892">
      <w:pPr>
        <w:pStyle w:val="BodyText"/>
      </w:pPr>
    </w:p>
    <w:p w14:paraId="4C3DF7C1" w14:textId="77777777" w:rsidR="00E90892" w:rsidRDefault="00E90892" w:rsidP="00056BC7">
      <w:pPr>
        <w:pStyle w:val="Heading2"/>
      </w:pPr>
      <w:bookmarkStart w:id="1957" w:name="_Toc487870275"/>
      <w:bookmarkStart w:id="1958" w:name="_Toc301117752"/>
      <w:r>
        <w:t>Appendix A: Screens/Windows</w:t>
      </w:r>
      <w:bookmarkEnd w:id="1957"/>
      <w:bookmarkEnd w:id="1958"/>
    </w:p>
    <w:p w14:paraId="00567A4A" w14:textId="77777777" w:rsidR="00E90892" w:rsidRDefault="00E90892">
      <w:pPr>
        <w:pStyle w:val="BodyText"/>
      </w:pPr>
    </w:p>
    <w:p w14:paraId="109E0DD3" w14:textId="77777777" w:rsidR="00056BC7" w:rsidRDefault="00056BC7">
      <w:pPr>
        <w:pStyle w:val="BodyText"/>
      </w:pPr>
    </w:p>
    <w:p w14:paraId="1A852030" w14:textId="77777777" w:rsidR="00056BC7" w:rsidRDefault="00056BC7">
      <w:pPr>
        <w:pStyle w:val="BodyText"/>
      </w:pPr>
    </w:p>
    <w:p w14:paraId="00308CB1" w14:textId="77777777" w:rsidR="00056BC7" w:rsidRDefault="00056BC7">
      <w:pPr>
        <w:pStyle w:val="BodyText"/>
      </w:pPr>
    </w:p>
    <w:p w14:paraId="61921143" w14:textId="77777777" w:rsidR="00056BC7" w:rsidRDefault="00056BC7">
      <w:pPr>
        <w:pStyle w:val="BodyText"/>
      </w:pPr>
    </w:p>
    <w:p w14:paraId="3BAD14C2" w14:textId="77777777" w:rsidR="00056BC7" w:rsidRDefault="00056BC7">
      <w:pPr>
        <w:pStyle w:val="BodyText"/>
      </w:pPr>
    </w:p>
    <w:p w14:paraId="7A02339C" w14:textId="77777777" w:rsidR="00E90892" w:rsidRDefault="00E90892" w:rsidP="00056BC7">
      <w:pPr>
        <w:pStyle w:val="Heading2"/>
      </w:pPr>
      <w:bookmarkStart w:id="1959" w:name="_Toc487870276"/>
      <w:bookmarkStart w:id="1960" w:name="_Toc301117753"/>
      <w:r>
        <w:t>Appendix B: Reports</w:t>
      </w:r>
      <w:bookmarkEnd w:id="1959"/>
      <w:bookmarkEnd w:id="1960"/>
    </w:p>
    <w:p w14:paraId="4182DF68" w14:textId="77777777" w:rsidR="00E90892" w:rsidRDefault="00E90892">
      <w:pPr>
        <w:pStyle w:val="BodyText"/>
      </w:pPr>
    </w:p>
    <w:p w14:paraId="54C17CCF" w14:textId="77777777" w:rsidR="00E90892" w:rsidRDefault="00E90892">
      <w:pPr>
        <w:pStyle w:val="BodyText"/>
      </w:pPr>
    </w:p>
    <w:p w14:paraId="1DDDFDD9" w14:textId="77777777" w:rsidR="00056BC7" w:rsidRDefault="00056BC7">
      <w:pPr>
        <w:pStyle w:val="BodyText"/>
      </w:pPr>
    </w:p>
    <w:p w14:paraId="68602FD7" w14:textId="77777777" w:rsidR="00056BC7" w:rsidRDefault="00056BC7">
      <w:pPr>
        <w:pStyle w:val="BodyText"/>
      </w:pPr>
    </w:p>
    <w:p w14:paraId="4D184C48" w14:textId="77777777" w:rsidR="00056BC7" w:rsidRDefault="00056BC7">
      <w:pPr>
        <w:pStyle w:val="BodyText"/>
      </w:pPr>
    </w:p>
    <w:p w14:paraId="383345B1" w14:textId="77777777" w:rsidR="00056BC7" w:rsidRDefault="00056BC7">
      <w:pPr>
        <w:pStyle w:val="BodyText"/>
      </w:pPr>
    </w:p>
    <w:p w14:paraId="2205617B" w14:textId="77777777" w:rsidR="00E90892" w:rsidRDefault="00E90892" w:rsidP="00056BC7">
      <w:pPr>
        <w:pStyle w:val="Heading2"/>
      </w:pPr>
      <w:bookmarkStart w:id="1961" w:name="_Toc487870277"/>
      <w:bookmarkStart w:id="1962" w:name="_Toc301117754"/>
      <w:r>
        <w:t xml:space="preserve">Appendix C: </w:t>
      </w:r>
      <w:commentRangeStart w:id="1963"/>
      <w:r>
        <w:t>Data Access</w:t>
      </w:r>
      <w:bookmarkEnd w:id="1961"/>
      <w:bookmarkEnd w:id="1962"/>
      <w:commentRangeEnd w:id="1963"/>
      <w:r>
        <w:t xml:space="preserve"> </w:t>
      </w:r>
      <w:r>
        <w:rPr>
          <w:rStyle w:val="CommentReference"/>
          <w:b w:val="0"/>
        </w:rPr>
        <w:commentReference w:id="1963"/>
      </w:r>
    </w:p>
    <w:sectPr w:rsidR="00E90892" w:rsidSect="000F2E91">
      <w:headerReference w:type="default" r:id="rId29"/>
      <w:headerReference w:type="first" r:id="rId30"/>
      <w:type w:val="continuous"/>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ote" w:date="2013-10-03T08:51:00Z" w:initials="N">
    <w:p w14:paraId="256F8738" w14:textId="77777777" w:rsidR="00376AE2" w:rsidRDefault="00376AE2">
      <w:r>
        <w:rPr>
          <w:rStyle w:val="CommentReference"/>
        </w:rPr>
        <w:annotationRef/>
      </w:r>
      <w:r>
        <w:t>The Detailed Technical Design- document describes the technical requirements and specifications. If the Detailed Technical Design document is updated throughout the project, it can serve as program documentation.</w:t>
      </w:r>
    </w:p>
  </w:comment>
  <w:comment w:id="2" w:author="Note" w:initials="N">
    <w:p w14:paraId="42A33746" w14:textId="77777777" w:rsidR="00376AE2" w:rsidRDefault="00376AE2">
      <w:r>
        <w:rPr>
          <w:rStyle w:val="CommentReference"/>
        </w:rPr>
        <w:annotationRef/>
      </w:r>
      <w:r>
        <w:t>Fill in the project number assigned by the EMPO project management tool.</w:t>
      </w:r>
    </w:p>
  </w:comment>
  <w:comment w:id="3" w:author="Note" w:initials="N">
    <w:p w14:paraId="0A8C60A9" w14:textId="77777777" w:rsidR="00376AE2" w:rsidRDefault="00376AE2">
      <w:r>
        <w:rPr>
          <w:rStyle w:val="CommentReference"/>
        </w:rPr>
        <w:annotationRef/>
      </w:r>
      <w:r>
        <w:t>Fill in the date that this document was distributed for approval.</w:t>
      </w:r>
    </w:p>
  </w:comment>
  <w:comment w:id="4" w:author="Note" w:initials="N">
    <w:p w14:paraId="4664D9E8" w14:textId="77777777" w:rsidR="00376AE2" w:rsidRDefault="00376AE2">
      <w:r>
        <w:rPr>
          <w:rStyle w:val="CommentReference"/>
        </w:rPr>
        <w:annotationRef/>
      </w:r>
      <w:r>
        <w:t>Change this date every time you edit the document.</w:t>
      </w:r>
    </w:p>
  </w:comment>
  <w:comment w:id="5" w:author="Note" w:initials="N">
    <w:p w14:paraId="2608810F" w14:textId="77777777" w:rsidR="00376AE2" w:rsidRDefault="00376AE2">
      <w:r>
        <w:rPr>
          <w:rStyle w:val="CommentReference"/>
        </w:rPr>
        <w:annotationRef/>
      </w:r>
      <w:r>
        <w:t xml:space="preserve">Fill in the name of the person responsible for the document. </w:t>
      </w:r>
    </w:p>
  </w:comment>
  <w:comment w:id="6" w:author="Note" w:date="2012-04-05T10:53:00Z" w:initials="N">
    <w:p w14:paraId="2F4BE5E1" w14:textId="77777777" w:rsidR="00376AE2" w:rsidRDefault="00376AE2">
      <w:r>
        <w:rPr>
          <w:rStyle w:val="CommentReference"/>
        </w:rPr>
        <w:annotationRef/>
      </w:r>
      <w:r>
        <w:t xml:space="preserve"> Use the Approval Repository to capture all DFS required signatures electronically. </w:t>
      </w:r>
    </w:p>
  </w:comment>
  <w:comment w:id="14" w:author="Note" w:initials="N">
    <w:p w14:paraId="0DBEC2E1" w14:textId="77777777" w:rsidR="00376AE2" w:rsidRDefault="00376AE2">
      <w:r>
        <w:rPr>
          <w:rStyle w:val="CommentReference"/>
        </w:rPr>
        <w:annotationRef/>
      </w:r>
      <w:r>
        <w:t>Use this section to log changes to the document and/or design. Include the date, Mod #, person who made the change, and a description of the change.</w:t>
      </w:r>
    </w:p>
  </w:comment>
  <w:comment w:id="31" w:author="Note" w:initials="N">
    <w:p w14:paraId="6A46F8EB" w14:textId="77777777" w:rsidR="00376AE2" w:rsidRDefault="00376AE2">
      <w:r>
        <w:rPr>
          <w:rStyle w:val="CommentReference"/>
        </w:rPr>
        <w:annotationRef/>
      </w:r>
      <w:r>
        <w:t xml:space="preserve">To update the Table of Contents, click anywhere in the table. Press F9. Select Update entire table. Click OK. </w:t>
      </w:r>
    </w:p>
  </w:comment>
  <w:comment w:id="40" w:author="Note" w:date="2013-10-03T08:53:00Z" w:initials="N">
    <w:p w14:paraId="3FC83EA4" w14:textId="77777777" w:rsidR="00376AE2" w:rsidRDefault="00376AE2" w:rsidP="00E5441A">
      <w:r>
        <w:rPr>
          <w:rStyle w:val="CommentReference"/>
        </w:rPr>
        <w:annotationRef/>
      </w:r>
      <w:r>
        <w:t xml:space="preserve">Describe the problem and solution </w:t>
      </w:r>
    </w:p>
  </w:comment>
  <w:comment w:id="44" w:author="Note" w:date="2013-10-03T08:53:00Z" w:initials="N">
    <w:p w14:paraId="0017E94E" w14:textId="77777777" w:rsidR="00376AE2" w:rsidRDefault="00376AE2" w:rsidP="00E5441A">
      <w:r>
        <w:rPr>
          <w:rStyle w:val="CommentReference"/>
        </w:rPr>
        <w:annotationRef/>
      </w:r>
      <w:r>
        <w:t>Describe all segments of the project and identify those segments that will overlap.</w:t>
      </w:r>
    </w:p>
  </w:comment>
  <w:comment w:id="47" w:author="Note" w:date="2013-10-03T08:54:00Z" w:initials="N">
    <w:p w14:paraId="305E1301" w14:textId="77777777" w:rsidR="00376AE2" w:rsidRDefault="00376AE2" w:rsidP="00E5441A">
      <w:r>
        <w:rPr>
          <w:rStyle w:val="CommentReference"/>
        </w:rPr>
        <w:annotationRef/>
      </w:r>
      <w:r>
        <w:t>Are there any new platforms or applications in the solution?  Does the hardware and software architecture adhere to DFS standards?</w:t>
      </w:r>
    </w:p>
  </w:comment>
  <w:comment w:id="50" w:author="Note" w:date="2013-10-03T08:54:00Z" w:initials="N">
    <w:p w14:paraId="240BD3A6" w14:textId="77777777" w:rsidR="00376AE2" w:rsidRDefault="00376AE2" w:rsidP="00E5441A">
      <w:r>
        <w:rPr>
          <w:rStyle w:val="CommentReference"/>
        </w:rPr>
        <w:annotationRef/>
      </w:r>
      <w:r>
        <w:t>Document the relationship between two project activities, or between a project activity and a milestone.</w:t>
      </w:r>
    </w:p>
  </w:comment>
  <w:comment w:id="52" w:author="Note" w:date="2008-11-26T13:06:00Z" w:initials="N">
    <w:p w14:paraId="74C356F3" w14:textId="77777777" w:rsidR="00376AE2" w:rsidRDefault="00376AE2" w:rsidP="00EE06D1">
      <w:r>
        <w:rPr>
          <w:rStyle w:val="CommentReference"/>
        </w:rPr>
        <w:annotationRef/>
      </w:r>
      <w:r>
        <w:t>Explain conditions or policies that must exist in order for the project to progress or succeed.</w:t>
      </w:r>
    </w:p>
  </w:comment>
  <w:comment w:id="62" w:author="Note" w:date="2013-10-03T08:56:00Z" w:initials="N">
    <w:p w14:paraId="04EBABB5" w14:textId="77777777" w:rsidR="00376AE2" w:rsidRDefault="00376AE2" w:rsidP="00E5441A">
      <w:r>
        <w:rPr>
          <w:rStyle w:val="CommentReference"/>
        </w:rPr>
        <w:annotationRef/>
      </w:r>
      <w:r>
        <w:t>Document the current design using both diagrams and a written explanation, if applicable.</w:t>
      </w:r>
    </w:p>
  </w:comment>
  <w:comment w:id="65" w:author="Note" w:date="2013-10-03T08:55:00Z" w:initials="N">
    <w:p w14:paraId="6026E2F1" w14:textId="77777777" w:rsidR="00376AE2" w:rsidRDefault="00376AE2" w:rsidP="00E5441A">
      <w:r>
        <w:rPr>
          <w:rStyle w:val="CommentReference"/>
        </w:rPr>
        <w:annotationRef/>
      </w:r>
      <w:r>
        <w:t>Document the design and define the attributes of the selected architecture. Define the change management policies and the recommended backup schedules and techniques. Describe how the design will be integrated into the current environment, if applicable.</w:t>
      </w:r>
    </w:p>
  </w:comment>
  <w:comment w:id="1899" w:author="Note" w:initials="N">
    <w:p w14:paraId="4EDD2D7D" w14:textId="77777777" w:rsidR="00376AE2" w:rsidRDefault="00376AE2">
      <w:pPr>
        <w:pStyle w:val="CommentText"/>
      </w:pPr>
      <w:r>
        <w:rPr>
          <w:rStyle w:val="CommentReference"/>
        </w:rPr>
        <w:annotationRef/>
      </w:r>
      <w:r>
        <w:rPr>
          <w:sz w:val="22"/>
        </w:rPr>
        <w:t xml:space="preserve">Disaster Recovery Documentation is required for all new applications/infrastructure components and must be updated when modifying existing installations. E-mail: </w:t>
      </w:r>
      <w:hyperlink r:id="rId1" w:history="1">
        <w:r>
          <w:rPr>
            <w:rStyle w:val="Hyperlink"/>
            <w:sz w:val="22"/>
          </w:rPr>
          <w:t>DFSDisasterRecovery@discoverfinancial.com</w:t>
        </w:r>
      </w:hyperlink>
      <w:r>
        <w:rPr>
          <w:sz w:val="22"/>
        </w:rPr>
        <w:t xml:space="preserve"> to start the DR process or update existing documentation</w:t>
      </w:r>
      <w:r>
        <w:t>.</w:t>
      </w:r>
    </w:p>
  </w:comment>
  <w:comment w:id="1904" w:author="Note" w:initials="N">
    <w:p w14:paraId="1626EA81" w14:textId="77777777" w:rsidR="00376AE2" w:rsidRDefault="00376AE2">
      <w:r>
        <w:rPr>
          <w:rStyle w:val="CommentReference"/>
        </w:rPr>
        <w:annotationRef/>
      </w:r>
      <w:r>
        <w:t>Provide an overview of the program’s structure using an illustration/narrative. Indicate significant edit checks and information about tables and messages.</w:t>
      </w:r>
    </w:p>
  </w:comment>
  <w:comment w:id="1907" w:author="Note" w:initials="N">
    <w:p w14:paraId="6DFF2563" w14:textId="77777777" w:rsidR="00376AE2" w:rsidRDefault="00376AE2">
      <w:r>
        <w:rPr>
          <w:rStyle w:val="CommentReference"/>
        </w:rPr>
        <w:annotationRef/>
      </w:r>
      <w:r>
        <w:t xml:space="preserve">Use this section to discuss any aspects of the program logic that you think would be helpful to another programmer in understanding the program. Include unique program features, unusual coding approaches, or assumptions such as input file sort order, contingency considerations or applications affected by this program change. </w:t>
      </w:r>
    </w:p>
  </w:comment>
  <w:comment w:id="1910" w:author="Note" w:initials="N">
    <w:p w14:paraId="704A2E97" w14:textId="77777777" w:rsidR="00376AE2" w:rsidRDefault="00376AE2">
      <w:r>
        <w:rPr>
          <w:rStyle w:val="CommentReference"/>
        </w:rPr>
        <w:annotationRef/>
      </w:r>
      <w:r>
        <w:t>Describe all data input to and output by the program. Include a description of the parameters passed between the program and its calling program or the operating system. List all DB2 tables here. (Contact the Data Management Team for help in defining logical and physical data models and before placing triggers in a database.)</w:t>
      </w:r>
    </w:p>
  </w:comment>
  <w:comment w:id="1914" w:author="Note" w:initials="N">
    <w:p w14:paraId="68EA38C9" w14:textId="77777777" w:rsidR="00376AE2" w:rsidRDefault="00376AE2">
      <w:r>
        <w:rPr>
          <w:rStyle w:val="CommentReference"/>
        </w:rPr>
        <w:annotationRef/>
      </w:r>
      <w:r>
        <w:t>List all data passed to the program. Include the source of the data (for example, a database table or a file).</w:t>
      </w:r>
    </w:p>
  </w:comment>
  <w:comment w:id="1918" w:author="Note" w:initials="N">
    <w:p w14:paraId="7C916071" w14:textId="77777777" w:rsidR="00376AE2" w:rsidRDefault="00376AE2">
      <w:r>
        <w:rPr>
          <w:rStyle w:val="CommentReference"/>
        </w:rPr>
        <w:annotationRef/>
      </w:r>
      <w:r>
        <w:t>Describe any data read and updated by the program. For databases, describe any action performed on the data such as a transformation, manipulation, analysis, or re-categorization.</w:t>
      </w:r>
    </w:p>
  </w:comment>
  <w:comment w:id="1920" w:author="Note" w:initials="N">
    <w:p w14:paraId="702DBEB1" w14:textId="77777777" w:rsidR="00376AE2" w:rsidRDefault="00376AE2">
      <w:r>
        <w:rPr>
          <w:rStyle w:val="CommentReference"/>
        </w:rPr>
        <w:annotationRef/>
      </w:r>
      <w:r>
        <w:t>Describe all actions against a database that are based on previously defined conditions.</w:t>
      </w:r>
    </w:p>
  </w:comment>
  <w:comment w:id="1924" w:author="Note" w:initials="N">
    <w:p w14:paraId="25F97F05" w14:textId="77777777" w:rsidR="00376AE2" w:rsidRDefault="00376AE2">
      <w:r>
        <w:rPr>
          <w:rStyle w:val="CommentReference"/>
        </w:rPr>
        <w:annotationRef/>
      </w:r>
      <w:r>
        <w:t>List data produced by the program. Describe where the data goes and its format.</w:t>
      </w:r>
    </w:p>
  </w:comment>
  <w:comment w:id="1929" w:author="Note" w:initials="N">
    <w:p w14:paraId="6F8A99E3" w14:textId="77777777" w:rsidR="00376AE2" w:rsidRDefault="00376AE2">
      <w:r>
        <w:rPr>
          <w:rStyle w:val="CommentReference"/>
        </w:rPr>
        <w:annotationRef/>
      </w:r>
      <w:r>
        <w:t xml:space="preserve">Describe processes that DFS employees use for manual verification of program output, such as balancing report totals to check for data fallout. </w:t>
      </w:r>
    </w:p>
  </w:comment>
  <w:comment w:id="1931" w:author="Note" w:initials="N">
    <w:p w14:paraId="333E86B6" w14:textId="77777777" w:rsidR="00376AE2" w:rsidRDefault="00376AE2">
      <w:r>
        <w:rPr>
          <w:rStyle w:val="CommentReference"/>
        </w:rPr>
        <w:annotationRef/>
      </w:r>
      <w:r>
        <w:t xml:space="preserve">List and describe briefly any logic the program performs to ensure that it is processing correct and complete files. For example, the program might compare a records-processed count to the trailer count of an input file. </w:t>
      </w:r>
    </w:p>
  </w:comment>
  <w:comment w:id="1933" w:author="Note" w:initials="N">
    <w:p w14:paraId="00C2C7AB" w14:textId="77777777" w:rsidR="00376AE2" w:rsidRDefault="00376AE2">
      <w:r>
        <w:rPr>
          <w:rStyle w:val="CommentReference"/>
        </w:rPr>
        <w:annotationRef/>
      </w:r>
      <w:r>
        <w:t>List</w:t>
      </w:r>
      <w:r>
        <w:rPr>
          <w:b/>
        </w:rPr>
        <w:t xml:space="preserve"> </w:t>
      </w:r>
      <w:r>
        <w:t>error codes and notifications issued by the program with an explanation of what they mean.  Provide return values if applicable.</w:t>
      </w:r>
    </w:p>
  </w:comment>
  <w:comment w:id="1939" w:author="Note" w:initials="N">
    <w:p w14:paraId="4B728C8A" w14:textId="77777777" w:rsidR="00376AE2" w:rsidRDefault="00376AE2">
      <w:r>
        <w:rPr>
          <w:rStyle w:val="CommentReference"/>
        </w:rPr>
        <w:annotationRef/>
      </w:r>
      <w:r>
        <w:t>List the source language used. For APS COBOL programs, provide the APS application name.</w:t>
      </w:r>
    </w:p>
  </w:comment>
  <w:comment w:id="1943" w:author="Note" w:initials="N">
    <w:p w14:paraId="0486646D" w14:textId="77777777" w:rsidR="00376AE2" w:rsidRDefault="00376AE2">
      <w:r>
        <w:rPr>
          <w:rStyle w:val="CommentReference"/>
        </w:rPr>
        <w:annotationRef/>
      </w:r>
      <w:r>
        <w:t>Name the environment (platform and operating system) on which the program runs.</w:t>
      </w:r>
    </w:p>
  </w:comment>
  <w:comment w:id="1947" w:author="Note" w:initials="N">
    <w:p w14:paraId="32C763D1" w14:textId="77777777" w:rsidR="00376AE2" w:rsidRDefault="00376AE2">
      <w:r>
        <w:rPr>
          <w:rStyle w:val="CommentReference"/>
        </w:rPr>
        <w:annotationRef/>
      </w:r>
      <w:r>
        <w:t>Provide a list of program modules and a brief description of source files that combine to create the executable.</w:t>
      </w:r>
    </w:p>
  </w:comment>
  <w:comment w:id="1951" w:author="Note" w:initials="N">
    <w:p w14:paraId="264D27F0" w14:textId="77777777" w:rsidR="00376AE2" w:rsidRDefault="00376AE2">
      <w:r>
        <w:rPr>
          <w:rStyle w:val="CommentReference"/>
        </w:rPr>
        <w:annotationRef/>
      </w:r>
      <w:r>
        <w:t>List all copy or include files. For each, describe the data that it overlays or the function that it performs.</w:t>
      </w:r>
    </w:p>
  </w:comment>
  <w:comment w:id="1956" w:author="N" w:initials="N">
    <w:p w14:paraId="7901E1F3" w14:textId="77777777" w:rsidR="00376AE2" w:rsidRDefault="00376AE2">
      <w:pPr>
        <w:pStyle w:val="CommentText"/>
      </w:pPr>
      <w:r>
        <w:rPr>
          <w:rStyle w:val="CommentReference"/>
        </w:rPr>
        <w:annotationRef/>
      </w:r>
      <w:r>
        <w:rPr>
          <w:sz w:val="22"/>
        </w:rPr>
        <w:t>Use this section to organize any additional information, diagrams, or attachments.</w:t>
      </w:r>
    </w:p>
  </w:comment>
  <w:comment w:id="1963" w:author="Note" w:initials="N">
    <w:p w14:paraId="58461738" w14:textId="77777777" w:rsidR="00376AE2" w:rsidRDefault="00376AE2">
      <w:r>
        <w:rPr>
          <w:rStyle w:val="CommentReference"/>
        </w:rPr>
        <w:annotationRef/>
      </w:r>
      <w:r>
        <w:t>Describe any security requirements or the methods that are used to keep the data secure. Include the database table, proposed access requirements, and proposed SQL for walkthrough with the Database Team.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D778E" w14:textId="77777777" w:rsidR="00376AE2" w:rsidRDefault="00376AE2">
      <w:r>
        <w:separator/>
      </w:r>
    </w:p>
  </w:endnote>
  <w:endnote w:type="continuationSeparator" w:id="0">
    <w:p w14:paraId="319CF080" w14:textId="77777777" w:rsidR="00376AE2" w:rsidRDefault="0037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onospace">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CFC3" w14:textId="77777777" w:rsidR="00376AE2" w:rsidRDefault="00376AE2">
    <w:pPr>
      <w:pStyle w:val="Footer"/>
      <w:tabs>
        <w:tab w:val="clear" w:pos="4680"/>
      </w:tabs>
      <w:ind w:right="27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47755" w14:textId="77777777" w:rsidR="00376AE2" w:rsidRPr="000F2E91" w:rsidRDefault="00376AE2" w:rsidP="000F2E91">
    <w:pPr>
      <w:pStyle w:val="Footer"/>
      <w:pBdr>
        <w:top w:val="thinThickSmallGap" w:sz="24" w:space="1" w:color="622423"/>
      </w:pBdr>
      <w:tabs>
        <w:tab w:val="clear" w:pos="4680"/>
      </w:tabs>
      <w:rPr>
        <w:rFonts w:ascii="Cambria" w:hAnsi="Cambria"/>
      </w:rPr>
    </w:pPr>
    <w:r>
      <w:rPr>
        <w:rFonts w:ascii="Cambria" w:hAnsi="Cambria"/>
      </w:rPr>
      <w:t>Template Effective 12/16/2013</w:t>
    </w:r>
    <w:r w:rsidRPr="000F2E91">
      <w:rPr>
        <w:rFonts w:ascii="Cambria" w:hAnsi="Cambria"/>
      </w:rPr>
      <w:tab/>
      <w:t xml:space="preserve">Page </w:t>
    </w:r>
    <w:r w:rsidRPr="000F2E91">
      <w:rPr>
        <w:rFonts w:ascii="Calibri" w:hAnsi="Calibri"/>
      </w:rPr>
      <w:fldChar w:fldCharType="begin"/>
    </w:r>
    <w:r>
      <w:instrText xml:space="preserve"> PAGE   \* MERGEFORMAT </w:instrText>
    </w:r>
    <w:r w:rsidRPr="000F2E91">
      <w:rPr>
        <w:rFonts w:ascii="Calibri" w:hAnsi="Calibri"/>
      </w:rPr>
      <w:fldChar w:fldCharType="separate"/>
    </w:r>
    <w:r w:rsidR="00CE26C6" w:rsidRPr="00CE26C6">
      <w:rPr>
        <w:rFonts w:ascii="Cambria" w:hAnsi="Cambria"/>
        <w:noProof/>
      </w:rPr>
      <w:t>7</w:t>
    </w:r>
    <w:r w:rsidRPr="000F2E91">
      <w:rPr>
        <w:rFonts w:ascii="Cambria" w:hAnsi="Cambria"/>
        <w:noProof/>
      </w:rPr>
      <w:fldChar w:fldCharType="end"/>
    </w:r>
  </w:p>
  <w:p w14:paraId="1872F04B" w14:textId="77777777" w:rsidR="00376AE2" w:rsidRDefault="00376AE2">
    <w:pPr>
      <w:pStyle w:val="Footer"/>
      <w:tabs>
        <w:tab w:val="clear" w:pos="468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5DE2C" w14:textId="77777777" w:rsidR="00376AE2" w:rsidRDefault="00376AE2" w:rsidP="00715D2C">
    <w:pPr>
      <w:pStyle w:val="Footer"/>
      <w:rPr>
        <w:sz w:val="12"/>
      </w:rPr>
    </w:pPr>
    <w:r>
      <w:t>For Internal Use Only</w:t>
    </w:r>
    <w:r>
      <w:tab/>
    </w:r>
    <w:r>
      <w:sym w:font="Symbol" w:char="00D3"/>
    </w:r>
    <w:r>
      <w:t>2012 Discover Financial Services</w:t>
    </w:r>
    <w:r>
      <w:tab/>
    </w:r>
  </w:p>
  <w:p w14:paraId="1719423C" w14:textId="77777777" w:rsidR="00376AE2" w:rsidRDefault="00376AE2">
    <w:pPr>
      <w:pStyle w:val="Footer"/>
      <w:tabs>
        <w:tab w:val="clear" w:pos="4680"/>
      </w:tabs>
    </w:pP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3</w:t>
    </w:r>
    <w:r>
      <w:rPr>
        <w:snapToGrid w:val="0"/>
      </w:rPr>
      <w:fldChar w:fldCharType="end"/>
    </w:r>
    <w:r>
      <w:rPr>
        <w:snapToGrid w:val="0"/>
      </w:rPr>
      <w:t xml:space="preserve"> of </w:t>
    </w:r>
    <w:r>
      <w:fldChar w:fldCharType="begin"/>
    </w:r>
    <w:r>
      <w:instrText xml:space="preserve"> NUMPAGES </w:instrText>
    </w:r>
    <w:r>
      <w:fldChar w:fldCharType="separate"/>
    </w:r>
    <w:r>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A58EA" w14:textId="77777777" w:rsidR="00376AE2" w:rsidRDefault="00376AE2">
      <w:r>
        <w:separator/>
      </w:r>
    </w:p>
  </w:footnote>
  <w:footnote w:type="continuationSeparator" w:id="0">
    <w:p w14:paraId="089F1874" w14:textId="77777777" w:rsidR="00376AE2" w:rsidRDefault="00376A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C63E8" w14:textId="77777777" w:rsidR="00376AE2" w:rsidRDefault="00CE26C6">
    <w:pPr>
      <w:pStyle w:val="Header"/>
      <w:jc w:val="center"/>
    </w:pPr>
    <w:r>
      <w:fldChar w:fldCharType="begin"/>
    </w:r>
    <w:r>
      <w:instrText xml:space="preserve"> STYLEREF Title \* MERGEFORMAT </w:instrText>
    </w:r>
    <w:r>
      <w:fldChar w:fldCharType="separate"/>
    </w:r>
    <w:r>
      <w:rPr>
        <w:noProof/>
      </w:rPr>
      <w:t>Detailed Technical Design</w:t>
    </w:r>
    <w:r>
      <w:rPr>
        <w:noProof/>
      </w:rPr>
      <w:fldChar w:fldCharType="end"/>
    </w:r>
    <w:r w:rsidR="00376AE2">
      <w:tab/>
    </w:r>
    <w:r w:rsidR="00376AE2">
      <w:tab/>
    </w:r>
    <w:r>
      <w:fldChar w:fldCharType="begin"/>
    </w:r>
    <w:r>
      <w:instrText xml:space="preserve"> STYLEREF Title1 \* MERGEFORMAT </w:instrText>
    </w:r>
    <w:r>
      <w:fldChar w:fldCharType="separate"/>
    </w:r>
    <w:r>
      <w:rPr>
        <w:noProof/>
      </w:rPr>
      <w:t>Approvals</w:t>
    </w:r>
    <w:r>
      <w:rPr>
        <w:noProof/>
      </w:rPr>
      <w:fldChar w:fldCharType="end"/>
    </w:r>
  </w:p>
  <w:p w14:paraId="20317D72" w14:textId="39276DFF" w:rsidR="00376AE2" w:rsidRDefault="00376AE2">
    <w:pPr>
      <w:pStyle w:val="Header"/>
      <w:jc w:val="center"/>
      <w:rPr>
        <w:sz w:val="12"/>
      </w:rPr>
    </w:pPr>
    <w:r>
      <w:tab/>
      <w:t xml:space="preserve">Document updated: </w:t>
    </w:r>
    <w:r>
      <w:fldChar w:fldCharType="begin"/>
    </w:r>
    <w:r>
      <w:instrText xml:space="preserve"> DATE \@ "M/d/yyyy" </w:instrText>
    </w:r>
    <w:r>
      <w:fldChar w:fldCharType="separate"/>
    </w:r>
    <w:r w:rsidR="00CE26C6">
      <w:rPr>
        <w:noProof/>
      </w:rPr>
      <w:t>8/20/2015</w:t>
    </w:r>
    <w:r>
      <w:fldChar w:fldCharType="end"/>
    </w:r>
    <w:r>
      <w:t xml:space="preserve"> </w:t>
    </w:r>
    <w:r>
      <w:fldChar w:fldCharType="begin"/>
    </w:r>
    <w:r>
      <w:instrText xml:space="preserve"> TIME \@ "h:mm:ss am/pm" </w:instrText>
    </w:r>
    <w:r>
      <w:fldChar w:fldCharType="separate"/>
    </w:r>
    <w:ins w:id="26" w:author="Peter Lord" w:date="2015-08-20T19:45:00Z">
      <w:r w:rsidR="00CE26C6">
        <w:rPr>
          <w:noProof/>
        </w:rPr>
        <w:t>7:45:16 PM</w:t>
      </w:r>
    </w:ins>
    <w:del w:id="27" w:author="Peter Lord" w:date="2015-08-20T19:45:00Z">
      <w:r w:rsidDel="00CE26C6">
        <w:rPr>
          <w:noProof/>
        </w:rPr>
        <w:delText>1:31:28 PM</w:delText>
      </w:r>
    </w:del>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4AD67" w14:textId="77777777" w:rsidR="00376AE2" w:rsidRDefault="00CE26C6">
    <w:pPr>
      <w:pStyle w:val="Header"/>
    </w:pPr>
    <w:r>
      <w:fldChar w:fldCharType="begin"/>
    </w:r>
    <w:r>
      <w:instrText xml:space="preserve"> STYLEREF Title \* MERGEFORMAT </w:instrText>
    </w:r>
    <w:r>
      <w:fldChar w:fldCharType="separate"/>
    </w:r>
    <w:r>
      <w:rPr>
        <w:noProof/>
      </w:rPr>
      <w:t>Detailed Technical Design</w:t>
    </w:r>
    <w:r>
      <w:rPr>
        <w:noProof/>
      </w:rPr>
      <w:fldChar w:fldCharType="end"/>
    </w:r>
    <w:r w:rsidR="00376AE2">
      <w:tab/>
    </w:r>
    <w:r w:rsidR="00376AE2">
      <w:tab/>
    </w:r>
    <w:r>
      <w:fldChar w:fldCharType="begin"/>
    </w:r>
    <w:r>
      <w:instrText xml:space="preserve"> STYLEREF Title1 \* MERGEFORMAT </w:instrText>
    </w:r>
    <w:r>
      <w:fldChar w:fldCharType="separate"/>
    </w:r>
    <w:r>
      <w:rPr>
        <w:noProof/>
      </w:rPr>
      <w:t>Table of Contents</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D1BC" w14:textId="77777777" w:rsidR="00376AE2" w:rsidRDefault="00CE26C6">
    <w:pPr>
      <w:pStyle w:val="Header"/>
    </w:pPr>
    <w:r>
      <w:fldChar w:fldCharType="begin"/>
    </w:r>
    <w:r>
      <w:instrText xml:space="preserve"> STYLEREF Title \* MERGEFORMAT </w:instrText>
    </w:r>
    <w:r>
      <w:fldChar w:fldCharType="separate"/>
    </w:r>
    <w:r w:rsidR="00376AE2">
      <w:rPr>
        <w:noProof/>
      </w:rPr>
      <w:t>Detailed Technical Design</w:t>
    </w:r>
    <w:r>
      <w:rPr>
        <w:noProof/>
      </w:rPr>
      <w:fldChar w:fldCharType="end"/>
    </w:r>
    <w:r w:rsidR="00376AE2">
      <w:tab/>
    </w:r>
    <w:r w:rsidR="00376AE2">
      <w:tab/>
    </w:r>
    <w:r>
      <w:fldChar w:fldCharType="begin"/>
    </w:r>
    <w:r>
      <w:instrText xml:space="preserve"> STYLEREF Title1 \* MERGEFORMAT </w:instrText>
    </w:r>
    <w:r>
      <w:fldChar w:fldCharType="separate"/>
    </w:r>
    <w:r w:rsidR="00376AE2">
      <w:rPr>
        <w:noProof/>
      </w:rPr>
      <w:t>History of Revisions</w:t>
    </w:r>
    <w:r>
      <w:rPr>
        <w:noProof/>
      </w:rPr>
      <w:fldChar w:fldCharType="end"/>
    </w:r>
  </w:p>
  <w:p w14:paraId="408AE6EC" w14:textId="1D6A8A0C" w:rsidR="00376AE2" w:rsidRDefault="00376AE2">
    <w:pPr>
      <w:pStyle w:val="Header"/>
    </w:pPr>
    <w:r>
      <w:tab/>
    </w:r>
    <w:r>
      <w:tab/>
      <w:t xml:space="preserve">Document updated: </w:t>
    </w:r>
    <w:r>
      <w:fldChar w:fldCharType="begin"/>
    </w:r>
    <w:r>
      <w:instrText xml:space="preserve"> DATE \@ "M/d/yyyy" </w:instrText>
    </w:r>
    <w:r>
      <w:fldChar w:fldCharType="separate"/>
    </w:r>
    <w:r w:rsidR="00CE26C6">
      <w:rPr>
        <w:noProof/>
      </w:rPr>
      <w:t>8/20/2015</w:t>
    </w:r>
    <w:r>
      <w:fldChar w:fldCharType="end"/>
    </w:r>
    <w:r>
      <w:t xml:space="preserve"> </w:t>
    </w:r>
    <w:r>
      <w:fldChar w:fldCharType="begin"/>
    </w:r>
    <w:r>
      <w:instrText xml:space="preserve"> TIME \@ "h:mm:ss am/pm" </w:instrText>
    </w:r>
    <w:r>
      <w:fldChar w:fldCharType="separate"/>
    </w:r>
    <w:ins w:id="32" w:author="Peter Lord" w:date="2015-08-20T19:45:00Z">
      <w:r w:rsidR="00CE26C6">
        <w:rPr>
          <w:noProof/>
        </w:rPr>
        <w:t>7:45:16 PM</w:t>
      </w:r>
    </w:ins>
    <w:del w:id="33" w:author="Peter Lord" w:date="2015-08-20T19:45:00Z">
      <w:r w:rsidDel="00CE26C6">
        <w:rPr>
          <w:noProof/>
        </w:rPr>
        <w:delText>1:31:28 PM</w:delText>
      </w:r>
    </w:del>
    <w:r>
      <w:fldChar w:fldCharType="end"/>
    </w:r>
    <w: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D0687" w14:textId="77777777" w:rsidR="00376AE2" w:rsidRDefault="00CE26C6">
    <w:pPr>
      <w:pStyle w:val="Header"/>
    </w:pPr>
    <w:r>
      <w:fldChar w:fldCharType="begin"/>
    </w:r>
    <w:r>
      <w:instrText xml:space="preserve"> STYLEREF Title \* MERGEFORMAT </w:instrText>
    </w:r>
    <w:r>
      <w:fldChar w:fldCharType="separate"/>
    </w:r>
    <w:r>
      <w:rPr>
        <w:noProof/>
      </w:rPr>
      <w:t>Detailed Technical Design</w:t>
    </w:r>
    <w:r>
      <w:rPr>
        <w:noProof/>
      </w:rPr>
      <w:fldChar w:fldCharType="end"/>
    </w:r>
    <w:r w:rsidR="00376AE2">
      <w:tab/>
    </w:r>
    <w:r w:rsidR="00376AE2">
      <w:tab/>
    </w:r>
    <w:r>
      <w:fldChar w:fldCharType="begin"/>
    </w:r>
    <w:r>
      <w:instrText xml:space="preserve"> STYLEREF "Heading 1" \* MERGEFORMAT </w:instrText>
    </w:r>
    <w:r>
      <w:fldChar w:fldCharType="separate"/>
    </w:r>
    <w:r>
      <w:rPr>
        <w:noProof/>
      </w:rPr>
      <w:t>Technical Approach</w:t>
    </w:r>
    <w:r>
      <w:rPr>
        <w:noProof/>
      </w:rPr>
      <w:fldChar w:fldCharType="end"/>
    </w:r>
  </w:p>
  <w:p w14:paraId="24304761" w14:textId="0D6DFE99" w:rsidR="00376AE2" w:rsidRDefault="00376AE2">
    <w:pPr>
      <w:pStyle w:val="Header"/>
    </w:pPr>
    <w:r>
      <w:tab/>
    </w:r>
    <w:r>
      <w:tab/>
      <w:t xml:space="preserve">Document updated: </w:t>
    </w:r>
    <w:r>
      <w:fldChar w:fldCharType="begin"/>
    </w:r>
    <w:r>
      <w:instrText xml:space="preserve"> DATE \@ "M/d/yyyy" </w:instrText>
    </w:r>
    <w:r>
      <w:fldChar w:fldCharType="separate"/>
    </w:r>
    <w:r w:rsidR="00CE26C6">
      <w:rPr>
        <w:noProof/>
      </w:rPr>
      <w:t>8/20/2015</w:t>
    </w:r>
    <w:r>
      <w:fldChar w:fldCharType="end"/>
    </w:r>
    <w:r>
      <w:t xml:space="preserve"> </w:t>
    </w:r>
    <w:r>
      <w:fldChar w:fldCharType="begin"/>
    </w:r>
    <w:r>
      <w:instrText xml:space="preserve"> TIME \@ "h:mm:ss am/pm" </w:instrText>
    </w:r>
    <w:r>
      <w:fldChar w:fldCharType="separate"/>
    </w:r>
    <w:ins w:id="1964" w:author="Peter Lord" w:date="2015-08-20T19:45:00Z">
      <w:r w:rsidR="00CE26C6">
        <w:rPr>
          <w:noProof/>
        </w:rPr>
        <w:t>7:45:16 PM</w:t>
      </w:r>
    </w:ins>
    <w:del w:id="1965" w:author="Peter Lord" w:date="2015-08-20T19:45:00Z">
      <w:r w:rsidDel="00CE26C6">
        <w:rPr>
          <w:noProof/>
        </w:rPr>
        <w:delText>1:31:28 PM</w:delText>
      </w:r>
    </w:del>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BBC3" w14:textId="77777777" w:rsidR="00376AE2" w:rsidRDefault="00CE26C6">
    <w:pPr>
      <w:pStyle w:val="Header"/>
    </w:pPr>
    <w:r>
      <w:fldChar w:fldCharType="begin"/>
    </w:r>
    <w:r>
      <w:instrText xml:space="preserve"> STYLEREF Title \* MERGEFORMAT </w:instrText>
    </w:r>
    <w:r>
      <w:fldChar w:fldCharType="separate"/>
    </w:r>
    <w:r w:rsidR="00376AE2">
      <w:rPr>
        <w:noProof/>
      </w:rPr>
      <w:t>Detailed Technical Design</w:t>
    </w:r>
    <w:r>
      <w:rPr>
        <w:noProof/>
      </w:rPr>
      <w:fldChar w:fldCharType="end"/>
    </w:r>
    <w:r w:rsidR="00376AE2">
      <w:tab/>
    </w:r>
    <w:r w:rsidR="00376AE2">
      <w:tab/>
    </w:r>
    <w:r>
      <w:fldChar w:fldCharType="begin"/>
    </w:r>
    <w:r>
      <w:instrText xml:space="preserve"> STYLEREF "Heading 1" \* MERGEFORMAT </w:instrText>
    </w:r>
    <w:r>
      <w:fldChar w:fldCharType="separate"/>
    </w:r>
    <w:r w:rsidR="00376AE2">
      <w:rPr>
        <w:noProof/>
      </w:rPr>
      <w:t>Overview</w:t>
    </w:r>
    <w:r>
      <w:rPr>
        <w:noProof/>
      </w:rPr>
      <w:fldChar w:fldCharType="end"/>
    </w:r>
  </w:p>
  <w:p w14:paraId="3D87E641" w14:textId="7C49506D" w:rsidR="00376AE2" w:rsidRDefault="00376AE2">
    <w:pPr>
      <w:pStyle w:val="Header"/>
    </w:pPr>
    <w:r>
      <w:tab/>
    </w:r>
    <w:r>
      <w:tab/>
      <w:t xml:space="preserve">Document updated: </w:t>
    </w:r>
    <w:r>
      <w:fldChar w:fldCharType="begin"/>
    </w:r>
    <w:r>
      <w:instrText xml:space="preserve"> DATE \@ "M/d/yyyy" </w:instrText>
    </w:r>
    <w:r>
      <w:fldChar w:fldCharType="separate"/>
    </w:r>
    <w:r w:rsidR="00CE26C6">
      <w:rPr>
        <w:noProof/>
      </w:rPr>
      <w:t>8/20/2015</w:t>
    </w:r>
    <w:r>
      <w:fldChar w:fldCharType="end"/>
    </w:r>
    <w:r>
      <w:t xml:space="preserve"> </w:t>
    </w:r>
    <w:r>
      <w:fldChar w:fldCharType="begin"/>
    </w:r>
    <w:r>
      <w:instrText xml:space="preserve"> TIME \@ "h:mm:ss am/pm" </w:instrText>
    </w:r>
    <w:r>
      <w:fldChar w:fldCharType="separate"/>
    </w:r>
    <w:ins w:id="1966" w:author="Peter Lord" w:date="2015-08-20T19:45:00Z">
      <w:r w:rsidR="00CE26C6">
        <w:rPr>
          <w:noProof/>
        </w:rPr>
        <w:t>7:45:16 PM</w:t>
      </w:r>
    </w:ins>
    <w:del w:id="1967" w:author="Peter Lord" w:date="2015-08-20T19:45:00Z">
      <w:r w:rsidDel="00CE26C6">
        <w:rPr>
          <w:noProof/>
        </w:rPr>
        <w:delText>1:31:28 PM</w:delText>
      </w:r>
    </w:del>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41844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4073C4"/>
    <w:multiLevelType w:val="hybridMultilevel"/>
    <w:tmpl w:val="0F64B4EE"/>
    <w:lvl w:ilvl="0" w:tplc="FCC4A8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DC468F"/>
    <w:multiLevelType w:val="hybridMultilevel"/>
    <w:tmpl w:val="26BA31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987FE0"/>
    <w:multiLevelType w:val="hybridMultilevel"/>
    <w:tmpl w:val="0166E28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E9116A"/>
    <w:multiLevelType w:val="hybridMultilevel"/>
    <w:tmpl w:val="CC2EB68E"/>
    <w:lvl w:ilvl="0" w:tplc="72D84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2330D2"/>
    <w:multiLevelType w:val="hybridMultilevel"/>
    <w:tmpl w:val="DA1E478C"/>
    <w:lvl w:ilvl="0" w:tplc="6FF20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370D56"/>
    <w:multiLevelType w:val="hybridMultilevel"/>
    <w:tmpl w:val="9F449D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E316703"/>
    <w:multiLevelType w:val="hybridMultilevel"/>
    <w:tmpl w:val="6582BB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F0837DF"/>
    <w:multiLevelType w:val="hybridMultilevel"/>
    <w:tmpl w:val="5B4E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2D90CE6"/>
    <w:multiLevelType w:val="hybridMultilevel"/>
    <w:tmpl w:val="C2FA8D98"/>
    <w:lvl w:ilvl="0" w:tplc="F6CC89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CE91BBE"/>
    <w:multiLevelType w:val="hybridMultilevel"/>
    <w:tmpl w:val="CFCC4A1C"/>
    <w:lvl w:ilvl="0" w:tplc="3E885E1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ECC12D9"/>
    <w:multiLevelType w:val="hybridMultilevel"/>
    <w:tmpl w:val="657E03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C676B8"/>
    <w:multiLevelType w:val="hybridMultilevel"/>
    <w:tmpl w:val="A942F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1254F3"/>
    <w:multiLevelType w:val="hybridMultilevel"/>
    <w:tmpl w:val="7368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344348"/>
    <w:multiLevelType w:val="hybridMultilevel"/>
    <w:tmpl w:val="63E4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E5146"/>
    <w:multiLevelType w:val="hybridMultilevel"/>
    <w:tmpl w:val="7DFA656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1A35558"/>
    <w:multiLevelType w:val="hybridMultilevel"/>
    <w:tmpl w:val="C2FA8D98"/>
    <w:lvl w:ilvl="0" w:tplc="F6CC89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5AA5CA1"/>
    <w:multiLevelType w:val="hybridMultilevel"/>
    <w:tmpl w:val="A254E9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822738F"/>
    <w:multiLevelType w:val="hybridMultilevel"/>
    <w:tmpl w:val="2E3C1DFC"/>
    <w:lvl w:ilvl="0" w:tplc="453EE3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7757CF"/>
    <w:multiLevelType w:val="hybridMultilevel"/>
    <w:tmpl w:val="5B4E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8E4663C"/>
    <w:multiLevelType w:val="hybridMultilevel"/>
    <w:tmpl w:val="95F6A5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A884E6D"/>
    <w:multiLevelType w:val="hybridMultilevel"/>
    <w:tmpl w:val="D608A7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08A5B7D"/>
    <w:multiLevelType w:val="hybridMultilevel"/>
    <w:tmpl w:val="0D1C34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6B69F5"/>
    <w:multiLevelType w:val="hybridMultilevel"/>
    <w:tmpl w:val="73643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2910478"/>
    <w:multiLevelType w:val="hybridMultilevel"/>
    <w:tmpl w:val="F600187A"/>
    <w:lvl w:ilvl="0" w:tplc="A008E3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95F0600"/>
    <w:multiLevelType w:val="hybridMultilevel"/>
    <w:tmpl w:val="D608A7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AA26C0D"/>
    <w:multiLevelType w:val="hybridMultilevel"/>
    <w:tmpl w:val="0F383D5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7B0E2B36"/>
    <w:multiLevelType w:val="hybridMultilevel"/>
    <w:tmpl w:val="F1F037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4"/>
  </w:num>
  <w:num w:numId="2">
    <w:abstractNumId w:val="9"/>
  </w:num>
  <w:num w:numId="3">
    <w:abstractNumId w:val="4"/>
  </w:num>
  <w:num w:numId="4">
    <w:abstractNumId w:val="16"/>
  </w:num>
  <w:num w:numId="5">
    <w:abstractNumId w:val="1"/>
  </w:num>
  <w:num w:numId="6">
    <w:abstractNumId w:val="10"/>
  </w:num>
  <w:num w:numId="7">
    <w:abstractNumId w:val="6"/>
  </w:num>
  <w:num w:numId="8">
    <w:abstractNumId w:val="26"/>
  </w:num>
  <w:num w:numId="9">
    <w:abstractNumId w:val="14"/>
  </w:num>
  <w:num w:numId="10">
    <w:abstractNumId w:val="13"/>
  </w:num>
  <w:num w:numId="11">
    <w:abstractNumId w:val="5"/>
  </w:num>
  <w:num w:numId="12">
    <w:abstractNumId w:val="18"/>
  </w:num>
  <w:num w:numId="13">
    <w:abstractNumId w:val="0"/>
  </w:num>
  <w:num w:numId="14">
    <w:abstractNumId w:val="7"/>
  </w:num>
  <w:num w:numId="15">
    <w:abstractNumId w:val="8"/>
  </w:num>
  <w:num w:numId="16">
    <w:abstractNumId w:val="19"/>
  </w:num>
  <w:num w:numId="17">
    <w:abstractNumId w:val="21"/>
  </w:num>
  <w:num w:numId="18">
    <w:abstractNumId w:val="25"/>
  </w:num>
  <w:num w:numId="19">
    <w:abstractNumId w:val="2"/>
  </w:num>
  <w:num w:numId="20">
    <w:abstractNumId w:val="23"/>
  </w:num>
  <w:num w:numId="21">
    <w:abstractNumId w:val="20"/>
  </w:num>
  <w:num w:numId="22">
    <w:abstractNumId w:val="22"/>
  </w:num>
  <w:num w:numId="23">
    <w:abstractNumId w:val="3"/>
  </w:num>
  <w:num w:numId="24">
    <w:abstractNumId w:val="27"/>
  </w:num>
  <w:num w:numId="25">
    <w:abstractNumId w:val="17"/>
  </w:num>
  <w:num w:numId="26">
    <w:abstractNumId w:val="12"/>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ctiveWritingStyle w:appName="MSWord" w:lang="en-US" w:vendorID="8" w:dllVersion="513" w:checkStyle="1"/>
  <w:activeWritingStyle w:appName="MSWord" w:lang="en-GB"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A6"/>
    <w:rsid w:val="00005538"/>
    <w:rsid w:val="000071D3"/>
    <w:rsid w:val="0000798E"/>
    <w:rsid w:val="00014F46"/>
    <w:rsid w:val="000170B8"/>
    <w:rsid w:val="00022710"/>
    <w:rsid w:val="00022DE6"/>
    <w:rsid w:val="0002398D"/>
    <w:rsid w:val="000249C3"/>
    <w:rsid w:val="000322C0"/>
    <w:rsid w:val="00032BA4"/>
    <w:rsid w:val="00035953"/>
    <w:rsid w:val="00056BC7"/>
    <w:rsid w:val="0006590C"/>
    <w:rsid w:val="00065FCC"/>
    <w:rsid w:val="00073C4B"/>
    <w:rsid w:val="0008040D"/>
    <w:rsid w:val="000B763F"/>
    <w:rsid w:val="000C0BEE"/>
    <w:rsid w:val="000C1ECF"/>
    <w:rsid w:val="000F047C"/>
    <w:rsid w:val="000F0F3C"/>
    <w:rsid w:val="000F2E91"/>
    <w:rsid w:val="000F715B"/>
    <w:rsid w:val="001019BF"/>
    <w:rsid w:val="00106755"/>
    <w:rsid w:val="00122000"/>
    <w:rsid w:val="00132A25"/>
    <w:rsid w:val="00135E98"/>
    <w:rsid w:val="001534A8"/>
    <w:rsid w:val="00166BA1"/>
    <w:rsid w:val="00173BDF"/>
    <w:rsid w:val="0018116D"/>
    <w:rsid w:val="001838BA"/>
    <w:rsid w:val="001B7DA0"/>
    <w:rsid w:val="001D252A"/>
    <w:rsid w:val="001D4BEA"/>
    <w:rsid w:val="00206628"/>
    <w:rsid w:val="002328F4"/>
    <w:rsid w:val="00262DFB"/>
    <w:rsid w:val="00270CEA"/>
    <w:rsid w:val="00274E26"/>
    <w:rsid w:val="002946CE"/>
    <w:rsid w:val="00294D6A"/>
    <w:rsid w:val="002A630B"/>
    <w:rsid w:val="002B4047"/>
    <w:rsid w:val="002C281E"/>
    <w:rsid w:val="002C3ECE"/>
    <w:rsid w:val="002C4029"/>
    <w:rsid w:val="003334AB"/>
    <w:rsid w:val="00337467"/>
    <w:rsid w:val="00337A29"/>
    <w:rsid w:val="00344EAE"/>
    <w:rsid w:val="00372DE7"/>
    <w:rsid w:val="00374ADE"/>
    <w:rsid w:val="00376AE2"/>
    <w:rsid w:val="00383F62"/>
    <w:rsid w:val="00386BA8"/>
    <w:rsid w:val="00395B08"/>
    <w:rsid w:val="0039717B"/>
    <w:rsid w:val="003A0055"/>
    <w:rsid w:val="003A6D0A"/>
    <w:rsid w:val="003B6BE1"/>
    <w:rsid w:val="003D5FA1"/>
    <w:rsid w:val="00400E44"/>
    <w:rsid w:val="004041D7"/>
    <w:rsid w:val="004123F0"/>
    <w:rsid w:val="00412B05"/>
    <w:rsid w:val="0042267E"/>
    <w:rsid w:val="00480B47"/>
    <w:rsid w:val="004861D9"/>
    <w:rsid w:val="004867C1"/>
    <w:rsid w:val="004A3B83"/>
    <w:rsid w:val="004B46A6"/>
    <w:rsid w:val="004C0F9E"/>
    <w:rsid w:val="004C6AD2"/>
    <w:rsid w:val="004D2816"/>
    <w:rsid w:val="004D416C"/>
    <w:rsid w:val="004F0FB3"/>
    <w:rsid w:val="004F1979"/>
    <w:rsid w:val="00511A60"/>
    <w:rsid w:val="00534D57"/>
    <w:rsid w:val="00546BE1"/>
    <w:rsid w:val="00555D60"/>
    <w:rsid w:val="00585E0D"/>
    <w:rsid w:val="00594CD2"/>
    <w:rsid w:val="00594D58"/>
    <w:rsid w:val="005B44F5"/>
    <w:rsid w:val="005C17FB"/>
    <w:rsid w:val="005D3CD2"/>
    <w:rsid w:val="005D6B57"/>
    <w:rsid w:val="005F3C6D"/>
    <w:rsid w:val="00616FD5"/>
    <w:rsid w:val="006257EB"/>
    <w:rsid w:val="00627275"/>
    <w:rsid w:val="0063729B"/>
    <w:rsid w:val="00650E5C"/>
    <w:rsid w:val="00652216"/>
    <w:rsid w:val="00662388"/>
    <w:rsid w:val="00662A0F"/>
    <w:rsid w:val="0066764A"/>
    <w:rsid w:val="006745D0"/>
    <w:rsid w:val="00681F48"/>
    <w:rsid w:val="00683955"/>
    <w:rsid w:val="0069259A"/>
    <w:rsid w:val="006A0CE0"/>
    <w:rsid w:val="006B7619"/>
    <w:rsid w:val="006D6428"/>
    <w:rsid w:val="006E0908"/>
    <w:rsid w:val="006F21C3"/>
    <w:rsid w:val="00707414"/>
    <w:rsid w:val="00713E85"/>
    <w:rsid w:val="00715D2C"/>
    <w:rsid w:val="00727C37"/>
    <w:rsid w:val="007307A2"/>
    <w:rsid w:val="00732679"/>
    <w:rsid w:val="00732964"/>
    <w:rsid w:val="00750B91"/>
    <w:rsid w:val="00756673"/>
    <w:rsid w:val="00760061"/>
    <w:rsid w:val="00774B2C"/>
    <w:rsid w:val="00776231"/>
    <w:rsid w:val="0078304A"/>
    <w:rsid w:val="0078477C"/>
    <w:rsid w:val="007856D9"/>
    <w:rsid w:val="00786951"/>
    <w:rsid w:val="00790922"/>
    <w:rsid w:val="00790CD2"/>
    <w:rsid w:val="007A1882"/>
    <w:rsid w:val="007B23A6"/>
    <w:rsid w:val="007C0F6E"/>
    <w:rsid w:val="007C3389"/>
    <w:rsid w:val="007C6EE5"/>
    <w:rsid w:val="007E5BB2"/>
    <w:rsid w:val="007E6B96"/>
    <w:rsid w:val="008270C3"/>
    <w:rsid w:val="00830CDC"/>
    <w:rsid w:val="00835D4B"/>
    <w:rsid w:val="00836AA1"/>
    <w:rsid w:val="008500C9"/>
    <w:rsid w:val="0085794D"/>
    <w:rsid w:val="00861D05"/>
    <w:rsid w:val="00864A93"/>
    <w:rsid w:val="00886A3F"/>
    <w:rsid w:val="0088765C"/>
    <w:rsid w:val="00892D7D"/>
    <w:rsid w:val="008979E1"/>
    <w:rsid w:val="008A1228"/>
    <w:rsid w:val="008B5A6E"/>
    <w:rsid w:val="008C29F1"/>
    <w:rsid w:val="008C565C"/>
    <w:rsid w:val="008E3B9B"/>
    <w:rsid w:val="008E4F25"/>
    <w:rsid w:val="008F0BB1"/>
    <w:rsid w:val="00903B41"/>
    <w:rsid w:val="009069C8"/>
    <w:rsid w:val="00920630"/>
    <w:rsid w:val="00966D14"/>
    <w:rsid w:val="0098014C"/>
    <w:rsid w:val="0098635F"/>
    <w:rsid w:val="00986A0B"/>
    <w:rsid w:val="00991436"/>
    <w:rsid w:val="009934A6"/>
    <w:rsid w:val="00997D04"/>
    <w:rsid w:val="009D00BE"/>
    <w:rsid w:val="009D3D87"/>
    <w:rsid w:val="00A20589"/>
    <w:rsid w:val="00A30FCF"/>
    <w:rsid w:val="00A51AAA"/>
    <w:rsid w:val="00A578C7"/>
    <w:rsid w:val="00A603CF"/>
    <w:rsid w:val="00A6049D"/>
    <w:rsid w:val="00A637EE"/>
    <w:rsid w:val="00A677BE"/>
    <w:rsid w:val="00A67AF2"/>
    <w:rsid w:val="00A73E65"/>
    <w:rsid w:val="00A82A67"/>
    <w:rsid w:val="00AB02B3"/>
    <w:rsid w:val="00AB30A9"/>
    <w:rsid w:val="00AC529C"/>
    <w:rsid w:val="00AF1E31"/>
    <w:rsid w:val="00AF5A69"/>
    <w:rsid w:val="00B053EA"/>
    <w:rsid w:val="00B1220F"/>
    <w:rsid w:val="00B41C14"/>
    <w:rsid w:val="00B47D20"/>
    <w:rsid w:val="00B56F2F"/>
    <w:rsid w:val="00B60DC9"/>
    <w:rsid w:val="00B7720D"/>
    <w:rsid w:val="00B77E2C"/>
    <w:rsid w:val="00BB2DEC"/>
    <w:rsid w:val="00BC06B2"/>
    <w:rsid w:val="00BC7E80"/>
    <w:rsid w:val="00BD6931"/>
    <w:rsid w:val="00BF13A3"/>
    <w:rsid w:val="00C05E5D"/>
    <w:rsid w:val="00C202FB"/>
    <w:rsid w:val="00C221E7"/>
    <w:rsid w:val="00C246FC"/>
    <w:rsid w:val="00C5499F"/>
    <w:rsid w:val="00C60DE5"/>
    <w:rsid w:val="00C707B7"/>
    <w:rsid w:val="00C75097"/>
    <w:rsid w:val="00C83B4C"/>
    <w:rsid w:val="00C86568"/>
    <w:rsid w:val="00C874FD"/>
    <w:rsid w:val="00CA7E66"/>
    <w:rsid w:val="00CB570E"/>
    <w:rsid w:val="00CD5E84"/>
    <w:rsid w:val="00CE26C6"/>
    <w:rsid w:val="00CF50E8"/>
    <w:rsid w:val="00D04E48"/>
    <w:rsid w:val="00D20CAD"/>
    <w:rsid w:val="00D429BA"/>
    <w:rsid w:val="00D4496D"/>
    <w:rsid w:val="00D44C3B"/>
    <w:rsid w:val="00D46D0C"/>
    <w:rsid w:val="00D47A78"/>
    <w:rsid w:val="00D512FA"/>
    <w:rsid w:val="00D62659"/>
    <w:rsid w:val="00D704C0"/>
    <w:rsid w:val="00D718FC"/>
    <w:rsid w:val="00D7219E"/>
    <w:rsid w:val="00D867B3"/>
    <w:rsid w:val="00D9700C"/>
    <w:rsid w:val="00DA681F"/>
    <w:rsid w:val="00DE3A42"/>
    <w:rsid w:val="00E02FBA"/>
    <w:rsid w:val="00E052CE"/>
    <w:rsid w:val="00E1519E"/>
    <w:rsid w:val="00E2350D"/>
    <w:rsid w:val="00E3058F"/>
    <w:rsid w:val="00E31F1F"/>
    <w:rsid w:val="00E508E8"/>
    <w:rsid w:val="00E5441A"/>
    <w:rsid w:val="00E62441"/>
    <w:rsid w:val="00E7417B"/>
    <w:rsid w:val="00E80420"/>
    <w:rsid w:val="00E836EE"/>
    <w:rsid w:val="00E87812"/>
    <w:rsid w:val="00E90892"/>
    <w:rsid w:val="00E96254"/>
    <w:rsid w:val="00E9651B"/>
    <w:rsid w:val="00EB0BE3"/>
    <w:rsid w:val="00EB7C2A"/>
    <w:rsid w:val="00EC1D0F"/>
    <w:rsid w:val="00EE06D1"/>
    <w:rsid w:val="00EE72AA"/>
    <w:rsid w:val="00EF5281"/>
    <w:rsid w:val="00F04B6C"/>
    <w:rsid w:val="00F15CC1"/>
    <w:rsid w:val="00F25A51"/>
    <w:rsid w:val="00F4163F"/>
    <w:rsid w:val="00F4606D"/>
    <w:rsid w:val="00F54AAB"/>
    <w:rsid w:val="00F75BF9"/>
    <w:rsid w:val="00F90C7E"/>
    <w:rsid w:val="00FB54D2"/>
    <w:rsid w:val="00FC1D3A"/>
    <w:rsid w:val="00FC6066"/>
    <w:rsid w:val="00FD0871"/>
    <w:rsid w:val="00FD48C4"/>
    <w:rsid w:val="00FD62B8"/>
    <w:rsid w:val="00FE3324"/>
    <w:rsid w:val="00FE43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D6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rPr>
  </w:style>
  <w:style w:type="paragraph" w:styleId="Heading1">
    <w:name w:val="heading 1"/>
    <w:next w:val="BodyText"/>
    <w:link w:val="Heading1Char"/>
    <w:qFormat/>
    <w:pPr>
      <w:keepNext/>
      <w:pageBreakBefore/>
      <w:spacing w:after="60"/>
      <w:outlineLvl w:val="0"/>
    </w:pPr>
    <w:rPr>
      <w:rFonts w:ascii="Arial" w:hAnsi="Arial"/>
      <w:b/>
      <w:sz w:val="32"/>
      <w:lang w:val="en-US"/>
    </w:rPr>
  </w:style>
  <w:style w:type="paragraph" w:styleId="Heading2">
    <w:name w:val="heading 2"/>
    <w:next w:val="BodyText"/>
    <w:qFormat/>
    <w:pPr>
      <w:keepNext/>
      <w:spacing w:before="240" w:after="60"/>
      <w:ind w:left="720"/>
      <w:outlineLvl w:val="1"/>
    </w:pPr>
    <w:rPr>
      <w:rFonts w:ascii="Arial" w:hAnsi="Arial"/>
      <w:b/>
      <w:sz w:val="28"/>
      <w:lang w:val="en-US"/>
    </w:rPr>
  </w:style>
  <w:style w:type="paragraph" w:styleId="Heading3">
    <w:name w:val="heading 3"/>
    <w:next w:val="BodyText"/>
    <w:autoRedefine/>
    <w:qFormat/>
    <w:pPr>
      <w:keepNext/>
      <w:spacing w:before="240" w:after="60"/>
      <w:ind w:left="1152"/>
      <w:outlineLvl w:val="2"/>
    </w:pPr>
    <w:rPr>
      <w:rFonts w:ascii="Arial" w:hAnsi="Arial"/>
      <w:b/>
      <w:sz w:val="24"/>
      <w:lang w:val="en-US"/>
    </w:rPr>
  </w:style>
  <w:style w:type="paragraph" w:styleId="Heading4">
    <w:name w:val="heading 4"/>
    <w:basedOn w:val="BodyText"/>
    <w:next w:val="BodyText"/>
    <w:qFormat/>
    <w:pPr>
      <w:keepNext/>
      <w:spacing w:before="240" w:after="60"/>
      <w:outlineLvl w:val="3"/>
    </w:pPr>
    <w:rPr>
      <w:rFonts w:ascii="Arial" w:hAnsi="Arial"/>
      <w:b/>
    </w:rPr>
  </w:style>
  <w:style w:type="paragraph" w:styleId="Heading5">
    <w:name w:val="heading 5"/>
    <w:basedOn w:val="Normal"/>
    <w:next w:val="Normal"/>
    <w:qFormat/>
    <w:pPr>
      <w:keepNext/>
      <w:ind w:left="720"/>
      <w:outlineLvl w:val="4"/>
    </w:pPr>
    <w:rPr>
      <w:b/>
      <w:sz w:val="20"/>
    </w:rPr>
  </w:style>
  <w:style w:type="paragraph" w:styleId="Heading6">
    <w:name w:val="heading 6"/>
    <w:basedOn w:val="Normal"/>
    <w:next w:val="Normal"/>
    <w:qFormat/>
    <w:pPr>
      <w:keepNext/>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pPr>
      <w:ind w:left="1440"/>
    </w:pPr>
    <w:rPr>
      <w:sz w:val="22"/>
      <w:lang w:val="en-US"/>
    </w:rPr>
  </w:style>
  <w:style w:type="paragraph" w:styleId="Header">
    <w:name w:val="header"/>
    <w:basedOn w:val="Normal"/>
    <w:pPr>
      <w:tabs>
        <w:tab w:val="center" w:pos="4680"/>
        <w:tab w:val="right" w:pos="9360"/>
      </w:tabs>
    </w:pPr>
    <w:rPr>
      <w:rFonts w:ascii="Arial" w:hAnsi="Arial"/>
      <w:sz w:val="18"/>
    </w:rPr>
  </w:style>
  <w:style w:type="paragraph" w:styleId="Footer">
    <w:name w:val="footer"/>
    <w:basedOn w:val="Normal"/>
    <w:link w:val="FooterChar"/>
    <w:uiPriority w:val="99"/>
    <w:pPr>
      <w:tabs>
        <w:tab w:val="center" w:pos="4680"/>
        <w:tab w:val="right" w:pos="9360"/>
      </w:tabs>
    </w:pPr>
    <w:rPr>
      <w:rFonts w:ascii="Arial" w:hAnsi="Arial"/>
      <w:sz w:val="18"/>
    </w:rPr>
  </w:style>
  <w:style w:type="character" w:styleId="CommentReference">
    <w:name w:val="annotation reference"/>
    <w:semiHidden/>
    <w:rPr>
      <w:rFonts w:ascii="Arial" w:hAnsi="Arial"/>
      <w:vanish/>
      <w:sz w:val="16"/>
    </w:rPr>
  </w:style>
  <w:style w:type="paragraph" w:styleId="TOC1">
    <w:name w:val="toc 1"/>
    <w:basedOn w:val="Normal"/>
    <w:next w:val="Normal"/>
    <w:autoRedefine/>
    <w:uiPriority w:val="39"/>
    <w:rPr>
      <w:rFonts w:ascii="Arial" w:hAnsi="Arial"/>
      <w:b/>
      <w:noProof/>
    </w:rPr>
  </w:style>
  <w:style w:type="paragraph" w:customStyle="1" w:styleId="title2">
    <w:name w:val="title2"/>
    <w:basedOn w:val="BodyText"/>
    <w:pPr>
      <w:tabs>
        <w:tab w:val="left" w:pos="2880"/>
        <w:tab w:val="left" w:pos="5760"/>
      </w:tabs>
      <w:spacing w:before="240" w:after="60"/>
      <w:ind w:left="0"/>
    </w:pPr>
    <w:rPr>
      <w:rFonts w:ascii="Arial" w:hAnsi="Arial"/>
      <w:b/>
      <w:sz w:val="24"/>
    </w:rPr>
  </w:style>
  <w:style w:type="paragraph" w:styleId="CommentText">
    <w:name w:val="annotation text"/>
    <w:basedOn w:val="Normal"/>
    <w:semiHidden/>
    <w:rPr>
      <w:sz w:val="20"/>
    </w:rPr>
  </w:style>
  <w:style w:type="paragraph" w:customStyle="1" w:styleId="TableHeader">
    <w:name w:val="Table Header"/>
    <w:basedOn w:val="Normal"/>
    <w:pPr>
      <w:spacing w:before="120" w:after="120"/>
    </w:pPr>
    <w:rPr>
      <w:rFonts w:ascii="Arial" w:hAnsi="Arial"/>
      <w:b/>
      <w:sz w:val="24"/>
    </w:rPr>
  </w:style>
  <w:style w:type="paragraph" w:customStyle="1" w:styleId="TableText">
    <w:name w:val="Table Text"/>
    <w:basedOn w:val="BodyText"/>
    <w:pPr>
      <w:spacing w:before="60" w:after="60"/>
      <w:ind w:left="0"/>
    </w:pPr>
  </w:style>
  <w:style w:type="paragraph" w:styleId="TOC2">
    <w:name w:val="toc 2"/>
    <w:basedOn w:val="Normal"/>
    <w:next w:val="Normal"/>
    <w:autoRedefine/>
    <w:uiPriority w:val="39"/>
    <w:pPr>
      <w:ind w:left="360"/>
    </w:pPr>
    <w:rPr>
      <w:rFonts w:ascii="Arial" w:hAnsi="Arial"/>
      <w:noProof/>
    </w:rPr>
  </w:style>
  <w:style w:type="paragraph" w:styleId="Title">
    <w:name w:val="Title"/>
    <w:basedOn w:val="Normal"/>
    <w:qFormat/>
    <w:pPr>
      <w:spacing w:after="360"/>
      <w:outlineLvl w:val="0"/>
    </w:pPr>
    <w:rPr>
      <w:rFonts w:ascii="Arial" w:hAnsi="Arial"/>
      <w:b/>
      <w:kern w:val="28"/>
      <w:sz w:val="36"/>
    </w:rPr>
  </w:style>
  <w:style w:type="paragraph" w:styleId="TOC3">
    <w:name w:val="toc 3"/>
    <w:basedOn w:val="Normal"/>
    <w:next w:val="Normal"/>
    <w:autoRedefine/>
    <w:semiHidden/>
    <w:pPr>
      <w:ind w:left="720"/>
    </w:pPr>
    <w:rPr>
      <w:rFonts w:ascii="Arial" w:hAnsi="Arial"/>
    </w:rPr>
  </w:style>
  <w:style w:type="paragraph" w:styleId="TOC4">
    <w:name w:val="toc 4"/>
    <w:basedOn w:val="Normal"/>
    <w:next w:val="Normal"/>
    <w:autoRedefine/>
    <w:semiHidden/>
    <w:pPr>
      <w:ind w:left="720"/>
    </w:pPr>
    <w:rPr>
      <w:rFonts w:ascii="Arial" w:hAnsi="Arial"/>
      <w:sz w:val="24"/>
    </w:rPr>
  </w:style>
  <w:style w:type="paragraph" w:styleId="BalloonText">
    <w:name w:val="Balloon Text"/>
    <w:basedOn w:val="Normal"/>
    <w:semiHidden/>
    <w:rsid w:val="00715D2C"/>
    <w:rPr>
      <w:rFonts w:ascii="Tahoma" w:hAnsi="Tahoma" w:cs="Tahoma"/>
      <w:sz w:val="16"/>
      <w:szCs w:val="16"/>
    </w:rPr>
  </w:style>
  <w:style w:type="paragraph" w:customStyle="1" w:styleId="NumList1">
    <w:name w:val="NumList1"/>
    <w:basedOn w:val="Normal"/>
    <w:next w:val="BodyText"/>
    <w:pPr>
      <w:tabs>
        <w:tab w:val="num" w:pos="2880"/>
      </w:tabs>
      <w:spacing w:before="72" w:after="72"/>
      <w:ind w:left="2880" w:right="72" w:hanging="360"/>
    </w:pPr>
    <w:rPr>
      <w:snapToGrid w:val="0"/>
      <w:color w:val="000000"/>
    </w:rPr>
  </w:style>
  <w:style w:type="paragraph" w:customStyle="1" w:styleId="Title1">
    <w:name w:val="Title1"/>
    <w:basedOn w:val="Title"/>
    <w:next w:val="BodyText"/>
    <w:link w:val="Title1Char"/>
    <w:pPr>
      <w:spacing w:before="240" w:after="60"/>
      <w:outlineLvl w:val="9"/>
    </w:pPr>
    <w:rPr>
      <w:sz w:val="32"/>
    </w:rPr>
  </w:style>
  <w:style w:type="character" w:styleId="Hyperlink">
    <w:name w:val="Hyperlink"/>
    <w:rPr>
      <w:color w:val="0000FF"/>
      <w:u w:val="single"/>
    </w:rPr>
  </w:style>
  <w:style w:type="character" w:customStyle="1" w:styleId="Title1Char">
    <w:name w:val="Title1 Char"/>
    <w:link w:val="Title1"/>
    <w:rsid w:val="001838BA"/>
    <w:rPr>
      <w:rFonts w:ascii="Arial" w:hAnsi="Arial"/>
      <w:b/>
      <w:kern w:val="28"/>
      <w:sz w:val="32"/>
      <w:lang w:val="en-US" w:eastAsia="en-US" w:bidi="ar-SA"/>
    </w:rPr>
  </w:style>
  <w:style w:type="paragraph" w:customStyle="1" w:styleId="Bullet1">
    <w:name w:val="Bullet1"/>
    <w:pPr>
      <w:tabs>
        <w:tab w:val="num" w:pos="2880"/>
      </w:tabs>
      <w:spacing w:before="70" w:after="70"/>
      <w:ind w:left="2880" w:right="72" w:hanging="360"/>
    </w:pPr>
    <w:rPr>
      <w:snapToGrid w:val="0"/>
      <w:color w:val="000000"/>
      <w:sz w:val="22"/>
      <w:lang w:val="en-US"/>
    </w:rPr>
  </w:style>
  <w:style w:type="paragraph" w:customStyle="1" w:styleId="Bullet2">
    <w:name w:val="Bullet2"/>
    <w:pPr>
      <w:spacing w:before="70" w:after="70"/>
      <w:ind w:left="3240" w:right="72" w:hanging="360"/>
    </w:pPr>
    <w:rPr>
      <w:snapToGrid w:val="0"/>
      <w:color w:val="000000"/>
      <w:sz w:val="22"/>
      <w:lang w:val="en-US"/>
    </w:rPr>
  </w:style>
  <w:style w:type="table" w:styleId="TableGrid">
    <w:name w:val="Table Grid"/>
    <w:basedOn w:val="TableNormal"/>
    <w:rsid w:val="00183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5441A"/>
    <w:rPr>
      <w:rFonts w:ascii="Arial" w:hAnsi="Arial"/>
      <w:b/>
      <w:sz w:val="32"/>
    </w:rPr>
  </w:style>
  <w:style w:type="character" w:customStyle="1" w:styleId="BodyTextChar">
    <w:name w:val="Body Text Char"/>
    <w:link w:val="BodyText"/>
    <w:rsid w:val="00E5441A"/>
    <w:rPr>
      <w:sz w:val="22"/>
    </w:rPr>
  </w:style>
  <w:style w:type="character" w:styleId="FollowedHyperlink">
    <w:name w:val="FollowedHyperlink"/>
    <w:rsid w:val="00056BC7"/>
    <w:rPr>
      <w:color w:val="800080"/>
      <w:u w:val="single"/>
    </w:rPr>
  </w:style>
  <w:style w:type="character" w:customStyle="1" w:styleId="FooterChar">
    <w:name w:val="Footer Char"/>
    <w:link w:val="Footer"/>
    <w:uiPriority w:val="99"/>
    <w:rsid w:val="000F2E91"/>
    <w:rPr>
      <w:rFonts w:ascii="Arial" w:hAnsi="Arial"/>
      <w:sz w:val="18"/>
    </w:rPr>
  </w:style>
  <w:style w:type="character" w:customStyle="1" w:styleId="postbody1">
    <w:name w:val="postbody1"/>
    <w:rsid w:val="004A3B83"/>
    <w:rPr>
      <w:sz w:val="18"/>
      <w:szCs w:val="18"/>
    </w:rPr>
  </w:style>
  <w:style w:type="paragraph" w:styleId="ListParagraph">
    <w:name w:val="List Paragraph"/>
    <w:basedOn w:val="Normal"/>
    <w:uiPriority w:val="34"/>
    <w:qFormat/>
    <w:rsid w:val="000249C3"/>
    <w:pPr>
      <w:spacing w:after="200" w:line="276" w:lineRule="auto"/>
      <w:ind w:left="720"/>
      <w:contextualSpacing/>
    </w:pPr>
    <w:rPr>
      <w:rFonts w:ascii="Calibri" w:eastAsia="Calibri" w:hAnsi="Calibri"/>
      <w:szCs w:val="22"/>
    </w:rPr>
  </w:style>
  <w:style w:type="paragraph" w:styleId="PlainText">
    <w:name w:val="Plain Text"/>
    <w:basedOn w:val="Normal"/>
    <w:link w:val="PlainTextChar"/>
    <w:uiPriority w:val="99"/>
    <w:unhideWhenUsed/>
    <w:rsid w:val="0085794D"/>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85794D"/>
    <w:rPr>
      <w:rFonts w:ascii="Courier" w:eastAsiaTheme="minorEastAsia" w:hAnsi="Courier" w:cstheme="minorBidi"/>
      <w:sz w:val="21"/>
      <w:szCs w:val="21"/>
      <w:lang w:val="en-US"/>
    </w:rPr>
  </w:style>
  <w:style w:type="paragraph" w:styleId="HTMLPreformatted">
    <w:name w:val="HTML Preformatted"/>
    <w:basedOn w:val="Normal"/>
    <w:link w:val="HTMLPreformattedChar"/>
    <w:uiPriority w:val="99"/>
    <w:unhideWhenUsed/>
    <w:rsid w:val="0042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color w:val="000000"/>
      <w:sz w:val="20"/>
      <w:lang w:val="en-GB"/>
    </w:rPr>
  </w:style>
  <w:style w:type="character" w:customStyle="1" w:styleId="HTMLPreformattedChar">
    <w:name w:val="HTML Preformatted Char"/>
    <w:basedOn w:val="DefaultParagraphFont"/>
    <w:link w:val="HTMLPreformatted"/>
    <w:uiPriority w:val="99"/>
    <w:rsid w:val="0042267E"/>
    <w:rPr>
      <w:rFonts w:ascii="Courier" w:eastAsiaTheme="minorEastAsia" w:hAnsi="Courier" w:cs="Courier"/>
      <w:color w:val="000000"/>
      <w:shd w:val="clear" w:color="auto" w:fill="FFFFFF"/>
    </w:rPr>
  </w:style>
  <w:style w:type="character" w:customStyle="1" w:styleId="preproc1">
    <w:name w:val="preproc1"/>
    <w:basedOn w:val="DefaultParagraphFont"/>
    <w:rsid w:val="0042267E"/>
    <w:rPr>
      <w:color w:val="A020F0"/>
    </w:rPr>
  </w:style>
  <w:style w:type="character" w:customStyle="1" w:styleId="type1">
    <w:name w:val="type1"/>
    <w:basedOn w:val="DefaultParagraphFont"/>
    <w:rsid w:val="0042267E"/>
    <w:rPr>
      <w:color w:val="0000FF"/>
    </w:rPr>
  </w:style>
  <w:style w:type="character" w:customStyle="1" w:styleId="constant1">
    <w:name w:val="constant1"/>
    <w:basedOn w:val="DefaultParagraphFont"/>
    <w:rsid w:val="0042267E"/>
    <w:rPr>
      <w:color w:val="FF00FF"/>
    </w:rPr>
  </w:style>
  <w:style w:type="character" w:customStyle="1" w:styleId="comment1">
    <w:name w:val="comment1"/>
    <w:basedOn w:val="DefaultParagraphFont"/>
    <w:rsid w:val="0042267E"/>
    <w:rPr>
      <w:color w:val="FF0000"/>
    </w:rPr>
  </w:style>
  <w:style w:type="character" w:customStyle="1" w:styleId="statement1">
    <w:name w:val="statement1"/>
    <w:basedOn w:val="DefaultParagraphFont"/>
    <w:rsid w:val="0042267E"/>
    <w:rPr>
      <w:color w:val="A52A2A"/>
    </w:rPr>
  </w:style>
  <w:style w:type="paragraph" w:styleId="Revision">
    <w:name w:val="Revision"/>
    <w:hidden/>
    <w:uiPriority w:val="71"/>
    <w:rsid w:val="002C281E"/>
    <w:rPr>
      <w:sz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rPr>
  </w:style>
  <w:style w:type="paragraph" w:styleId="Heading1">
    <w:name w:val="heading 1"/>
    <w:next w:val="BodyText"/>
    <w:link w:val="Heading1Char"/>
    <w:qFormat/>
    <w:pPr>
      <w:keepNext/>
      <w:pageBreakBefore/>
      <w:spacing w:after="60"/>
      <w:outlineLvl w:val="0"/>
    </w:pPr>
    <w:rPr>
      <w:rFonts w:ascii="Arial" w:hAnsi="Arial"/>
      <w:b/>
      <w:sz w:val="32"/>
      <w:lang w:val="en-US"/>
    </w:rPr>
  </w:style>
  <w:style w:type="paragraph" w:styleId="Heading2">
    <w:name w:val="heading 2"/>
    <w:next w:val="BodyText"/>
    <w:qFormat/>
    <w:pPr>
      <w:keepNext/>
      <w:spacing w:before="240" w:after="60"/>
      <w:ind w:left="720"/>
      <w:outlineLvl w:val="1"/>
    </w:pPr>
    <w:rPr>
      <w:rFonts w:ascii="Arial" w:hAnsi="Arial"/>
      <w:b/>
      <w:sz w:val="28"/>
      <w:lang w:val="en-US"/>
    </w:rPr>
  </w:style>
  <w:style w:type="paragraph" w:styleId="Heading3">
    <w:name w:val="heading 3"/>
    <w:next w:val="BodyText"/>
    <w:autoRedefine/>
    <w:qFormat/>
    <w:pPr>
      <w:keepNext/>
      <w:spacing w:before="240" w:after="60"/>
      <w:ind w:left="1152"/>
      <w:outlineLvl w:val="2"/>
    </w:pPr>
    <w:rPr>
      <w:rFonts w:ascii="Arial" w:hAnsi="Arial"/>
      <w:b/>
      <w:sz w:val="24"/>
      <w:lang w:val="en-US"/>
    </w:rPr>
  </w:style>
  <w:style w:type="paragraph" w:styleId="Heading4">
    <w:name w:val="heading 4"/>
    <w:basedOn w:val="BodyText"/>
    <w:next w:val="BodyText"/>
    <w:qFormat/>
    <w:pPr>
      <w:keepNext/>
      <w:spacing w:before="240" w:after="60"/>
      <w:outlineLvl w:val="3"/>
    </w:pPr>
    <w:rPr>
      <w:rFonts w:ascii="Arial" w:hAnsi="Arial"/>
      <w:b/>
    </w:rPr>
  </w:style>
  <w:style w:type="paragraph" w:styleId="Heading5">
    <w:name w:val="heading 5"/>
    <w:basedOn w:val="Normal"/>
    <w:next w:val="Normal"/>
    <w:qFormat/>
    <w:pPr>
      <w:keepNext/>
      <w:ind w:left="720"/>
      <w:outlineLvl w:val="4"/>
    </w:pPr>
    <w:rPr>
      <w:b/>
      <w:sz w:val="20"/>
    </w:rPr>
  </w:style>
  <w:style w:type="paragraph" w:styleId="Heading6">
    <w:name w:val="heading 6"/>
    <w:basedOn w:val="Normal"/>
    <w:next w:val="Normal"/>
    <w:qFormat/>
    <w:pPr>
      <w:keepNext/>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pPr>
      <w:ind w:left="1440"/>
    </w:pPr>
    <w:rPr>
      <w:sz w:val="22"/>
      <w:lang w:val="en-US"/>
    </w:rPr>
  </w:style>
  <w:style w:type="paragraph" w:styleId="Header">
    <w:name w:val="header"/>
    <w:basedOn w:val="Normal"/>
    <w:pPr>
      <w:tabs>
        <w:tab w:val="center" w:pos="4680"/>
        <w:tab w:val="right" w:pos="9360"/>
      </w:tabs>
    </w:pPr>
    <w:rPr>
      <w:rFonts w:ascii="Arial" w:hAnsi="Arial"/>
      <w:sz w:val="18"/>
    </w:rPr>
  </w:style>
  <w:style w:type="paragraph" w:styleId="Footer">
    <w:name w:val="footer"/>
    <w:basedOn w:val="Normal"/>
    <w:link w:val="FooterChar"/>
    <w:uiPriority w:val="99"/>
    <w:pPr>
      <w:tabs>
        <w:tab w:val="center" w:pos="4680"/>
        <w:tab w:val="right" w:pos="9360"/>
      </w:tabs>
    </w:pPr>
    <w:rPr>
      <w:rFonts w:ascii="Arial" w:hAnsi="Arial"/>
      <w:sz w:val="18"/>
    </w:rPr>
  </w:style>
  <w:style w:type="character" w:styleId="CommentReference">
    <w:name w:val="annotation reference"/>
    <w:semiHidden/>
    <w:rPr>
      <w:rFonts w:ascii="Arial" w:hAnsi="Arial"/>
      <w:vanish/>
      <w:sz w:val="16"/>
    </w:rPr>
  </w:style>
  <w:style w:type="paragraph" w:styleId="TOC1">
    <w:name w:val="toc 1"/>
    <w:basedOn w:val="Normal"/>
    <w:next w:val="Normal"/>
    <w:autoRedefine/>
    <w:uiPriority w:val="39"/>
    <w:rPr>
      <w:rFonts w:ascii="Arial" w:hAnsi="Arial"/>
      <w:b/>
      <w:noProof/>
    </w:rPr>
  </w:style>
  <w:style w:type="paragraph" w:customStyle="1" w:styleId="title2">
    <w:name w:val="title2"/>
    <w:basedOn w:val="BodyText"/>
    <w:pPr>
      <w:tabs>
        <w:tab w:val="left" w:pos="2880"/>
        <w:tab w:val="left" w:pos="5760"/>
      </w:tabs>
      <w:spacing w:before="240" w:after="60"/>
      <w:ind w:left="0"/>
    </w:pPr>
    <w:rPr>
      <w:rFonts w:ascii="Arial" w:hAnsi="Arial"/>
      <w:b/>
      <w:sz w:val="24"/>
    </w:rPr>
  </w:style>
  <w:style w:type="paragraph" w:styleId="CommentText">
    <w:name w:val="annotation text"/>
    <w:basedOn w:val="Normal"/>
    <w:semiHidden/>
    <w:rPr>
      <w:sz w:val="20"/>
    </w:rPr>
  </w:style>
  <w:style w:type="paragraph" w:customStyle="1" w:styleId="TableHeader">
    <w:name w:val="Table Header"/>
    <w:basedOn w:val="Normal"/>
    <w:pPr>
      <w:spacing w:before="120" w:after="120"/>
    </w:pPr>
    <w:rPr>
      <w:rFonts w:ascii="Arial" w:hAnsi="Arial"/>
      <w:b/>
      <w:sz w:val="24"/>
    </w:rPr>
  </w:style>
  <w:style w:type="paragraph" w:customStyle="1" w:styleId="TableText">
    <w:name w:val="Table Text"/>
    <w:basedOn w:val="BodyText"/>
    <w:pPr>
      <w:spacing w:before="60" w:after="60"/>
      <w:ind w:left="0"/>
    </w:pPr>
  </w:style>
  <w:style w:type="paragraph" w:styleId="TOC2">
    <w:name w:val="toc 2"/>
    <w:basedOn w:val="Normal"/>
    <w:next w:val="Normal"/>
    <w:autoRedefine/>
    <w:uiPriority w:val="39"/>
    <w:pPr>
      <w:ind w:left="360"/>
    </w:pPr>
    <w:rPr>
      <w:rFonts w:ascii="Arial" w:hAnsi="Arial"/>
      <w:noProof/>
    </w:rPr>
  </w:style>
  <w:style w:type="paragraph" w:styleId="Title">
    <w:name w:val="Title"/>
    <w:basedOn w:val="Normal"/>
    <w:qFormat/>
    <w:pPr>
      <w:spacing w:after="360"/>
      <w:outlineLvl w:val="0"/>
    </w:pPr>
    <w:rPr>
      <w:rFonts w:ascii="Arial" w:hAnsi="Arial"/>
      <w:b/>
      <w:kern w:val="28"/>
      <w:sz w:val="36"/>
    </w:rPr>
  </w:style>
  <w:style w:type="paragraph" w:styleId="TOC3">
    <w:name w:val="toc 3"/>
    <w:basedOn w:val="Normal"/>
    <w:next w:val="Normal"/>
    <w:autoRedefine/>
    <w:semiHidden/>
    <w:pPr>
      <w:ind w:left="720"/>
    </w:pPr>
    <w:rPr>
      <w:rFonts w:ascii="Arial" w:hAnsi="Arial"/>
    </w:rPr>
  </w:style>
  <w:style w:type="paragraph" w:styleId="TOC4">
    <w:name w:val="toc 4"/>
    <w:basedOn w:val="Normal"/>
    <w:next w:val="Normal"/>
    <w:autoRedefine/>
    <w:semiHidden/>
    <w:pPr>
      <w:ind w:left="720"/>
    </w:pPr>
    <w:rPr>
      <w:rFonts w:ascii="Arial" w:hAnsi="Arial"/>
      <w:sz w:val="24"/>
    </w:rPr>
  </w:style>
  <w:style w:type="paragraph" w:styleId="BalloonText">
    <w:name w:val="Balloon Text"/>
    <w:basedOn w:val="Normal"/>
    <w:semiHidden/>
    <w:rsid w:val="00715D2C"/>
    <w:rPr>
      <w:rFonts w:ascii="Tahoma" w:hAnsi="Tahoma" w:cs="Tahoma"/>
      <w:sz w:val="16"/>
      <w:szCs w:val="16"/>
    </w:rPr>
  </w:style>
  <w:style w:type="paragraph" w:customStyle="1" w:styleId="NumList1">
    <w:name w:val="NumList1"/>
    <w:basedOn w:val="Normal"/>
    <w:next w:val="BodyText"/>
    <w:pPr>
      <w:tabs>
        <w:tab w:val="num" w:pos="2880"/>
      </w:tabs>
      <w:spacing w:before="72" w:after="72"/>
      <w:ind w:left="2880" w:right="72" w:hanging="360"/>
    </w:pPr>
    <w:rPr>
      <w:snapToGrid w:val="0"/>
      <w:color w:val="000000"/>
    </w:rPr>
  </w:style>
  <w:style w:type="paragraph" w:customStyle="1" w:styleId="Title1">
    <w:name w:val="Title1"/>
    <w:basedOn w:val="Title"/>
    <w:next w:val="BodyText"/>
    <w:link w:val="Title1Char"/>
    <w:pPr>
      <w:spacing w:before="240" w:after="60"/>
      <w:outlineLvl w:val="9"/>
    </w:pPr>
    <w:rPr>
      <w:sz w:val="32"/>
    </w:rPr>
  </w:style>
  <w:style w:type="character" w:styleId="Hyperlink">
    <w:name w:val="Hyperlink"/>
    <w:rPr>
      <w:color w:val="0000FF"/>
      <w:u w:val="single"/>
    </w:rPr>
  </w:style>
  <w:style w:type="character" w:customStyle="1" w:styleId="Title1Char">
    <w:name w:val="Title1 Char"/>
    <w:link w:val="Title1"/>
    <w:rsid w:val="001838BA"/>
    <w:rPr>
      <w:rFonts w:ascii="Arial" w:hAnsi="Arial"/>
      <w:b/>
      <w:kern w:val="28"/>
      <w:sz w:val="32"/>
      <w:lang w:val="en-US" w:eastAsia="en-US" w:bidi="ar-SA"/>
    </w:rPr>
  </w:style>
  <w:style w:type="paragraph" w:customStyle="1" w:styleId="Bullet1">
    <w:name w:val="Bullet1"/>
    <w:pPr>
      <w:tabs>
        <w:tab w:val="num" w:pos="2880"/>
      </w:tabs>
      <w:spacing w:before="70" w:after="70"/>
      <w:ind w:left="2880" w:right="72" w:hanging="360"/>
    </w:pPr>
    <w:rPr>
      <w:snapToGrid w:val="0"/>
      <w:color w:val="000000"/>
      <w:sz w:val="22"/>
      <w:lang w:val="en-US"/>
    </w:rPr>
  </w:style>
  <w:style w:type="paragraph" w:customStyle="1" w:styleId="Bullet2">
    <w:name w:val="Bullet2"/>
    <w:pPr>
      <w:spacing w:before="70" w:after="70"/>
      <w:ind w:left="3240" w:right="72" w:hanging="360"/>
    </w:pPr>
    <w:rPr>
      <w:snapToGrid w:val="0"/>
      <w:color w:val="000000"/>
      <w:sz w:val="22"/>
      <w:lang w:val="en-US"/>
    </w:rPr>
  </w:style>
  <w:style w:type="table" w:styleId="TableGrid">
    <w:name w:val="Table Grid"/>
    <w:basedOn w:val="TableNormal"/>
    <w:rsid w:val="00183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5441A"/>
    <w:rPr>
      <w:rFonts w:ascii="Arial" w:hAnsi="Arial"/>
      <w:b/>
      <w:sz w:val="32"/>
    </w:rPr>
  </w:style>
  <w:style w:type="character" w:customStyle="1" w:styleId="BodyTextChar">
    <w:name w:val="Body Text Char"/>
    <w:link w:val="BodyText"/>
    <w:rsid w:val="00E5441A"/>
    <w:rPr>
      <w:sz w:val="22"/>
    </w:rPr>
  </w:style>
  <w:style w:type="character" w:styleId="FollowedHyperlink">
    <w:name w:val="FollowedHyperlink"/>
    <w:rsid w:val="00056BC7"/>
    <w:rPr>
      <w:color w:val="800080"/>
      <w:u w:val="single"/>
    </w:rPr>
  </w:style>
  <w:style w:type="character" w:customStyle="1" w:styleId="FooterChar">
    <w:name w:val="Footer Char"/>
    <w:link w:val="Footer"/>
    <w:uiPriority w:val="99"/>
    <w:rsid w:val="000F2E91"/>
    <w:rPr>
      <w:rFonts w:ascii="Arial" w:hAnsi="Arial"/>
      <w:sz w:val="18"/>
    </w:rPr>
  </w:style>
  <w:style w:type="character" w:customStyle="1" w:styleId="postbody1">
    <w:name w:val="postbody1"/>
    <w:rsid w:val="004A3B83"/>
    <w:rPr>
      <w:sz w:val="18"/>
      <w:szCs w:val="18"/>
    </w:rPr>
  </w:style>
  <w:style w:type="paragraph" w:styleId="ListParagraph">
    <w:name w:val="List Paragraph"/>
    <w:basedOn w:val="Normal"/>
    <w:uiPriority w:val="34"/>
    <w:qFormat/>
    <w:rsid w:val="000249C3"/>
    <w:pPr>
      <w:spacing w:after="200" w:line="276" w:lineRule="auto"/>
      <w:ind w:left="720"/>
      <w:contextualSpacing/>
    </w:pPr>
    <w:rPr>
      <w:rFonts w:ascii="Calibri" w:eastAsia="Calibri" w:hAnsi="Calibri"/>
      <w:szCs w:val="22"/>
    </w:rPr>
  </w:style>
  <w:style w:type="paragraph" w:styleId="PlainText">
    <w:name w:val="Plain Text"/>
    <w:basedOn w:val="Normal"/>
    <w:link w:val="PlainTextChar"/>
    <w:uiPriority w:val="99"/>
    <w:unhideWhenUsed/>
    <w:rsid w:val="0085794D"/>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85794D"/>
    <w:rPr>
      <w:rFonts w:ascii="Courier" w:eastAsiaTheme="minorEastAsia" w:hAnsi="Courier" w:cstheme="minorBidi"/>
      <w:sz w:val="21"/>
      <w:szCs w:val="21"/>
      <w:lang w:val="en-US"/>
    </w:rPr>
  </w:style>
  <w:style w:type="paragraph" w:styleId="HTMLPreformatted">
    <w:name w:val="HTML Preformatted"/>
    <w:basedOn w:val="Normal"/>
    <w:link w:val="HTMLPreformattedChar"/>
    <w:uiPriority w:val="99"/>
    <w:unhideWhenUsed/>
    <w:rsid w:val="0042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color w:val="000000"/>
      <w:sz w:val="20"/>
      <w:lang w:val="en-GB"/>
    </w:rPr>
  </w:style>
  <w:style w:type="character" w:customStyle="1" w:styleId="HTMLPreformattedChar">
    <w:name w:val="HTML Preformatted Char"/>
    <w:basedOn w:val="DefaultParagraphFont"/>
    <w:link w:val="HTMLPreformatted"/>
    <w:uiPriority w:val="99"/>
    <w:rsid w:val="0042267E"/>
    <w:rPr>
      <w:rFonts w:ascii="Courier" w:eastAsiaTheme="minorEastAsia" w:hAnsi="Courier" w:cs="Courier"/>
      <w:color w:val="000000"/>
      <w:shd w:val="clear" w:color="auto" w:fill="FFFFFF"/>
    </w:rPr>
  </w:style>
  <w:style w:type="character" w:customStyle="1" w:styleId="preproc1">
    <w:name w:val="preproc1"/>
    <w:basedOn w:val="DefaultParagraphFont"/>
    <w:rsid w:val="0042267E"/>
    <w:rPr>
      <w:color w:val="A020F0"/>
    </w:rPr>
  </w:style>
  <w:style w:type="character" w:customStyle="1" w:styleId="type1">
    <w:name w:val="type1"/>
    <w:basedOn w:val="DefaultParagraphFont"/>
    <w:rsid w:val="0042267E"/>
    <w:rPr>
      <w:color w:val="0000FF"/>
    </w:rPr>
  </w:style>
  <w:style w:type="character" w:customStyle="1" w:styleId="constant1">
    <w:name w:val="constant1"/>
    <w:basedOn w:val="DefaultParagraphFont"/>
    <w:rsid w:val="0042267E"/>
    <w:rPr>
      <w:color w:val="FF00FF"/>
    </w:rPr>
  </w:style>
  <w:style w:type="character" w:customStyle="1" w:styleId="comment1">
    <w:name w:val="comment1"/>
    <w:basedOn w:val="DefaultParagraphFont"/>
    <w:rsid w:val="0042267E"/>
    <w:rPr>
      <w:color w:val="FF0000"/>
    </w:rPr>
  </w:style>
  <w:style w:type="character" w:customStyle="1" w:styleId="statement1">
    <w:name w:val="statement1"/>
    <w:basedOn w:val="DefaultParagraphFont"/>
    <w:rsid w:val="0042267E"/>
    <w:rPr>
      <w:color w:val="A52A2A"/>
    </w:rPr>
  </w:style>
  <w:style w:type="paragraph" w:styleId="Revision">
    <w:name w:val="Revision"/>
    <w:hidden/>
    <w:uiPriority w:val="71"/>
    <w:rsid w:val="002C281E"/>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219">
      <w:bodyDiv w:val="1"/>
      <w:marLeft w:val="0"/>
      <w:marRight w:val="0"/>
      <w:marTop w:val="0"/>
      <w:marBottom w:val="0"/>
      <w:divBdr>
        <w:top w:val="none" w:sz="0" w:space="0" w:color="auto"/>
        <w:left w:val="none" w:sz="0" w:space="0" w:color="auto"/>
        <w:bottom w:val="none" w:sz="0" w:space="0" w:color="auto"/>
        <w:right w:val="none" w:sz="0" w:space="0" w:color="auto"/>
      </w:divBdr>
    </w:div>
    <w:div w:id="515078194">
      <w:bodyDiv w:val="1"/>
      <w:marLeft w:val="0"/>
      <w:marRight w:val="0"/>
      <w:marTop w:val="0"/>
      <w:marBottom w:val="0"/>
      <w:divBdr>
        <w:top w:val="none" w:sz="0" w:space="0" w:color="auto"/>
        <w:left w:val="none" w:sz="0" w:space="0" w:color="auto"/>
        <w:bottom w:val="none" w:sz="0" w:space="0" w:color="auto"/>
        <w:right w:val="none" w:sz="0" w:space="0" w:color="auto"/>
      </w:divBdr>
      <w:divsChild>
        <w:div w:id="1822387724">
          <w:marLeft w:val="0"/>
          <w:marRight w:val="0"/>
          <w:marTop w:val="0"/>
          <w:marBottom w:val="0"/>
          <w:divBdr>
            <w:top w:val="none" w:sz="0" w:space="0" w:color="auto"/>
            <w:left w:val="none" w:sz="0" w:space="0" w:color="auto"/>
            <w:bottom w:val="none" w:sz="0" w:space="0" w:color="auto"/>
            <w:right w:val="none" w:sz="0" w:space="0" w:color="auto"/>
          </w:divBdr>
        </w:div>
      </w:divsChild>
    </w:div>
    <w:div w:id="1043485348">
      <w:bodyDiv w:val="1"/>
      <w:marLeft w:val="0"/>
      <w:marRight w:val="0"/>
      <w:marTop w:val="0"/>
      <w:marBottom w:val="0"/>
      <w:divBdr>
        <w:top w:val="none" w:sz="0" w:space="0" w:color="auto"/>
        <w:left w:val="none" w:sz="0" w:space="0" w:color="auto"/>
        <w:bottom w:val="none" w:sz="0" w:space="0" w:color="auto"/>
        <w:right w:val="none" w:sz="0" w:space="0" w:color="auto"/>
      </w:divBdr>
    </w:div>
    <w:div w:id="1303661327">
      <w:bodyDiv w:val="1"/>
      <w:marLeft w:val="0"/>
      <w:marRight w:val="0"/>
      <w:marTop w:val="0"/>
      <w:marBottom w:val="0"/>
      <w:divBdr>
        <w:top w:val="none" w:sz="0" w:space="0" w:color="auto"/>
        <w:left w:val="none" w:sz="0" w:space="0" w:color="auto"/>
        <w:bottom w:val="none" w:sz="0" w:space="0" w:color="auto"/>
        <w:right w:val="none" w:sz="0" w:space="0" w:color="auto"/>
      </w:divBdr>
    </w:div>
    <w:div w:id="1724332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mailto:DFSDisasterRecovery@discoverfinancial.com"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devzone.tibco.com/display/DOC/ActiveSpaces+Transactions+2.5.1+-+Product+Documentation+-+developersguide+-+ch04s02.html"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s://edelivery.tibco.com/storefront/view-component-download.ep?partNumber=01008042" TargetMode="External"/><Relationship Id="rId17" Type="http://schemas.openxmlformats.org/officeDocument/2006/relationships/hyperlink" Target="https://devzone.tibco.com/display/DOC/ActiveSpaces+Transactions+2.5.1+-+Product+Documentation+-+developersguide+-+index.html" TargetMode="External"/><Relationship Id="rId18" Type="http://schemas.openxmlformats.org/officeDocument/2006/relationships/hyperlink" Target="http://downloads.fluency.kabira.com/sites/haservice/" TargetMode="External"/><Relationship Id="rId19" Type="http://schemas.openxmlformats.org/officeDocument/2006/relationships/hyperlink" Target="https://devzone.tibco.com/display/DOC/ActiveSpaces+Transactions+2.5.1+-+Product+Documentation+-+developersguide+-+ch10.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C3FD5-F0A1-A545-9F5C-C093B215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21</Pages>
  <Words>5119</Words>
  <Characters>29179</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DETAILED TECHNICAL DESIGN</vt:lpstr>
    </vt:vector>
  </TitlesOfParts>
  <Company>DFSI</Company>
  <LinksUpToDate>false</LinksUpToDate>
  <CharactersWithSpaces>34230</CharactersWithSpaces>
  <SharedDoc>false</SharedDoc>
  <HLinks>
    <vt:vector size="12" baseType="variant">
      <vt:variant>
        <vt:i4>0</vt:i4>
      </vt:variant>
      <vt:variant>
        <vt:i4>99</vt:i4>
      </vt:variant>
      <vt:variant>
        <vt:i4>0</vt:i4>
      </vt:variant>
      <vt:variant>
        <vt:i4>5</vt:i4>
      </vt:variant>
      <vt:variant>
        <vt:lpwstr>https://devzone.tibco.com/display/DOC/ActiveSpaces+Transactions+2.5.1+-+Product+Documentation+-+developersguide+-+index.html</vt:lpwstr>
      </vt:variant>
      <vt:variant>
        <vt:lpwstr/>
      </vt:variant>
      <vt:variant>
        <vt:i4>1900605</vt:i4>
      </vt:variant>
      <vt:variant>
        <vt:i4>0</vt:i4>
      </vt:variant>
      <vt:variant>
        <vt:i4>0</vt:i4>
      </vt:variant>
      <vt:variant>
        <vt:i4>5</vt:i4>
      </vt:variant>
      <vt:variant>
        <vt:lpwstr>mailto:DFSDisasterRecovery@discoverfinancial.com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TECHNICAL DESIGN</dc:title>
  <dc:subject/>
  <dc:creator>Note</dc:creator>
  <cp:keywords/>
  <cp:lastModifiedBy>Peter Lord</cp:lastModifiedBy>
  <cp:revision>76</cp:revision>
  <cp:lastPrinted>2015-08-20T12:31:00Z</cp:lastPrinted>
  <dcterms:created xsi:type="dcterms:W3CDTF">2015-08-12T10:28:00Z</dcterms:created>
  <dcterms:modified xsi:type="dcterms:W3CDTF">2015-08-20T18:49:00Z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lpwstr>Under review by M. Zold 2/9/99</vt:lpwstr>
  </property>
</Properties>
</file>